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78939B" w14:textId="77777777" w:rsidR="007F178C" w:rsidRDefault="007F178C" w:rsidP="007F178C">
      <w:pPr>
        <w:jc w:val="center"/>
      </w:pPr>
    </w:p>
    <w:p w14:paraId="4EC360C6" w14:textId="77777777" w:rsidR="007F178C" w:rsidRDefault="007F178C" w:rsidP="007F178C">
      <w:pPr>
        <w:jc w:val="center"/>
      </w:pPr>
    </w:p>
    <w:p w14:paraId="38646000" w14:textId="77777777" w:rsidR="007F178C" w:rsidRDefault="007F178C" w:rsidP="007F178C">
      <w:pPr>
        <w:jc w:val="center"/>
      </w:pPr>
    </w:p>
    <w:p w14:paraId="7DC3B231" w14:textId="77777777" w:rsidR="007F178C" w:rsidRDefault="007F178C" w:rsidP="007F178C">
      <w:pPr>
        <w:jc w:val="center"/>
      </w:pPr>
    </w:p>
    <w:p w14:paraId="57980BF8" w14:textId="77777777" w:rsidR="007F178C" w:rsidRPr="00693507" w:rsidRDefault="007F178C" w:rsidP="007F178C">
      <w:pPr>
        <w:spacing w:line="480" w:lineRule="auto"/>
        <w:jc w:val="center"/>
      </w:pPr>
      <w:r w:rsidRPr="00693507">
        <w:t>An Exploratory Model of Christian Privilege:</w:t>
      </w:r>
    </w:p>
    <w:p w14:paraId="7F1000D5" w14:textId="77777777" w:rsidR="007F178C" w:rsidRPr="00693507" w:rsidRDefault="007F178C" w:rsidP="007F178C">
      <w:pPr>
        <w:spacing w:line="480" w:lineRule="auto"/>
        <w:jc w:val="center"/>
      </w:pPr>
      <w:r w:rsidRPr="00693507">
        <w:t>The Development of a Scale to Measure the Attitudinal Constituents of Christian Privilege</w:t>
      </w:r>
    </w:p>
    <w:p w14:paraId="23FCE01F" w14:textId="77777777" w:rsidR="007F178C" w:rsidRPr="00693507" w:rsidRDefault="007F178C" w:rsidP="007F178C">
      <w:pPr>
        <w:jc w:val="center"/>
      </w:pPr>
      <w:r w:rsidRPr="00693507">
        <w:t>Brier S. Gallihugh</w:t>
      </w:r>
      <w:r w:rsidR="001E1C84" w:rsidRPr="00693507">
        <w:t>, B.A</w:t>
      </w:r>
    </w:p>
    <w:p w14:paraId="372EB8BD" w14:textId="77777777" w:rsidR="007F178C" w:rsidRPr="00693507" w:rsidRDefault="007F178C" w:rsidP="007F178C">
      <w:pPr>
        <w:jc w:val="center"/>
      </w:pPr>
    </w:p>
    <w:p w14:paraId="1671FC56" w14:textId="77777777" w:rsidR="001E1C84" w:rsidRPr="00693507" w:rsidRDefault="007F178C" w:rsidP="007F178C">
      <w:pPr>
        <w:jc w:val="center"/>
      </w:pPr>
      <w:r w:rsidRPr="00693507">
        <w:t>Eastern Michigan University</w:t>
      </w:r>
    </w:p>
    <w:p w14:paraId="2DEA2245" w14:textId="77777777" w:rsidR="00EE6D81" w:rsidRPr="00693507" w:rsidRDefault="00EE6D81" w:rsidP="00EC24BD">
      <w:pPr>
        <w:spacing w:line="480" w:lineRule="auto"/>
        <w:jc w:val="center"/>
      </w:pPr>
    </w:p>
    <w:p w14:paraId="0A317F4C" w14:textId="77777777" w:rsidR="00EE6D81" w:rsidRPr="00693507" w:rsidRDefault="00EE6D81" w:rsidP="00EE6D81">
      <w:pPr>
        <w:spacing w:line="480" w:lineRule="auto"/>
        <w:jc w:val="right"/>
      </w:pPr>
    </w:p>
    <w:p w14:paraId="27ED2C00" w14:textId="77777777" w:rsidR="007F178C" w:rsidRPr="00693507" w:rsidRDefault="007F178C" w:rsidP="00EC24BD">
      <w:pPr>
        <w:spacing w:line="480" w:lineRule="auto"/>
        <w:jc w:val="center"/>
      </w:pPr>
      <w:r w:rsidRPr="00693507">
        <w:br w:type="page"/>
      </w:r>
      <w:r w:rsidR="001E1C84" w:rsidRPr="00693507">
        <w:lastRenderedPageBreak/>
        <w:t>Abstract</w:t>
      </w:r>
    </w:p>
    <w:p w14:paraId="6B506EA3" w14:textId="0D181456" w:rsidR="002F7049" w:rsidRDefault="00974F01" w:rsidP="001A66BA">
      <w:pPr>
        <w:spacing w:line="480" w:lineRule="auto"/>
      </w:pPr>
      <w:r>
        <w:t>Much of the research surrounding measures of privilege awareness commonly involve White privilege awareness (</w:t>
      </w:r>
      <w:r w:rsidRPr="00693507">
        <w:t>Neville, et al., 2000; Pinterits et al., 2009</w:t>
      </w:r>
      <w:r>
        <w:t>). However, relatively few (i.e., Privilege and Oppression Inventory; Hays, et al., 2007) look at Christian privilege. As such, t</w:t>
      </w:r>
      <w:r w:rsidR="002F7049">
        <w:t xml:space="preserve">his study looked to create a </w:t>
      </w:r>
      <w:r>
        <w:t xml:space="preserve">more extensive </w:t>
      </w:r>
      <w:r w:rsidR="002F7049">
        <w:t xml:space="preserve">scale that would assess Christian privilege awareness among Christian participants. Using a sample of 391 participants recruited from Facebook, Reddit, SONA and Twitter, an exploratory factor analysis was run on </w:t>
      </w:r>
      <w:r>
        <w:t xml:space="preserve">a </w:t>
      </w:r>
      <w:r w:rsidR="002F7049">
        <w:t>29</w:t>
      </w:r>
      <w:r w:rsidR="00E01D3F">
        <w:t>-</w:t>
      </w:r>
      <w:r w:rsidR="002F7049">
        <w:t>item</w:t>
      </w:r>
      <w:r>
        <w:t xml:space="preserve"> scale</w:t>
      </w:r>
      <w:r w:rsidR="002F7049">
        <w:t xml:space="preserve">. The analysis suggested that a final </w:t>
      </w:r>
      <w:r>
        <w:t xml:space="preserve">21 item two factor solution was the best fit for the data after considering factor cross loadings and variance explained. Convergent and </w:t>
      </w:r>
      <w:r w:rsidR="00026F2E">
        <w:t>concurrent</w:t>
      </w:r>
      <w:r>
        <w:t xml:space="preserve"> validity are also established. Finally, future directions and limitations are also discussed. </w:t>
      </w:r>
    </w:p>
    <w:p w14:paraId="3BB88C30" w14:textId="77777777" w:rsidR="002F7049" w:rsidRDefault="002F7049" w:rsidP="001A66BA">
      <w:pPr>
        <w:spacing w:line="480" w:lineRule="auto"/>
      </w:pPr>
    </w:p>
    <w:p w14:paraId="50BDC7FA" w14:textId="0D21C255" w:rsidR="001E1C84" w:rsidRPr="00693507" w:rsidRDefault="00A93CE9" w:rsidP="001A66BA">
      <w:pPr>
        <w:spacing w:line="480" w:lineRule="auto"/>
      </w:pPr>
      <w:r w:rsidRPr="00693507">
        <w:br w:type="page"/>
      </w:r>
      <w:r w:rsidR="007114EB" w:rsidRPr="00693507">
        <w:lastRenderedPageBreak/>
        <w:t>Table of Contents</w:t>
      </w:r>
    </w:p>
    <w:p w14:paraId="1BADA2B5" w14:textId="77777777" w:rsidR="007114EB" w:rsidRPr="00693507" w:rsidRDefault="007114EB" w:rsidP="007114EB"/>
    <w:p w14:paraId="6F47A7E8" w14:textId="77777777" w:rsidR="002A1FBF" w:rsidRPr="00693507" w:rsidRDefault="002A1FBF" w:rsidP="0024320F">
      <w:pPr>
        <w:tabs>
          <w:tab w:val="right" w:leader="dot" w:pos="8640"/>
        </w:tabs>
        <w:spacing w:line="480" w:lineRule="auto"/>
      </w:pPr>
      <w:r w:rsidRPr="00693507">
        <w:t>Title Page</w:t>
      </w:r>
      <w:r w:rsidRPr="00693507">
        <w:tab/>
      </w:r>
      <w:r w:rsidR="00576337" w:rsidRPr="00693507">
        <w:t>1</w:t>
      </w:r>
    </w:p>
    <w:p w14:paraId="2B016B4A" w14:textId="77777777" w:rsidR="002A1FBF" w:rsidRPr="00693507" w:rsidRDefault="002A1FBF" w:rsidP="0024320F">
      <w:pPr>
        <w:tabs>
          <w:tab w:val="right" w:leader="dot" w:pos="8640"/>
        </w:tabs>
        <w:spacing w:line="480" w:lineRule="auto"/>
      </w:pPr>
      <w:r w:rsidRPr="00693507">
        <w:t>Abstract</w:t>
      </w:r>
      <w:r w:rsidRPr="00693507">
        <w:tab/>
      </w:r>
      <w:r w:rsidR="00576337" w:rsidRPr="00693507">
        <w:t>2</w:t>
      </w:r>
    </w:p>
    <w:p w14:paraId="707DC109" w14:textId="77777777" w:rsidR="002A1FBF" w:rsidRPr="00693507" w:rsidRDefault="002A1FBF" w:rsidP="0024320F">
      <w:pPr>
        <w:tabs>
          <w:tab w:val="right" w:leader="dot" w:pos="8640"/>
        </w:tabs>
        <w:spacing w:line="480" w:lineRule="auto"/>
      </w:pPr>
      <w:r w:rsidRPr="00693507">
        <w:t>Table of Contents</w:t>
      </w:r>
      <w:r w:rsidRPr="00693507">
        <w:tab/>
      </w:r>
      <w:r w:rsidR="00576337" w:rsidRPr="00693507">
        <w:t>3</w:t>
      </w:r>
    </w:p>
    <w:p w14:paraId="2363573B" w14:textId="77777777" w:rsidR="00E567AC" w:rsidRPr="00693507" w:rsidRDefault="00E567AC" w:rsidP="0024320F">
      <w:pPr>
        <w:tabs>
          <w:tab w:val="right" w:leader="dot" w:pos="8640"/>
        </w:tabs>
        <w:spacing w:line="480" w:lineRule="auto"/>
      </w:pPr>
      <w:r w:rsidRPr="00693507">
        <w:t>List of Tables</w:t>
      </w:r>
      <w:r w:rsidRPr="00693507">
        <w:tab/>
      </w:r>
      <w:r w:rsidR="00297472" w:rsidRPr="00693507">
        <w:t>4</w:t>
      </w:r>
    </w:p>
    <w:p w14:paraId="351627B5" w14:textId="77777777" w:rsidR="004400A4" w:rsidRPr="00693507" w:rsidRDefault="004400A4" w:rsidP="0024320F">
      <w:pPr>
        <w:tabs>
          <w:tab w:val="right" w:leader="dot" w:pos="8640"/>
        </w:tabs>
        <w:spacing w:line="480" w:lineRule="auto"/>
      </w:pPr>
      <w:r w:rsidRPr="00693507">
        <w:t xml:space="preserve">List of </w:t>
      </w:r>
      <w:r w:rsidR="00696F0F" w:rsidRPr="00693507">
        <w:t>Appendices</w:t>
      </w:r>
      <w:r w:rsidRPr="00693507">
        <w:tab/>
      </w:r>
      <w:r w:rsidR="00297472" w:rsidRPr="00693507">
        <w:t>5</w:t>
      </w:r>
    </w:p>
    <w:p w14:paraId="2DFE2A37" w14:textId="77777777" w:rsidR="007114EB" w:rsidRPr="00693507" w:rsidRDefault="007114EB" w:rsidP="0024320F">
      <w:pPr>
        <w:tabs>
          <w:tab w:val="right" w:leader="dot" w:pos="8640"/>
        </w:tabs>
        <w:spacing w:line="480" w:lineRule="auto"/>
      </w:pPr>
      <w:r w:rsidRPr="00693507">
        <w:t>Literature Review</w:t>
      </w:r>
      <w:r w:rsidR="005E7AC8" w:rsidRPr="00693507">
        <w:tab/>
      </w:r>
      <w:r w:rsidR="00297472" w:rsidRPr="00693507">
        <w:t>6</w:t>
      </w:r>
    </w:p>
    <w:p w14:paraId="0AA64332" w14:textId="77777777" w:rsidR="007114EB" w:rsidRPr="00693507" w:rsidRDefault="007114EB" w:rsidP="0024320F">
      <w:pPr>
        <w:tabs>
          <w:tab w:val="right" w:leader="dot" w:pos="8640"/>
        </w:tabs>
        <w:spacing w:line="480" w:lineRule="auto"/>
        <w:ind w:firstLine="720"/>
      </w:pPr>
      <w:r w:rsidRPr="00693507">
        <w:t>A Prototypical Example of Social Advantage: White Privilege</w:t>
      </w:r>
      <w:r w:rsidR="0024320F" w:rsidRPr="00693507">
        <w:tab/>
      </w:r>
    </w:p>
    <w:p w14:paraId="276C8605" w14:textId="77777777" w:rsidR="007114EB" w:rsidRPr="00693507" w:rsidRDefault="007114EB" w:rsidP="0024320F">
      <w:pPr>
        <w:tabs>
          <w:tab w:val="right" w:leader="dot" w:pos="8640"/>
        </w:tabs>
        <w:spacing w:line="480" w:lineRule="auto"/>
        <w:ind w:firstLine="720"/>
      </w:pPr>
      <w:r w:rsidRPr="00693507">
        <w:t>The Denial of Privilege</w:t>
      </w:r>
      <w:r w:rsidR="0024320F" w:rsidRPr="00693507">
        <w:tab/>
      </w:r>
    </w:p>
    <w:p w14:paraId="095E31C8" w14:textId="77777777" w:rsidR="007114EB" w:rsidRPr="00693507" w:rsidRDefault="007114EB" w:rsidP="0024320F">
      <w:pPr>
        <w:tabs>
          <w:tab w:val="right" w:leader="dot" w:pos="8640"/>
        </w:tabs>
        <w:spacing w:line="480" w:lineRule="auto"/>
        <w:ind w:firstLine="720"/>
      </w:pPr>
      <w:r w:rsidRPr="00693507">
        <w:t>Initial Attempts to Assess White Privilege and Color-Blind Racial Ideology</w:t>
      </w:r>
      <w:r w:rsidR="0024320F" w:rsidRPr="00693507">
        <w:tab/>
      </w:r>
    </w:p>
    <w:p w14:paraId="7DA86F76" w14:textId="77777777" w:rsidR="007114EB" w:rsidRPr="00693507" w:rsidRDefault="007114EB" w:rsidP="0024320F">
      <w:pPr>
        <w:tabs>
          <w:tab w:val="right" w:leader="dot" w:pos="8640"/>
        </w:tabs>
        <w:spacing w:line="480" w:lineRule="auto"/>
        <w:ind w:firstLine="720"/>
      </w:pPr>
      <w:r w:rsidRPr="00693507">
        <w:t>White Privilege: A Blueprint for Understanding Christian Privilege</w:t>
      </w:r>
      <w:r w:rsidR="0024320F" w:rsidRPr="00693507">
        <w:tab/>
      </w:r>
    </w:p>
    <w:p w14:paraId="41C90FB5" w14:textId="77777777" w:rsidR="0024320F" w:rsidRPr="00693507" w:rsidRDefault="0024320F" w:rsidP="0024320F">
      <w:pPr>
        <w:tabs>
          <w:tab w:val="right" w:leader="dot" w:pos="8640"/>
        </w:tabs>
        <w:autoSpaceDE w:val="0"/>
        <w:autoSpaceDN w:val="0"/>
        <w:adjustRightInd w:val="0"/>
        <w:spacing w:line="480" w:lineRule="auto"/>
        <w:ind w:firstLine="720"/>
        <w:rPr>
          <w:rFonts w:eastAsia="Calibri"/>
        </w:rPr>
      </w:pPr>
      <w:r w:rsidRPr="00693507">
        <w:rPr>
          <w:rFonts w:eastAsia="Calibri"/>
        </w:rPr>
        <w:t>Christianity: What can we say about the faithful?</w:t>
      </w:r>
      <w:r w:rsidRPr="00693507">
        <w:rPr>
          <w:rFonts w:eastAsia="Calibri"/>
        </w:rPr>
        <w:tab/>
      </w:r>
    </w:p>
    <w:p w14:paraId="596C66BF" w14:textId="77777777" w:rsidR="0024320F" w:rsidRPr="00693507" w:rsidRDefault="0024320F" w:rsidP="0024320F">
      <w:pPr>
        <w:tabs>
          <w:tab w:val="right" w:leader="dot" w:pos="8640"/>
        </w:tabs>
        <w:autoSpaceDE w:val="0"/>
        <w:autoSpaceDN w:val="0"/>
        <w:adjustRightInd w:val="0"/>
        <w:spacing w:line="480" w:lineRule="auto"/>
        <w:ind w:firstLine="720"/>
        <w:rPr>
          <w:rFonts w:eastAsia="Calibri"/>
        </w:rPr>
      </w:pPr>
      <w:r w:rsidRPr="00693507">
        <w:rPr>
          <w:rFonts w:eastAsia="Calibri"/>
        </w:rPr>
        <w:t>Christianity as a Proxy for White Privilege/Racial Prejudice</w:t>
      </w:r>
      <w:r w:rsidRPr="00693507">
        <w:rPr>
          <w:rFonts w:eastAsia="Calibri"/>
        </w:rPr>
        <w:tab/>
      </w:r>
    </w:p>
    <w:p w14:paraId="2EAE9EFB" w14:textId="77777777" w:rsidR="0024320F" w:rsidRPr="00693507" w:rsidRDefault="0024320F" w:rsidP="0024320F">
      <w:pPr>
        <w:tabs>
          <w:tab w:val="right" w:leader="dot" w:pos="8640"/>
        </w:tabs>
        <w:autoSpaceDE w:val="0"/>
        <w:autoSpaceDN w:val="0"/>
        <w:adjustRightInd w:val="0"/>
        <w:spacing w:line="480" w:lineRule="auto"/>
        <w:ind w:firstLine="720"/>
        <w:rPr>
          <w:rFonts w:eastAsia="Calibri"/>
        </w:rPr>
      </w:pPr>
      <w:r w:rsidRPr="00693507">
        <w:rPr>
          <w:rFonts w:eastAsia="Calibri"/>
        </w:rPr>
        <w:t>Christian Identity and Religious Privilege: A Sacred Taboo</w:t>
      </w:r>
      <w:r w:rsidRPr="00693507">
        <w:rPr>
          <w:rFonts w:eastAsia="Calibri"/>
        </w:rPr>
        <w:tab/>
      </w:r>
    </w:p>
    <w:p w14:paraId="7C15C4BE" w14:textId="77777777" w:rsidR="0024320F" w:rsidRPr="00693507" w:rsidRDefault="0024320F" w:rsidP="0024320F">
      <w:pPr>
        <w:tabs>
          <w:tab w:val="right" w:leader="dot" w:pos="8640"/>
        </w:tabs>
        <w:autoSpaceDE w:val="0"/>
        <w:autoSpaceDN w:val="0"/>
        <w:adjustRightInd w:val="0"/>
        <w:spacing w:line="480" w:lineRule="auto"/>
        <w:ind w:firstLine="720"/>
        <w:rPr>
          <w:rFonts w:eastAsia="Calibri"/>
        </w:rPr>
      </w:pPr>
      <w:r w:rsidRPr="00693507">
        <w:rPr>
          <w:rFonts w:eastAsia="Calibri"/>
        </w:rPr>
        <w:t>How Might We Measure Christian Privilege?</w:t>
      </w:r>
      <w:r w:rsidRPr="00693507">
        <w:rPr>
          <w:rFonts w:eastAsia="Calibri"/>
        </w:rPr>
        <w:tab/>
      </w:r>
    </w:p>
    <w:p w14:paraId="6A29AAC0" w14:textId="77777777" w:rsidR="0024320F" w:rsidRPr="00693507" w:rsidRDefault="0024320F" w:rsidP="0024320F">
      <w:pPr>
        <w:tabs>
          <w:tab w:val="right" w:leader="dot" w:pos="8640"/>
        </w:tabs>
        <w:autoSpaceDE w:val="0"/>
        <w:autoSpaceDN w:val="0"/>
        <w:adjustRightInd w:val="0"/>
        <w:spacing w:line="480" w:lineRule="auto"/>
        <w:rPr>
          <w:rFonts w:eastAsia="Calibri"/>
        </w:rPr>
      </w:pPr>
      <w:r w:rsidRPr="00693507">
        <w:rPr>
          <w:rFonts w:eastAsia="Calibri"/>
        </w:rPr>
        <w:t>Present Study</w:t>
      </w:r>
      <w:r w:rsidRPr="00693507">
        <w:rPr>
          <w:rFonts w:eastAsia="Calibri"/>
        </w:rPr>
        <w:tab/>
      </w:r>
    </w:p>
    <w:p w14:paraId="5B888029" w14:textId="77777777" w:rsidR="0024320F" w:rsidRPr="00693507" w:rsidRDefault="0024320F" w:rsidP="0024320F">
      <w:pPr>
        <w:tabs>
          <w:tab w:val="right" w:leader="dot" w:pos="8640"/>
        </w:tabs>
        <w:autoSpaceDE w:val="0"/>
        <w:autoSpaceDN w:val="0"/>
        <w:adjustRightInd w:val="0"/>
        <w:spacing w:line="480" w:lineRule="auto"/>
        <w:rPr>
          <w:rFonts w:eastAsia="Calibri"/>
        </w:rPr>
      </w:pPr>
      <w:r w:rsidRPr="00693507">
        <w:rPr>
          <w:rFonts w:eastAsia="Calibri"/>
        </w:rPr>
        <w:t>Methods</w:t>
      </w:r>
      <w:r w:rsidRPr="00693507">
        <w:rPr>
          <w:rFonts w:eastAsia="Calibri"/>
        </w:rPr>
        <w:tab/>
      </w:r>
    </w:p>
    <w:p w14:paraId="1EA97AC4" w14:textId="77777777" w:rsidR="0024320F" w:rsidRPr="00693507" w:rsidRDefault="0024320F" w:rsidP="0024320F">
      <w:pPr>
        <w:tabs>
          <w:tab w:val="right" w:leader="dot" w:pos="8640"/>
        </w:tabs>
        <w:autoSpaceDE w:val="0"/>
        <w:autoSpaceDN w:val="0"/>
        <w:adjustRightInd w:val="0"/>
        <w:spacing w:line="480" w:lineRule="auto"/>
        <w:ind w:firstLine="720"/>
        <w:rPr>
          <w:rFonts w:eastAsia="Calibri"/>
        </w:rPr>
      </w:pPr>
      <w:r w:rsidRPr="00693507">
        <w:rPr>
          <w:rFonts w:eastAsia="Calibri"/>
        </w:rPr>
        <w:t>Participants</w:t>
      </w:r>
      <w:r w:rsidRPr="00693507">
        <w:rPr>
          <w:rFonts w:eastAsia="Calibri"/>
        </w:rPr>
        <w:tab/>
      </w:r>
    </w:p>
    <w:p w14:paraId="66D76AD2" w14:textId="77777777" w:rsidR="0024320F" w:rsidRPr="00693507" w:rsidRDefault="0024320F" w:rsidP="0024320F">
      <w:pPr>
        <w:tabs>
          <w:tab w:val="right" w:leader="dot" w:pos="8640"/>
        </w:tabs>
        <w:autoSpaceDE w:val="0"/>
        <w:autoSpaceDN w:val="0"/>
        <w:adjustRightInd w:val="0"/>
        <w:spacing w:line="480" w:lineRule="auto"/>
        <w:ind w:firstLine="720"/>
        <w:rPr>
          <w:rFonts w:eastAsia="Calibri"/>
        </w:rPr>
      </w:pPr>
      <w:r w:rsidRPr="00693507">
        <w:rPr>
          <w:rFonts w:eastAsia="Calibri"/>
        </w:rPr>
        <w:t>General Procedure</w:t>
      </w:r>
      <w:r w:rsidRPr="00693507">
        <w:rPr>
          <w:rFonts w:eastAsia="Calibri"/>
        </w:rPr>
        <w:tab/>
      </w:r>
    </w:p>
    <w:p w14:paraId="7129EE46" w14:textId="77777777" w:rsidR="0024320F" w:rsidRPr="00693507" w:rsidRDefault="0024320F" w:rsidP="0024320F">
      <w:pPr>
        <w:tabs>
          <w:tab w:val="right" w:leader="dot" w:pos="8640"/>
        </w:tabs>
        <w:autoSpaceDE w:val="0"/>
        <w:autoSpaceDN w:val="0"/>
        <w:adjustRightInd w:val="0"/>
        <w:spacing w:line="480" w:lineRule="auto"/>
        <w:ind w:firstLine="720"/>
        <w:rPr>
          <w:rFonts w:eastAsia="Calibri"/>
        </w:rPr>
      </w:pPr>
      <w:r w:rsidRPr="00693507">
        <w:rPr>
          <w:rFonts w:eastAsia="Calibri"/>
        </w:rPr>
        <w:t>Measures</w:t>
      </w:r>
      <w:r w:rsidRPr="00693507">
        <w:rPr>
          <w:rFonts w:eastAsia="Calibri"/>
        </w:rPr>
        <w:tab/>
      </w:r>
    </w:p>
    <w:p w14:paraId="70A6FA86" w14:textId="77777777" w:rsidR="005E7AC8" w:rsidRPr="00693507" w:rsidRDefault="005E7AC8" w:rsidP="005E7AC8">
      <w:pPr>
        <w:tabs>
          <w:tab w:val="right" w:leader="dot" w:pos="8640"/>
        </w:tabs>
        <w:autoSpaceDE w:val="0"/>
        <w:autoSpaceDN w:val="0"/>
        <w:adjustRightInd w:val="0"/>
        <w:spacing w:line="480" w:lineRule="auto"/>
        <w:rPr>
          <w:rFonts w:eastAsia="Calibri"/>
        </w:rPr>
      </w:pPr>
      <w:r w:rsidRPr="00693507">
        <w:rPr>
          <w:rFonts w:eastAsia="Calibri"/>
        </w:rPr>
        <w:t>References</w:t>
      </w:r>
      <w:r w:rsidRPr="00693507">
        <w:rPr>
          <w:rFonts w:eastAsia="Calibri"/>
        </w:rPr>
        <w:tab/>
      </w:r>
    </w:p>
    <w:p w14:paraId="50E5D3B3" w14:textId="77777777" w:rsidR="00E567AC" w:rsidRPr="00693507" w:rsidRDefault="00E567AC" w:rsidP="005E7AC8">
      <w:pPr>
        <w:tabs>
          <w:tab w:val="right" w:leader="dot" w:pos="8640"/>
        </w:tabs>
        <w:autoSpaceDE w:val="0"/>
        <w:autoSpaceDN w:val="0"/>
        <w:adjustRightInd w:val="0"/>
        <w:spacing w:line="480" w:lineRule="auto"/>
        <w:rPr>
          <w:rFonts w:eastAsia="Calibri"/>
        </w:rPr>
      </w:pPr>
      <w:r w:rsidRPr="00693507">
        <w:rPr>
          <w:rFonts w:eastAsia="Calibri"/>
        </w:rPr>
        <w:t>Tables</w:t>
      </w:r>
      <w:r w:rsidRPr="00693507">
        <w:rPr>
          <w:rFonts w:eastAsia="Calibri"/>
        </w:rPr>
        <w:tab/>
      </w:r>
    </w:p>
    <w:p w14:paraId="1BF75EF5" w14:textId="77777777" w:rsidR="005E7AC8" w:rsidRPr="00693507" w:rsidRDefault="00576337" w:rsidP="005E7AC8">
      <w:pPr>
        <w:tabs>
          <w:tab w:val="right" w:leader="dot" w:pos="8640"/>
        </w:tabs>
        <w:autoSpaceDE w:val="0"/>
        <w:autoSpaceDN w:val="0"/>
        <w:adjustRightInd w:val="0"/>
        <w:spacing w:line="480" w:lineRule="auto"/>
        <w:rPr>
          <w:rFonts w:eastAsia="Calibri"/>
        </w:rPr>
      </w:pPr>
      <w:r w:rsidRPr="00693507">
        <w:rPr>
          <w:rFonts w:eastAsia="Calibri"/>
        </w:rPr>
        <w:t>Appendices</w:t>
      </w:r>
      <w:r w:rsidR="005E7AC8" w:rsidRPr="00693507">
        <w:rPr>
          <w:rFonts w:eastAsia="Calibri"/>
        </w:rPr>
        <w:tab/>
      </w:r>
    </w:p>
    <w:p w14:paraId="7C02AA2D" w14:textId="77777777" w:rsidR="007114EB" w:rsidRPr="00693507" w:rsidRDefault="00E567AC" w:rsidP="00E567AC">
      <w:pPr>
        <w:spacing w:line="480" w:lineRule="auto"/>
        <w:ind w:firstLine="720"/>
        <w:jc w:val="center"/>
        <w:rPr>
          <w:bCs/>
        </w:rPr>
      </w:pPr>
      <w:r w:rsidRPr="00693507">
        <w:rPr>
          <w:bCs/>
        </w:rPr>
        <w:lastRenderedPageBreak/>
        <w:t>List of Tables</w:t>
      </w:r>
    </w:p>
    <w:p w14:paraId="0D478400" w14:textId="77777777" w:rsidR="00E567AC" w:rsidRPr="00693507" w:rsidRDefault="00E567AC" w:rsidP="00E567AC">
      <w:pPr>
        <w:spacing w:line="480" w:lineRule="auto"/>
        <w:ind w:firstLine="720"/>
        <w:rPr>
          <w:bCs/>
        </w:rPr>
      </w:pPr>
      <w:r w:rsidRPr="00693507">
        <w:rPr>
          <w:bCs/>
        </w:rPr>
        <w:t xml:space="preserve">Table 1. </w:t>
      </w:r>
      <w:r w:rsidR="005211E5" w:rsidRPr="00693507">
        <w:rPr>
          <w:bCs/>
        </w:rPr>
        <w:t>Christian Privilege Awareness Factor Loadings</w:t>
      </w:r>
    </w:p>
    <w:p w14:paraId="0B9FAD06" w14:textId="77777777" w:rsidR="00E567AC" w:rsidRPr="00693507" w:rsidRDefault="00E567AC" w:rsidP="00E567AC">
      <w:pPr>
        <w:spacing w:line="480" w:lineRule="auto"/>
        <w:ind w:firstLine="720"/>
        <w:rPr>
          <w:bCs/>
        </w:rPr>
      </w:pPr>
      <w:r w:rsidRPr="00693507">
        <w:rPr>
          <w:bCs/>
        </w:rPr>
        <w:t>Table 2.</w:t>
      </w:r>
    </w:p>
    <w:p w14:paraId="07BD7B6D" w14:textId="77777777" w:rsidR="00E567AC" w:rsidRPr="00693507" w:rsidRDefault="00E567AC" w:rsidP="00E567AC">
      <w:pPr>
        <w:spacing w:line="480" w:lineRule="auto"/>
        <w:ind w:firstLine="720"/>
        <w:rPr>
          <w:bCs/>
        </w:rPr>
      </w:pPr>
      <w:r w:rsidRPr="00693507">
        <w:rPr>
          <w:bCs/>
        </w:rPr>
        <w:t>Table 3.</w:t>
      </w:r>
    </w:p>
    <w:p w14:paraId="0B34B993" w14:textId="77777777" w:rsidR="007114EB" w:rsidRPr="00693507" w:rsidRDefault="007114EB" w:rsidP="007114EB">
      <w:r w:rsidRPr="00693507">
        <w:t xml:space="preserve"> </w:t>
      </w:r>
    </w:p>
    <w:p w14:paraId="00BFFFFE" w14:textId="77777777" w:rsidR="004400A4" w:rsidRPr="00693507" w:rsidRDefault="001E1C84" w:rsidP="001E1C84">
      <w:pPr>
        <w:spacing w:line="480" w:lineRule="auto"/>
        <w:jc w:val="center"/>
      </w:pPr>
      <w:r w:rsidRPr="00693507">
        <w:br w:type="page"/>
      </w:r>
      <w:r w:rsidR="004400A4" w:rsidRPr="00693507">
        <w:lastRenderedPageBreak/>
        <w:t xml:space="preserve">List of </w:t>
      </w:r>
      <w:r w:rsidR="00696F0F" w:rsidRPr="00693507">
        <w:t>Appendices</w:t>
      </w:r>
    </w:p>
    <w:p w14:paraId="60CC609A" w14:textId="77777777" w:rsidR="004400A4" w:rsidRPr="00693507" w:rsidRDefault="00696F0F" w:rsidP="004400A4">
      <w:pPr>
        <w:tabs>
          <w:tab w:val="right" w:leader="dot" w:pos="9360"/>
        </w:tabs>
        <w:spacing w:line="480" w:lineRule="auto"/>
      </w:pPr>
      <w:r w:rsidRPr="00693507">
        <w:t>Appendix A</w:t>
      </w:r>
      <w:r w:rsidR="004400A4" w:rsidRPr="00693507">
        <w:t>. Color-Blind Racial Attitudes Scale</w:t>
      </w:r>
      <w:r w:rsidR="004400A4" w:rsidRPr="00693507">
        <w:tab/>
      </w:r>
    </w:p>
    <w:p w14:paraId="1BA2F008" w14:textId="77777777" w:rsidR="004400A4" w:rsidRPr="00693507" w:rsidRDefault="00696F0F" w:rsidP="004400A4">
      <w:pPr>
        <w:tabs>
          <w:tab w:val="right" w:leader="dot" w:pos="9360"/>
        </w:tabs>
        <w:spacing w:line="480" w:lineRule="auto"/>
      </w:pPr>
      <w:r w:rsidRPr="00693507">
        <w:t xml:space="preserve">Appendix </w:t>
      </w:r>
      <w:r w:rsidR="00482366" w:rsidRPr="00693507">
        <w:t>B</w:t>
      </w:r>
      <w:r w:rsidR="004400A4" w:rsidRPr="00693507">
        <w:t>. Social Dominance Orientation</w:t>
      </w:r>
      <w:r w:rsidR="004400A4" w:rsidRPr="00693507">
        <w:tab/>
      </w:r>
    </w:p>
    <w:p w14:paraId="54DF1A0D" w14:textId="77777777" w:rsidR="004400A4" w:rsidRPr="00693507" w:rsidRDefault="00696F0F" w:rsidP="004400A4">
      <w:pPr>
        <w:tabs>
          <w:tab w:val="right" w:leader="dot" w:pos="9360"/>
        </w:tabs>
        <w:spacing w:line="480" w:lineRule="auto"/>
      </w:pPr>
      <w:r w:rsidRPr="00693507">
        <w:t xml:space="preserve">Appendix </w:t>
      </w:r>
      <w:r w:rsidR="00482366" w:rsidRPr="00693507">
        <w:t>C</w:t>
      </w:r>
      <w:r w:rsidR="004400A4" w:rsidRPr="00693507">
        <w:t>. Religious Fundamentalism Scale</w:t>
      </w:r>
      <w:r w:rsidR="004400A4" w:rsidRPr="00693507">
        <w:tab/>
      </w:r>
    </w:p>
    <w:p w14:paraId="0DF758F1" w14:textId="77777777" w:rsidR="004400A4" w:rsidRPr="00693507" w:rsidRDefault="00696F0F" w:rsidP="004400A4">
      <w:pPr>
        <w:tabs>
          <w:tab w:val="right" w:leader="dot" w:pos="9360"/>
        </w:tabs>
        <w:spacing w:line="480" w:lineRule="auto"/>
      </w:pPr>
      <w:r w:rsidRPr="00693507">
        <w:t xml:space="preserve">Appendix </w:t>
      </w:r>
      <w:r w:rsidR="00482366" w:rsidRPr="00693507">
        <w:t>E</w:t>
      </w:r>
      <w:r w:rsidR="004400A4" w:rsidRPr="00693507">
        <w:t>. Global Just World Belief Scale</w:t>
      </w:r>
      <w:r w:rsidR="004400A4" w:rsidRPr="00693507">
        <w:tab/>
      </w:r>
    </w:p>
    <w:p w14:paraId="651BBE76" w14:textId="77777777" w:rsidR="004400A4" w:rsidRPr="00693507" w:rsidRDefault="00696F0F" w:rsidP="004400A4">
      <w:pPr>
        <w:tabs>
          <w:tab w:val="right" w:leader="dot" w:pos="9360"/>
        </w:tabs>
        <w:spacing w:line="480" w:lineRule="auto"/>
      </w:pPr>
      <w:r w:rsidRPr="00693507">
        <w:t xml:space="preserve">Appendix </w:t>
      </w:r>
      <w:r w:rsidR="00482366" w:rsidRPr="00693507">
        <w:t>E</w:t>
      </w:r>
      <w:r w:rsidR="004400A4" w:rsidRPr="00693507">
        <w:t>. Sanctification of Social Justice Scale</w:t>
      </w:r>
      <w:r w:rsidR="004400A4" w:rsidRPr="00693507">
        <w:tab/>
      </w:r>
    </w:p>
    <w:p w14:paraId="74669572" w14:textId="77777777" w:rsidR="004400A4" w:rsidRPr="00693507" w:rsidRDefault="00696F0F" w:rsidP="004400A4">
      <w:pPr>
        <w:tabs>
          <w:tab w:val="right" w:leader="dot" w:pos="9360"/>
        </w:tabs>
        <w:spacing w:line="480" w:lineRule="auto"/>
      </w:pPr>
      <w:r w:rsidRPr="00693507">
        <w:t xml:space="preserve">Appendix </w:t>
      </w:r>
      <w:r w:rsidR="00482366" w:rsidRPr="00693507">
        <w:t>F</w:t>
      </w:r>
      <w:r w:rsidR="004400A4" w:rsidRPr="00693507">
        <w:t>. Religious Privilege and Advantage Awareness Scale</w:t>
      </w:r>
      <w:r w:rsidR="004400A4" w:rsidRPr="00693507">
        <w:tab/>
      </w:r>
    </w:p>
    <w:p w14:paraId="1E803BCA" w14:textId="77777777" w:rsidR="00C0792E" w:rsidRPr="00693507" w:rsidRDefault="00C0792E" w:rsidP="004400A4">
      <w:pPr>
        <w:tabs>
          <w:tab w:val="right" w:leader="dot" w:pos="9360"/>
        </w:tabs>
        <w:spacing w:line="480" w:lineRule="auto"/>
      </w:pPr>
      <w:r w:rsidRPr="00693507">
        <w:t>Appendix G. DASS</w:t>
      </w:r>
      <w:r w:rsidRPr="00693507">
        <w:tab/>
      </w:r>
    </w:p>
    <w:p w14:paraId="38827426" w14:textId="77777777" w:rsidR="00E567AC" w:rsidRPr="00693507" w:rsidRDefault="00E567AC" w:rsidP="004400A4">
      <w:pPr>
        <w:tabs>
          <w:tab w:val="right" w:leader="dot" w:pos="9360"/>
        </w:tabs>
        <w:spacing w:line="480" w:lineRule="auto"/>
      </w:pPr>
      <w:r w:rsidRPr="00693507">
        <w:t xml:space="preserve">Appendix </w:t>
      </w:r>
      <w:r w:rsidR="00C0792E" w:rsidRPr="00693507">
        <w:t>H</w:t>
      </w:r>
      <w:r w:rsidRPr="00693507">
        <w:t>. IRB Approval</w:t>
      </w:r>
      <w:r w:rsidRPr="00693507">
        <w:tab/>
      </w:r>
    </w:p>
    <w:p w14:paraId="7FAE9F61" w14:textId="77777777" w:rsidR="00E567AC" w:rsidRPr="00693507" w:rsidRDefault="00E567AC" w:rsidP="004400A4">
      <w:pPr>
        <w:tabs>
          <w:tab w:val="right" w:leader="dot" w:pos="9360"/>
        </w:tabs>
        <w:spacing w:line="480" w:lineRule="auto"/>
      </w:pPr>
      <w:r w:rsidRPr="00693507">
        <w:t xml:space="preserve">Appendix </w:t>
      </w:r>
      <w:r w:rsidR="00C0792E" w:rsidRPr="00693507">
        <w:t>I</w:t>
      </w:r>
      <w:r w:rsidRPr="00693507">
        <w:t xml:space="preserve">. </w:t>
      </w:r>
      <w:r w:rsidR="00C0792E" w:rsidRPr="00693507">
        <w:t>SONA</w:t>
      </w:r>
      <w:r w:rsidRPr="00693507">
        <w:t xml:space="preserve"> Informed Consent</w:t>
      </w:r>
      <w:r w:rsidRPr="00693507">
        <w:tab/>
      </w:r>
    </w:p>
    <w:p w14:paraId="69255AAD" w14:textId="77777777" w:rsidR="00E567AC" w:rsidRPr="00693507" w:rsidRDefault="00E567AC" w:rsidP="004400A4">
      <w:pPr>
        <w:tabs>
          <w:tab w:val="right" w:leader="dot" w:pos="9360"/>
        </w:tabs>
        <w:spacing w:line="480" w:lineRule="auto"/>
      </w:pPr>
      <w:r w:rsidRPr="00693507">
        <w:t xml:space="preserve">Appendix </w:t>
      </w:r>
      <w:r w:rsidR="00C0792E" w:rsidRPr="00693507">
        <w:t>J</w:t>
      </w:r>
      <w:r w:rsidRPr="00693507">
        <w:t>. Social Media Informed Consent</w:t>
      </w:r>
      <w:r w:rsidRPr="00693507">
        <w:tab/>
      </w:r>
    </w:p>
    <w:p w14:paraId="59148439" w14:textId="77777777" w:rsidR="00E567AC" w:rsidRPr="00693507" w:rsidRDefault="00E567AC" w:rsidP="004400A4">
      <w:pPr>
        <w:tabs>
          <w:tab w:val="right" w:leader="dot" w:pos="9360"/>
        </w:tabs>
        <w:spacing w:line="480" w:lineRule="auto"/>
      </w:pPr>
      <w:r w:rsidRPr="00693507">
        <w:t xml:space="preserve">Appendix </w:t>
      </w:r>
      <w:r w:rsidR="00C0792E" w:rsidRPr="00693507">
        <w:t>K</w:t>
      </w:r>
      <w:r w:rsidRPr="00693507">
        <w:t xml:space="preserve">. </w:t>
      </w:r>
      <w:r w:rsidR="00C0792E" w:rsidRPr="00693507">
        <w:t>Demographic Questions</w:t>
      </w:r>
      <w:r w:rsidRPr="00693507">
        <w:tab/>
      </w:r>
    </w:p>
    <w:p w14:paraId="032175B2" w14:textId="0AB66EAB" w:rsidR="00E567AC" w:rsidRDefault="00E567AC" w:rsidP="004400A4">
      <w:pPr>
        <w:tabs>
          <w:tab w:val="right" w:leader="dot" w:pos="9360"/>
        </w:tabs>
        <w:spacing w:line="480" w:lineRule="auto"/>
      </w:pPr>
      <w:r w:rsidRPr="00693507">
        <w:t xml:space="preserve">Appendix </w:t>
      </w:r>
      <w:r w:rsidR="00C0792E" w:rsidRPr="00693507">
        <w:t>L</w:t>
      </w:r>
      <w:r w:rsidRPr="00693507">
        <w:t xml:space="preserve">. </w:t>
      </w:r>
      <w:r w:rsidR="00C0792E" w:rsidRPr="00693507">
        <w:t>Debrief Form</w:t>
      </w:r>
      <w:r w:rsidRPr="00693507">
        <w:tab/>
      </w:r>
    </w:p>
    <w:p w14:paraId="13C03C1D" w14:textId="6F1813E4" w:rsidR="00B43896" w:rsidRPr="00693507" w:rsidRDefault="00B43896" w:rsidP="004400A4">
      <w:pPr>
        <w:tabs>
          <w:tab w:val="right" w:leader="dot" w:pos="9360"/>
        </w:tabs>
        <w:spacing w:line="480" w:lineRule="auto"/>
      </w:pPr>
      <w:r>
        <w:t>Appendix M. R Markdown Script</w:t>
      </w:r>
      <w:r>
        <w:tab/>
      </w:r>
    </w:p>
    <w:p w14:paraId="015B4C38" w14:textId="77777777" w:rsidR="00D1304E" w:rsidRPr="00693507" w:rsidRDefault="004400A4" w:rsidP="003C579B">
      <w:pPr>
        <w:spacing w:line="480" w:lineRule="auto"/>
        <w:jc w:val="center"/>
        <w:rPr>
          <w:b/>
          <w:bCs/>
        </w:rPr>
      </w:pPr>
      <w:r w:rsidRPr="00693507">
        <w:br w:type="page"/>
      </w:r>
      <w:r w:rsidR="0027056B" w:rsidRPr="00693507">
        <w:rPr>
          <w:b/>
          <w:bCs/>
        </w:rPr>
        <w:lastRenderedPageBreak/>
        <w:t>Literature Review</w:t>
      </w:r>
    </w:p>
    <w:p w14:paraId="2687A7D5" w14:textId="77777777" w:rsidR="00142974" w:rsidRPr="00693507" w:rsidRDefault="00142974" w:rsidP="000F457E">
      <w:pPr>
        <w:spacing w:line="480" w:lineRule="auto"/>
        <w:ind w:firstLine="720"/>
      </w:pPr>
      <w:r w:rsidRPr="00693507">
        <w:t>What is privilege? Israel (201</w:t>
      </w:r>
      <w:r w:rsidR="00130409" w:rsidRPr="00693507">
        <w:t>2</w:t>
      </w:r>
      <w:r w:rsidRPr="00693507">
        <w:t xml:space="preserve">) argues that privilege generally consists of “unearned advantages that are conferred </w:t>
      </w:r>
      <w:r w:rsidR="00AC6B7A" w:rsidRPr="00693507">
        <w:t>to</w:t>
      </w:r>
      <w:r w:rsidRPr="00693507">
        <w:t xml:space="preserve"> individuals based on membership or assumed membership in a dominant group</w:t>
      </w:r>
      <w:r w:rsidR="0069408B" w:rsidRPr="00693507">
        <w:t>” (p. 158</w:t>
      </w:r>
      <w:r w:rsidRPr="00693507">
        <w:t xml:space="preserve">). </w:t>
      </w:r>
      <w:r w:rsidR="00C0546F" w:rsidRPr="00693507">
        <w:t>W</w:t>
      </w:r>
      <w:r w:rsidRPr="00693507">
        <w:t xml:space="preserve">hile this may aptly serve as a foundational explication of general privilege, other theorists believe that additional nuance </w:t>
      </w:r>
      <w:r w:rsidR="00C0546F" w:rsidRPr="00693507">
        <w:t>is needed to fully understand the construct</w:t>
      </w:r>
      <w:r w:rsidRPr="00693507">
        <w:t xml:space="preserve">. For example, Noam Chomsky defines privilege as a call for those so inculcated to act in a manner that not only indicates an awareness of said privilege, but also questions the implications of such status: </w:t>
      </w:r>
    </w:p>
    <w:p w14:paraId="3D3E65A8" w14:textId="77777777" w:rsidR="00142974" w:rsidRPr="00693507" w:rsidRDefault="00142974" w:rsidP="002D0309">
      <w:pPr>
        <w:spacing w:line="480" w:lineRule="auto"/>
        <w:ind w:left="720"/>
      </w:pPr>
      <w:r w:rsidRPr="00693507">
        <w:t xml:space="preserve">Responsibility I believe accrues through privilege. People like you and me [e.g., </w:t>
      </w:r>
      <w:r w:rsidR="0069408B" w:rsidRPr="00693507">
        <w:t>White</w:t>
      </w:r>
      <w:r w:rsidRPr="00693507">
        <w:t>, heterosexual, male] have an unbelievable amount of privilege and therefore we have a huge amount of responsibility. We live in free societies where we are not afraid of the police; we have extraordinary wealth available to us by global standards. If you have those things, then you have the kind of responsibility that a person does not have if he or she is slaving seventy hours a week to put food on the table; a responsibility at the very least to inform yourself about power</w:t>
      </w:r>
      <w:r w:rsidR="00351787" w:rsidRPr="00693507">
        <w:t xml:space="preserve"> (</w:t>
      </w:r>
      <w:r w:rsidR="0069408B" w:rsidRPr="00693507">
        <w:t xml:space="preserve">Noam Chomsky </w:t>
      </w:r>
      <w:r w:rsidR="00C36ED0" w:rsidRPr="00693507">
        <w:t xml:space="preserve">as cited by </w:t>
      </w:r>
      <w:r w:rsidR="0069408B" w:rsidRPr="00693507">
        <w:t>Adams, 2003</w:t>
      </w:r>
      <w:r w:rsidR="0061366D" w:rsidRPr="00693507">
        <w:t>, p. 1</w:t>
      </w:r>
      <w:r w:rsidRPr="00693507">
        <w:t>)</w:t>
      </w:r>
    </w:p>
    <w:p w14:paraId="1DCEA3C1" w14:textId="77777777" w:rsidR="004D420E" w:rsidRPr="00693507" w:rsidRDefault="00142974" w:rsidP="002D0309">
      <w:pPr>
        <w:pStyle w:val="NormalWeb"/>
        <w:spacing w:line="480" w:lineRule="auto"/>
        <w:ind w:firstLine="720"/>
      </w:pPr>
      <w:r w:rsidRPr="00693507">
        <w:t xml:space="preserve">The </w:t>
      </w:r>
      <w:r w:rsidR="001773E5" w:rsidRPr="00693507">
        <w:t>need to explicitly prompt</w:t>
      </w:r>
      <w:r w:rsidRPr="00693507">
        <w:t xml:space="preserve"> those with privilege </w:t>
      </w:r>
      <w:r w:rsidR="001773E5" w:rsidRPr="00693507">
        <w:t>to</w:t>
      </w:r>
      <w:r w:rsidRPr="00693507">
        <w:t xml:space="preserve"> question the source of th</w:t>
      </w:r>
      <w:r w:rsidR="00C0546F" w:rsidRPr="00693507">
        <w:t xml:space="preserve">eir advantages </w:t>
      </w:r>
      <w:r w:rsidR="00913B2C" w:rsidRPr="00693507">
        <w:t xml:space="preserve">illustrates a key facet of </w:t>
      </w:r>
      <w:r w:rsidRPr="00693507">
        <w:t xml:space="preserve">privilege. That is, two of the common effects of experiencing privilege are (1) obliviousness </w:t>
      </w:r>
      <w:r w:rsidR="002D5A53" w:rsidRPr="00693507">
        <w:t>of</w:t>
      </w:r>
      <w:r w:rsidRPr="00693507">
        <w:t xml:space="preserve"> its presence </w:t>
      </w:r>
      <w:r w:rsidR="00C80D10" w:rsidRPr="00693507">
        <w:t>(</w:t>
      </w:r>
      <w:r w:rsidRPr="00693507">
        <w:t>e.g., endorsing “colorblindness” is often framed as a consequence of having racial privilege</w:t>
      </w:r>
      <w:r w:rsidR="00C80D10" w:rsidRPr="00693507">
        <w:t>;</w:t>
      </w:r>
      <w:r w:rsidRPr="00693507">
        <w:t xml:space="preserve"> Neville, et al, 2000), and (2) a seemingly irrational tendency to deny its existence, even when confronted with otherwise unambiguous evidence demonstrating its presence and effects.  Evidence of these outcomes is replete in the literature (Knowles, Lowery, Hogan, &amp;</w:t>
      </w:r>
      <w:r w:rsidR="00A07CC9" w:rsidRPr="00693507">
        <w:t xml:space="preserve"> </w:t>
      </w:r>
      <w:r w:rsidRPr="00693507">
        <w:t>Chow, 2009; Knowles, Lowery, Chow, &amp; Unzueta, 2014</w:t>
      </w:r>
      <w:r w:rsidR="002D5A53" w:rsidRPr="00693507">
        <w:t xml:space="preserve">; </w:t>
      </w:r>
      <w:r w:rsidR="00594DC8" w:rsidRPr="00693507">
        <w:t>Solomon, Portelli, Daniel, &amp; Campbell, 2005</w:t>
      </w:r>
      <w:r w:rsidR="002D5A53" w:rsidRPr="00693507">
        <w:t xml:space="preserve">; </w:t>
      </w:r>
      <w:r w:rsidR="003E2EAA" w:rsidRPr="00693507">
        <w:t xml:space="preserve">Boatright-Horowitz, Marraccini &amp; </w:t>
      </w:r>
      <w:r w:rsidR="003E2EAA" w:rsidRPr="00693507">
        <w:lastRenderedPageBreak/>
        <w:t xml:space="preserve">Harps-Logan, 2012; </w:t>
      </w:r>
      <w:r w:rsidR="004A5B7B" w:rsidRPr="00693507">
        <w:t>Hossain, 2015</w:t>
      </w:r>
      <w:r w:rsidR="004601DB" w:rsidRPr="00693507">
        <w:t>; Ancis and Szymanski, 2001</w:t>
      </w:r>
      <w:r w:rsidRPr="00693507">
        <w:t xml:space="preserve">). </w:t>
      </w:r>
      <w:r w:rsidR="002D5A53" w:rsidRPr="00693507">
        <w:t xml:space="preserve">A third effect of experiencing privilege seems to be that individuals have difficulty understanding that privileges granted to them are a consequence of the denial of said privilege among society. </w:t>
      </w:r>
      <w:r w:rsidR="00C80D10" w:rsidRPr="00693507">
        <w:t xml:space="preserve">Evidence in support of this premise can be gleaned from the work of </w:t>
      </w:r>
      <w:r w:rsidR="00B509DA" w:rsidRPr="00693507">
        <w:t>Knowles and Lowry (2012)</w:t>
      </w:r>
      <w:r w:rsidR="00C725D9" w:rsidRPr="00693507">
        <w:t>. These researchers</w:t>
      </w:r>
      <w:r w:rsidR="00B509DA" w:rsidRPr="00693507">
        <w:t xml:space="preserve"> found that</w:t>
      </w:r>
      <w:r w:rsidR="00C725D9" w:rsidRPr="00693507">
        <w:t xml:space="preserve"> those who more strongly endorse</w:t>
      </w:r>
      <w:r w:rsidR="00B509DA" w:rsidRPr="00693507">
        <w:t xml:space="preserve"> </w:t>
      </w:r>
      <w:r w:rsidR="00C725D9" w:rsidRPr="00693507">
        <w:t xml:space="preserve">the </w:t>
      </w:r>
      <w:r w:rsidR="00B509DA" w:rsidRPr="00693507">
        <w:t xml:space="preserve">belief </w:t>
      </w:r>
      <w:r w:rsidR="00C725D9" w:rsidRPr="00693507">
        <w:t xml:space="preserve">that society is a </w:t>
      </w:r>
      <w:r w:rsidR="00B509DA" w:rsidRPr="00693507">
        <w:t xml:space="preserve">meritocracy (i.e. the idea that an individual’s actions alone predict their circumstances) </w:t>
      </w:r>
      <w:r w:rsidR="00C725D9" w:rsidRPr="00693507">
        <w:t>tended to express</w:t>
      </w:r>
      <w:r w:rsidR="00B509DA" w:rsidRPr="00693507">
        <w:t xml:space="preserve"> low acceptance of </w:t>
      </w:r>
      <w:r w:rsidR="00C725D9" w:rsidRPr="00693507">
        <w:t xml:space="preserve">the validity of </w:t>
      </w:r>
      <w:r w:rsidR="00B509DA" w:rsidRPr="00693507">
        <w:t>White privilege</w:t>
      </w:r>
      <w:r w:rsidR="001B40AB" w:rsidRPr="00693507">
        <w:t>.</w:t>
      </w:r>
      <w:r w:rsidR="00B509DA" w:rsidRPr="00693507">
        <w:t xml:space="preserve"> </w:t>
      </w:r>
      <w:r w:rsidR="001B40AB" w:rsidRPr="00693507">
        <w:t>F</w:t>
      </w:r>
      <w:r w:rsidR="00B509DA" w:rsidRPr="00693507">
        <w:t>urther</w:t>
      </w:r>
      <w:r w:rsidR="001B40AB" w:rsidRPr="00693507">
        <w:t>, Knowles and Lowry</w:t>
      </w:r>
      <w:r w:rsidR="00A677EA" w:rsidRPr="00693507">
        <w:t>, in summary of previous work</w:t>
      </w:r>
      <w:r w:rsidR="00C725D9" w:rsidRPr="00693507">
        <w:t>,</w:t>
      </w:r>
      <w:r w:rsidR="00A677EA" w:rsidRPr="00693507">
        <w:t xml:space="preserve"> suggest </w:t>
      </w:r>
      <w:r w:rsidR="001B40AB" w:rsidRPr="00693507">
        <w:t>this link exists because</w:t>
      </w:r>
      <w:r w:rsidR="004D420E" w:rsidRPr="00693507">
        <w:t>:</w:t>
      </w:r>
    </w:p>
    <w:p w14:paraId="1B6CEA73" w14:textId="4F6D763D" w:rsidR="00B509DA" w:rsidRPr="00693507" w:rsidRDefault="00B5741F" w:rsidP="003E2EAA">
      <w:pPr>
        <w:spacing w:line="480" w:lineRule="auto"/>
        <w:ind w:left="720"/>
      </w:pPr>
      <w:r w:rsidRPr="00B5741F">
        <w:t>T</w:t>
      </w:r>
      <w:r w:rsidR="00B509DA" w:rsidRPr="00B5741F">
        <w:t>he potential</w:t>
      </w:r>
      <w:r w:rsidR="00B509DA" w:rsidRPr="00693507">
        <w:t xml:space="preserve"> existence of White privilege interferes with dominant-group members’ efforts to maintain a positive self-view. In this research, Whites who experienced a threat to the self were less likely to acknowledge the existence of White privilege than were those who experienced no such threat. While this finding implies that Whites deny inequity because they regard merit as a personal ideal</w:t>
      </w:r>
      <w:r w:rsidR="004D420E" w:rsidRPr="00693507">
        <w:t>.</w:t>
      </w:r>
      <w:r w:rsidR="00C725D9" w:rsidRPr="00693507">
        <w:t xml:space="preserve"> (p. 204)</w:t>
      </w:r>
    </w:p>
    <w:p w14:paraId="3C6AEE42" w14:textId="77777777" w:rsidR="003C579B" w:rsidRPr="00693507" w:rsidRDefault="00C725D9" w:rsidP="003E2EAA">
      <w:pPr>
        <w:spacing w:line="480" w:lineRule="auto"/>
        <w:ind w:firstLine="720"/>
      </w:pPr>
      <w:r w:rsidRPr="00693507">
        <w:t>Seminal r</w:t>
      </w:r>
      <w:r w:rsidR="00450C7C" w:rsidRPr="00693507">
        <w:t xml:space="preserve">esearch </w:t>
      </w:r>
      <w:r w:rsidRPr="00693507">
        <w:t xml:space="preserve">on privilege </w:t>
      </w:r>
      <w:r w:rsidR="00450C7C" w:rsidRPr="00693507">
        <w:t xml:space="preserve">has mostly focused </w:t>
      </w:r>
      <w:r w:rsidRPr="00693507">
        <w:t>up</w:t>
      </w:r>
      <w:r w:rsidR="00450C7C" w:rsidRPr="00693507">
        <w:t xml:space="preserve">on </w:t>
      </w:r>
      <w:r w:rsidRPr="00693507">
        <w:t>its</w:t>
      </w:r>
      <w:r w:rsidR="00731719" w:rsidRPr="00693507">
        <w:t xml:space="preserve"> </w:t>
      </w:r>
      <w:r w:rsidR="00450C7C" w:rsidRPr="00693507">
        <w:t xml:space="preserve">racial dimensions </w:t>
      </w:r>
      <w:r w:rsidR="00AC5819" w:rsidRPr="00693507">
        <w:t>with respect to White privilege (Pinterits et al</w:t>
      </w:r>
      <w:r w:rsidR="00D21347" w:rsidRPr="00693507">
        <w:t>.</w:t>
      </w:r>
      <w:r w:rsidR="00AC5819" w:rsidRPr="00693507">
        <w:t>, 2009)</w:t>
      </w:r>
      <w:r w:rsidR="006E6FD8" w:rsidRPr="00693507">
        <w:t>; however</w:t>
      </w:r>
      <w:r w:rsidR="00450C7C" w:rsidRPr="00693507">
        <w:t xml:space="preserve">, other </w:t>
      </w:r>
      <w:r w:rsidR="0015345B" w:rsidRPr="00693507">
        <w:t xml:space="preserve">dominant group </w:t>
      </w:r>
      <w:r w:rsidR="00450C7C" w:rsidRPr="00693507">
        <w:t>identities</w:t>
      </w:r>
      <w:r w:rsidR="00191503" w:rsidRPr="00693507">
        <w:t xml:space="preserve"> including male (</w:t>
      </w:r>
      <w:r w:rsidR="00AC5819" w:rsidRPr="00693507">
        <w:t>McIntosh, 2008</w:t>
      </w:r>
      <w:r w:rsidR="00191503" w:rsidRPr="00693507">
        <w:t xml:space="preserve">), </w:t>
      </w:r>
      <w:r w:rsidR="00AC5819" w:rsidRPr="00693507">
        <w:t>middle class</w:t>
      </w:r>
      <w:r w:rsidR="00191503" w:rsidRPr="00693507">
        <w:t xml:space="preserve"> (</w:t>
      </w:r>
      <w:r w:rsidR="00AC5819" w:rsidRPr="00693507">
        <w:t>Liu</w:t>
      </w:r>
      <w:r w:rsidR="00D21347" w:rsidRPr="00693507">
        <w:t xml:space="preserve"> et al.</w:t>
      </w:r>
      <w:r w:rsidR="00AC5819" w:rsidRPr="00693507">
        <w:t>, 2007</w:t>
      </w:r>
      <w:r w:rsidR="00191503" w:rsidRPr="00693507">
        <w:t>), and Christian (</w:t>
      </w:r>
      <w:r w:rsidR="00AC5819" w:rsidRPr="00693507">
        <w:t>Schlosser, 2003</w:t>
      </w:r>
      <w:r w:rsidR="00191503" w:rsidRPr="00693507">
        <w:t xml:space="preserve">) </w:t>
      </w:r>
      <w:r w:rsidR="00450C7C" w:rsidRPr="00693507">
        <w:t xml:space="preserve">are </w:t>
      </w:r>
      <w:r w:rsidR="0015345B" w:rsidRPr="00693507">
        <w:t xml:space="preserve">also beginning to </w:t>
      </w:r>
      <w:r w:rsidR="00450C7C" w:rsidRPr="00693507">
        <w:t xml:space="preserve">be explored in terms of </w:t>
      </w:r>
      <w:r w:rsidR="0015345B" w:rsidRPr="00693507">
        <w:t>this construct</w:t>
      </w:r>
      <w:r w:rsidR="00450C7C" w:rsidRPr="00693507">
        <w:t xml:space="preserve">.  Despite this growth, the literature on </w:t>
      </w:r>
      <w:r w:rsidR="0069408B" w:rsidRPr="00693507">
        <w:t>White</w:t>
      </w:r>
      <w:r w:rsidR="00450C7C" w:rsidRPr="00693507">
        <w:t xml:space="preserve"> privilege is often used as an exemplar when researchers attempt to generalize findings about racial privilege to other </w:t>
      </w:r>
      <w:r w:rsidRPr="00693507">
        <w:t xml:space="preserve">relevant </w:t>
      </w:r>
      <w:r w:rsidR="00450C7C" w:rsidRPr="00693507">
        <w:t xml:space="preserve">domains. In the current study, I shall be adopting this approach in my discussion of </w:t>
      </w:r>
      <w:r w:rsidR="004419A1" w:rsidRPr="00693507">
        <w:t>Christian</w:t>
      </w:r>
      <w:r w:rsidR="00450C7C" w:rsidRPr="00693507">
        <w:t xml:space="preserve"> privilege. Consequently, it seems important to </w:t>
      </w:r>
      <w:r w:rsidR="00F45D4C" w:rsidRPr="00693507">
        <w:t>summarize</w:t>
      </w:r>
      <w:r w:rsidR="00450C7C" w:rsidRPr="00693507">
        <w:t xml:space="preserve"> some of the key findings related to </w:t>
      </w:r>
      <w:r w:rsidR="0069408B" w:rsidRPr="00693507">
        <w:t>White</w:t>
      </w:r>
      <w:r w:rsidR="00450C7C" w:rsidRPr="00693507">
        <w:t xml:space="preserve"> privilege research</w:t>
      </w:r>
      <w:r w:rsidR="00F45D4C" w:rsidRPr="00693507">
        <w:t xml:space="preserve"> so that I might </w:t>
      </w:r>
      <w:r w:rsidR="00C0546F" w:rsidRPr="00693507">
        <w:t>use this research as a foundation from which to hypothesize about the construct of Christian privilege.</w:t>
      </w:r>
    </w:p>
    <w:p w14:paraId="6D432175" w14:textId="77777777" w:rsidR="002D0309" w:rsidRPr="00693507" w:rsidRDefault="002D0309" w:rsidP="003C579B">
      <w:pPr>
        <w:spacing w:line="480" w:lineRule="auto"/>
        <w:rPr>
          <w:b/>
        </w:rPr>
      </w:pPr>
    </w:p>
    <w:p w14:paraId="43676A48" w14:textId="77777777" w:rsidR="003C579B" w:rsidRPr="00693507" w:rsidRDefault="009F2668" w:rsidP="003C579B">
      <w:pPr>
        <w:spacing w:line="480" w:lineRule="auto"/>
        <w:rPr>
          <w:b/>
        </w:rPr>
      </w:pPr>
      <w:r w:rsidRPr="00693507">
        <w:rPr>
          <w:b/>
        </w:rPr>
        <w:lastRenderedPageBreak/>
        <w:t xml:space="preserve">A Prototypical Example of Social Advantage: </w:t>
      </w:r>
      <w:r w:rsidR="0069408B" w:rsidRPr="00693507">
        <w:rPr>
          <w:b/>
        </w:rPr>
        <w:t>White</w:t>
      </w:r>
      <w:r w:rsidRPr="00693507">
        <w:rPr>
          <w:b/>
        </w:rPr>
        <w:t xml:space="preserve"> Privilege </w:t>
      </w:r>
    </w:p>
    <w:p w14:paraId="716531D5" w14:textId="77777777" w:rsidR="00A07CC9" w:rsidRPr="00693507" w:rsidRDefault="009E6505" w:rsidP="003C579B">
      <w:pPr>
        <w:spacing w:line="480" w:lineRule="auto"/>
        <w:ind w:firstLine="720"/>
        <w:rPr>
          <w:b/>
        </w:rPr>
      </w:pPr>
      <w:r w:rsidRPr="00693507">
        <w:t xml:space="preserve">What is </w:t>
      </w:r>
      <w:r w:rsidR="0069408B" w:rsidRPr="00693507">
        <w:rPr>
          <w:i/>
        </w:rPr>
        <w:t>White</w:t>
      </w:r>
      <w:r w:rsidRPr="00693507">
        <w:t xml:space="preserve"> </w:t>
      </w:r>
      <w:r w:rsidRPr="00693507">
        <w:rPr>
          <w:i/>
        </w:rPr>
        <w:t>privilege</w:t>
      </w:r>
      <w:r w:rsidRPr="00693507">
        <w:t xml:space="preserve">? </w:t>
      </w:r>
      <w:r w:rsidR="00DD02F1" w:rsidRPr="00693507">
        <w:t>White privilege can best be defined as a “set of unearned assets”</w:t>
      </w:r>
      <w:r w:rsidR="00B30EFC" w:rsidRPr="00693507">
        <w:t xml:space="preserve"> (McIntosh, 2008, p. 239)</w:t>
      </w:r>
      <w:r w:rsidR="00DD02F1" w:rsidRPr="00693507">
        <w:t xml:space="preserve"> given to White individuals as a function of their membership </w:t>
      </w:r>
      <w:r w:rsidR="00C725D9" w:rsidRPr="00693507">
        <w:t>in</w:t>
      </w:r>
      <w:r w:rsidR="00D2523C" w:rsidRPr="00693507">
        <w:t xml:space="preserve"> a</w:t>
      </w:r>
      <w:r w:rsidR="00DD02F1" w:rsidRPr="00693507">
        <w:t xml:space="preserve"> White racial group. </w:t>
      </w:r>
      <w:r w:rsidR="00D2523C" w:rsidRPr="00693507">
        <w:t>To</w:t>
      </w:r>
      <w:r w:rsidR="00DD4B5E" w:rsidRPr="00693507">
        <w:t xml:space="preserve"> fully understand </w:t>
      </w:r>
      <w:r w:rsidR="00D2523C" w:rsidRPr="00693507">
        <w:t>White privilege</w:t>
      </w:r>
      <w:r w:rsidR="00C725D9" w:rsidRPr="00693507">
        <w:t>,</w:t>
      </w:r>
      <w:r w:rsidR="00D2523C" w:rsidRPr="00693507">
        <w:t xml:space="preserve"> however</w:t>
      </w:r>
      <w:r w:rsidR="00DD4B5E" w:rsidRPr="00693507">
        <w:t>, it is first necessary to understand the</w:t>
      </w:r>
      <w:r w:rsidR="00BA15C1" w:rsidRPr="00693507">
        <w:t xml:space="preserve"> broader concept of race, particularly as it has been defined in the United States</w:t>
      </w:r>
      <w:r w:rsidR="005445F3" w:rsidRPr="00693507">
        <w:t>.</w:t>
      </w:r>
      <w:r w:rsidR="00855A94" w:rsidRPr="00693507">
        <w:t xml:space="preserve"> </w:t>
      </w:r>
      <w:r w:rsidR="00D334FC" w:rsidRPr="00693507">
        <w:t xml:space="preserve">Smedley (1998) argues </w:t>
      </w:r>
      <w:r w:rsidR="00D2523C" w:rsidRPr="00693507">
        <w:t>the current conceptualization of race</w:t>
      </w:r>
      <w:r w:rsidR="00820B31" w:rsidRPr="00693507">
        <w:t xml:space="preserve"> is a new phenomenon when she states the following:</w:t>
      </w:r>
    </w:p>
    <w:p w14:paraId="5235A4E0" w14:textId="77777777" w:rsidR="00820B31" w:rsidRPr="00693507" w:rsidRDefault="00820B31" w:rsidP="00820B31">
      <w:pPr>
        <w:spacing w:line="480" w:lineRule="auto"/>
        <w:ind w:left="720"/>
      </w:pPr>
      <w:r w:rsidRPr="00693507">
        <w:t xml:space="preserve">What was absent from these different forms of human identity is what we today would perceive as classifications into “racial” groups, that is, the organization of all peoples into a limited number of unequal or ranked categories theoretically based on differences in their biophysical traits. There are no “racial” designations in the literature of the ancients and few references even to such human features as skin color. </w:t>
      </w:r>
      <w:r w:rsidR="009C3C0C" w:rsidRPr="00693507">
        <w:t>(</w:t>
      </w:r>
      <w:r w:rsidRPr="00693507">
        <w:t>p. 693</w:t>
      </w:r>
      <w:r w:rsidR="009C3C0C" w:rsidRPr="00693507">
        <w:t>)</w:t>
      </w:r>
    </w:p>
    <w:p w14:paraId="6F02FFD0" w14:textId="77777777" w:rsidR="001D75B1" w:rsidRPr="00693507" w:rsidRDefault="00A07CC9" w:rsidP="00CF0BD0">
      <w:pPr>
        <w:spacing w:line="480" w:lineRule="auto"/>
      </w:pPr>
      <w:r w:rsidRPr="00693507">
        <w:t>Further, Smedley argues that it was not until the 1</w:t>
      </w:r>
      <w:r w:rsidR="00D2523C" w:rsidRPr="00693507">
        <w:t>8th</w:t>
      </w:r>
      <w:r w:rsidRPr="00693507">
        <w:t xml:space="preserve"> century that different cultural groups were arranged hierarchically </w:t>
      </w:r>
      <w:r w:rsidR="009C3C0C" w:rsidRPr="00693507">
        <w:t xml:space="preserve">in society </w:t>
      </w:r>
      <w:r w:rsidRPr="00693507">
        <w:t xml:space="preserve">due to putative biological differences. </w:t>
      </w:r>
      <w:r w:rsidR="00CF0BD0" w:rsidRPr="00693507">
        <w:t>T</w:t>
      </w:r>
      <w:r w:rsidRPr="00693507">
        <w:t>his view was not successfully challenged in the New World</w:t>
      </w:r>
      <w:r w:rsidR="00A96AC9" w:rsidRPr="00693507">
        <w:t xml:space="preserve"> until the passage of the 13</w:t>
      </w:r>
      <w:r w:rsidR="003A2A4B" w:rsidRPr="00693507">
        <w:t>th</w:t>
      </w:r>
      <w:r w:rsidR="00A96AC9" w:rsidRPr="00693507">
        <w:t xml:space="preserve"> Amendment in 1865</w:t>
      </w:r>
      <w:r w:rsidR="00A95D66" w:rsidRPr="00693507">
        <w:t>, which</w:t>
      </w:r>
      <w:r w:rsidR="00A96AC9" w:rsidRPr="00693507">
        <w:t xml:space="preserve"> </w:t>
      </w:r>
      <w:r w:rsidRPr="00693507">
        <w:t>l</w:t>
      </w:r>
      <w:r w:rsidR="000E07C6" w:rsidRPr="00693507">
        <w:t xml:space="preserve">egally </w:t>
      </w:r>
      <w:r w:rsidR="000872CF" w:rsidRPr="00693507">
        <w:t xml:space="preserve">emancipated </w:t>
      </w:r>
      <w:r w:rsidRPr="00693507">
        <w:t xml:space="preserve">enslaved Africans </w:t>
      </w:r>
      <w:r w:rsidR="00EB6F29" w:rsidRPr="00693507">
        <w:t xml:space="preserve">in </w:t>
      </w:r>
      <w:r w:rsidR="00A96AC9" w:rsidRPr="00693507">
        <w:t>the United States</w:t>
      </w:r>
      <w:r w:rsidR="00A02595" w:rsidRPr="00693507">
        <w:t xml:space="preserve"> (U.S Const. </w:t>
      </w:r>
      <w:r w:rsidR="00EB4D94" w:rsidRPr="00693507">
        <w:t>a</w:t>
      </w:r>
      <w:r w:rsidR="00A02595" w:rsidRPr="00693507">
        <w:t>mend</w:t>
      </w:r>
      <w:r w:rsidR="00EB4D94" w:rsidRPr="00693507">
        <w:t>.</w:t>
      </w:r>
      <w:r w:rsidR="00A02595" w:rsidRPr="00693507">
        <w:t xml:space="preserve"> XIII)</w:t>
      </w:r>
      <w:r w:rsidR="00A96AC9" w:rsidRPr="00693507">
        <w:t>. However, th</w:t>
      </w:r>
      <w:r w:rsidR="00EB6F29" w:rsidRPr="00693507">
        <w:t>is legal status</w:t>
      </w:r>
      <w:r w:rsidR="00A96AC9" w:rsidRPr="00693507">
        <w:t xml:space="preserve"> did not </w:t>
      </w:r>
      <w:r w:rsidR="00872CAF" w:rsidRPr="00693507">
        <w:t xml:space="preserve">deter the US government from explicitly </w:t>
      </w:r>
      <w:r w:rsidR="00F41DE7" w:rsidRPr="00693507">
        <w:t>privileging Whiteness in its laws</w:t>
      </w:r>
      <w:r w:rsidR="00872CAF" w:rsidRPr="00693507">
        <w:t xml:space="preserve">. </w:t>
      </w:r>
      <w:r w:rsidR="00F41DE7" w:rsidRPr="00693507">
        <w:t xml:space="preserve">Two glaring examples include </w:t>
      </w:r>
      <w:r w:rsidR="0042447C" w:rsidRPr="00693507">
        <w:t xml:space="preserve">the Supreme Court cases of Takao Ozawa v. United States (1922) and United States v. Bhagat Singh (1923). </w:t>
      </w:r>
    </w:p>
    <w:p w14:paraId="611CB19E" w14:textId="1B36772B" w:rsidR="0012320D" w:rsidRPr="00693507" w:rsidRDefault="0042447C" w:rsidP="0012320D">
      <w:pPr>
        <w:spacing w:line="480" w:lineRule="auto"/>
        <w:ind w:firstLine="720"/>
      </w:pPr>
      <w:r w:rsidRPr="00693507">
        <w:t xml:space="preserve">Takao Ozawa was a Japanese immigrant who believed he </w:t>
      </w:r>
      <w:r w:rsidR="00F83FD3" w:rsidRPr="00693507">
        <w:t xml:space="preserve">should be </w:t>
      </w:r>
      <w:r w:rsidRPr="00693507">
        <w:t xml:space="preserve">entitled to </w:t>
      </w:r>
      <w:r w:rsidR="00892DDF" w:rsidRPr="00693507">
        <w:t xml:space="preserve">US </w:t>
      </w:r>
      <w:r w:rsidRPr="00693507">
        <w:t>citizenship as a result of his work ethic</w:t>
      </w:r>
      <w:r w:rsidR="00892DDF" w:rsidRPr="00693507">
        <w:t xml:space="preserve">, </w:t>
      </w:r>
      <w:r w:rsidRPr="00693507">
        <w:t>his willingness to embrace</w:t>
      </w:r>
      <w:r w:rsidR="00992B40" w:rsidRPr="00693507">
        <w:t xml:space="preserve"> mainstream</w:t>
      </w:r>
      <w:r w:rsidRPr="00693507">
        <w:t xml:space="preserve"> US culture (i.e.</w:t>
      </w:r>
      <w:r w:rsidR="00736998">
        <w:t>,</w:t>
      </w:r>
      <w:r w:rsidRPr="00693507">
        <w:t xml:space="preserve"> speaking English, converting to Christianity, etc</w:t>
      </w:r>
      <w:r w:rsidRPr="00736998">
        <w:t>.)</w:t>
      </w:r>
      <w:r w:rsidR="00892DDF" w:rsidRPr="00736998">
        <w:t>, and his love for his adopted country</w:t>
      </w:r>
      <w:r w:rsidR="006005B9" w:rsidRPr="00736998">
        <w:t xml:space="preserve"> (Race-The Power of an Illusion, 2003)</w:t>
      </w:r>
      <w:r w:rsidRPr="00736998">
        <w:t xml:space="preserve">. Unfortunately, </w:t>
      </w:r>
      <w:r w:rsidR="00892DDF" w:rsidRPr="00736998">
        <w:t>to become a citizen at that time</w:t>
      </w:r>
      <w:r w:rsidRPr="00736998">
        <w:t xml:space="preserve"> required that </w:t>
      </w:r>
      <w:r w:rsidRPr="00736998">
        <w:lastRenderedPageBreak/>
        <w:t xml:space="preserve">Ozawa be considered </w:t>
      </w:r>
      <w:r w:rsidR="00F83FD3" w:rsidRPr="00736998">
        <w:t xml:space="preserve">either </w:t>
      </w:r>
      <w:r w:rsidR="00C725D9" w:rsidRPr="00736998">
        <w:t xml:space="preserve">racially </w:t>
      </w:r>
      <w:r w:rsidRPr="00736998">
        <w:t xml:space="preserve">Black </w:t>
      </w:r>
      <w:r w:rsidR="00892DDF" w:rsidRPr="00736998">
        <w:t>or</w:t>
      </w:r>
      <w:r w:rsidRPr="00736998">
        <w:t xml:space="preserve"> White</w:t>
      </w:r>
      <w:r w:rsidR="006005B9" w:rsidRPr="00736998">
        <w:t xml:space="preserve"> (</w:t>
      </w:r>
      <w:r w:rsidR="004601DB" w:rsidRPr="00736998">
        <w:t>Race: The Power of an Illusion, 2003</w:t>
      </w:r>
      <w:r w:rsidR="006005B9" w:rsidRPr="00736998">
        <w:t>)</w:t>
      </w:r>
      <w:r w:rsidR="00892DDF" w:rsidRPr="00736998">
        <w:t>.</w:t>
      </w:r>
      <w:r w:rsidRPr="00736998">
        <w:t xml:space="preserve"> </w:t>
      </w:r>
      <w:r w:rsidR="00892DDF" w:rsidRPr="00736998">
        <w:t xml:space="preserve">Thus, </w:t>
      </w:r>
      <w:r w:rsidRPr="00736998">
        <w:t xml:space="preserve">Ozawa sued to be considered White. </w:t>
      </w:r>
      <w:r w:rsidR="00892DDF" w:rsidRPr="00736998">
        <w:t xml:space="preserve">His case, </w:t>
      </w:r>
      <w:r w:rsidRPr="00736998">
        <w:rPr>
          <w:i/>
        </w:rPr>
        <w:t>Takao Ozawa v</w:t>
      </w:r>
      <w:r w:rsidR="007D7A95" w:rsidRPr="00736998">
        <w:rPr>
          <w:i/>
        </w:rPr>
        <w:t>. United States</w:t>
      </w:r>
      <w:r w:rsidR="007D7A95" w:rsidRPr="00693507">
        <w:t xml:space="preserve"> (1922)</w:t>
      </w:r>
      <w:r w:rsidR="00892DDF" w:rsidRPr="00693507">
        <w:t>,</w:t>
      </w:r>
      <w:r w:rsidRPr="00693507">
        <w:t xml:space="preserve"> illuminated how the </w:t>
      </w:r>
      <w:r w:rsidR="00C725D9" w:rsidRPr="00693507">
        <w:t xml:space="preserve">US </w:t>
      </w:r>
      <w:r w:rsidRPr="00693507">
        <w:t xml:space="preserve">judicial system served to </w:t>
      </w:r>
      <w:r w:rsidR="00A07CC9" w:rsidRPr="00693507">
        <w:t xml:space="preserve">reify </w:t>
      </w:r>
      <w:r w:rsidR="00B60C14" w:rsidRPr="00693507">
        <w:t xml:space="preserve">the </w:t>
      </w:r>
      <w:r w:rsidR="00EF438C" w:rsidRPr="00693507">
        <w:t>boundaries</w:t>
      </w:r>
      <w:r w:rsidR="00B60C14" w:rsidRPr="00693507">
        <w:t xml:space="preserve"> of race</w:t>
      </w:r>
      <w:r w:rsidRPr="00693507">
        <w:t xml:space="preserve"> </w:t>
      </w:r>
      <w:r w:rsidR="00C725D9" w:rsidRPr="00693507">
        <w:t>to</w:t>
      </w:r>
      <w:r w:rsidRPr="00693507">
        <w:t xml:space="preserve"> </w:t>
      </w:r>
      <w:r w:rsidR="00C725D9" w:rsidRPr="00693507">
        <w:t xml:space="preserve">ensure </w:t>
      </w:r>
      <w:r w:rsidR="00A07CC9" w:rsidRPr="00693507">
        <w:t xml:space="preserve">greater social </w:t>
      </w:r>
      <w:r w:rsidR="00CF594A" w:rsidRPr="00693507">
        <w:t>privileges</w:t>
      </w:r>
      <w:r w:rsidR="00C725D9" w:rsidRPr="00693507">
        <w:t xml:space="preserve"> </w:t>
      </w:r>
      <w:r w:rsidRPr="00693507">
        <w:t xml:space="preserve">to one race over </w:t>
      </w:r>
      <w:r w:rsidR="00A07CC9" w:rsidRPr="00693507">
        <w:t>all others</w:t>
      </w:r>
      <w:r w:rsidR="00B60C14" w:rsidRPr="00693507">
        <w:t>.</w:t>
      </w:r>
      <w:r w:rsidR="007D7A95" w:rsidRPr="00693507">
        <w:t xml:space="preserve"> Despite Ozawa’s compelling argument that he had fulfilled </w:t>
      </w:r>
      <w:r w:rsidR="007D7A95" w:rsidRPr="00693507">
        <w:rPr>
          <w:color w:val="000000"/>
        </w:rPr>
        <w:t>the necessary requirements to be granted citizenship,</w:t>
      </w:r>
      <w:r w:rsidR="005C20C0" w:rsidRPr="00693507">
        <w:rPr>
          <w:color w:val="000000"/>
        </w:rPr>
        <w:t xml:space="preserve"> </w:t>
      </w:r>
      <w:r w:rsidR="001F0836" w:rsidRPr="00693507">
        <w:rPr>
          <w:color w:val="000000"/>
        </w:rPr>
        <w:t>the C</w:t>
      </w:r>
      <w:r w:rsidR="005C20C0" w:rsidRPr="00693507">
        <w:rPr>
          <w:color w:val="000000"/>
        </w:rPr>
        <w:t>ourt ruled</w:t>
      </w:r>
      <w:r w:rsidR="0012320D" w:rsidRPr="00693507">
        <w:rPr>
          <w:color w:val="000000"/>
        </w:rPr>
        <w:t xml:space="preserve"> the following:</w:t>
      </w:r>
    </w:p>
    <w:p w14:paraId="24D6D956" w14:textId="77777777" w:rsidR="0012320D" w:rsidRPr="00693507" w:rsidRDefault="0012320D" w:rsidP="0012320D">
      <w:pPr>
        <w:spacing w:line="480" w:lineRule="auto"/>
        <w:ind w:left="720"/>
        <w:rPr>
          <w:color w:val="000000"/>
        </w:rPr>
      </w:pPr>
      <w:r w:rsidRPr="00693507">
        <w:rPr>
          <w:color w:val="000000"/>
        </w:rPr>
        <w:t>The appellant, in the case now under consideration, however, is clearly of a race which is not Caucasian and therefore belongs entirely outside the zone on the negative side. A large number of the federal and state courts have so decided, and we find no reported case definitely to the contrary. These decisions are sustained by numerous scientific authorities, which we do not deem it necessary to review. We think these decisions are right and so hold. (</w:t>
      </w:r>
      <w:r w:rsidRPr="00693507">
        <w:rPr>
          <w:i/>
        </w:rPr>
        <w:t>Takao Ozawa v. United States</w:t>
      </w:r>
      <w:r w:rsidRPr="00693507">
        <w:t xml:space="preserve">, 1922, </w:t>
      </w:r>
      <w:r w:rsidRPr="00693507">
        <w:rPr>
          <w:color w:val="000000"/>
        </w:rPr>
        <w:t>para. 22)</w:t>
      </w:r>
    </w:p>
    <w:p w14:paraId="615C7109" w14:textId="77777777" w:rsidR="006005B9" w:rsidRPr="00693507" w:rsidRDefault="0012320D" w:rsidP="0012320D">
      <w:pPr>
        <w:spacing w:line="480" w:lineRule="auto"/>
        <w:ind w:firstLine="720"/>
        <w:rPr>
          <w:color w:val="000000"/>
        </w:rPr>
      </w:pPr>
      <w:r w:rsidRPr="00693507">
        <w:rPr>
          <w:color w:val="000000"/>
        </w:rPr>
        <w:t>This ruling essentially stated tha</w:t>
      </w:r>
      <w:r w:rsidR="005C20C0" w:rsidRPr="00693507">
        <w:rPr>
          <w:color w:val="000000"/>
        </w:rPr>
        <w:t xml:space="preserve">t </w:t>
      </w:r>
      <w:r w:rsidR="00BC78D4" w:rsidRPr="00693507">
        <w:rPr>
          <w:color w:val="000000"/>
        </w:rPr>
        <w:t>Ozawa was not eligible for citizenship due to his</w:t>
      </w:r>
      <w:r w:rsidRPr="00693507">
        <w:rPr>
          <w:color w:val="000000"/>
        </w:rPr>
        <w:t xml:space="preserve"> </w:t>
      </w:r>
      <w:r w:rsidR="00211601" w:rsidRPr="00693507">
        <w:rPr>
          <w:color w:val="000000"/>
        </w:rPr>
        <w:t xml:space="preserve">“scientific” designation as </w:t>
      </w:r>
      <w:r w:rsidR="00BC78D4" w:rsidRPr="00693507">
        <w:rPr>
          <w:color w:val="000000"/>
        </w:rPr>
        <w:t>Asian</w:t>
      </w:r>
      <w:r w:rsidR="006005B9" w:rsidRPr="00693507">
        <w:rPr>
          <w:color w:val="000000"/>
        </w:rPr>
        <w:t xml:space="preserve"> and not White</w:t>
      </w:r>
      <w:r w:rsidR="00A95D66" w:rsidRPr="00693507">
        <w:rPr>
          <w:color w:val="000000"/>
        </w:rPr>
        <w:t xml:space="preserve">. </w:t>
      </w:r>
    </w:p>
    <w:p w14:paraId="32695A56" w14:textId="77777777" w:rsidR="0012320D" w:rsidRPr="00693507" w:rsidRDefault="00697A29" w:rsidP="0012320D">
      <w:pPr>
        <w:spacing w:line="480" w:lineRule="auto"/>
        <w:ind w:firstLine="720"/>
      </w:pPr>
      <w:r w:rsidRPr="00693507">
        <w:rPr>
          <w:color w:val="000000"/>
        </w:rPr>
        <w:t xml:space="preserve">A second example </w:t>
      </w:r>
      <w:r w:rsidR="00CF594A" w:rsidRPr="00693507">
        <w:rPr>
          <w:color w:val="000000"/>
        </w:rPr>
        <w:t>occurred</w:t>
      </w:r>
      <w:r w:rsidRPr="00693507">
        <w:rPr>
          <w:color w:val="000000"/>
        </w:rPr>
        <w:t xml:space="preserve"> o</w:t>
      </w:r>
      <w:r w:rsidR="0069408B" w:rsidRPr="00693507">
        <w:rPr>
          <w:color w:val="000000"/>
        </w:rPr>
        <w:t xml:space="preserve">nly a year later </w:t>
      </w:r>
      <w:r w:rsidR="00136052" w:rsidRPr="00693507">
        <w:rPr>
          <w:color w:val="000000"/>
        </w:rPr>
        <w:t>in</w:t>
      </w:r>
      <w:r w:rsidR="00892DDF" w:rsidRPr="00693507">
        <w:rPr>
          <w:color w:val="000000"/>
        </w:rPr>
        <w:t xml:space="preserve"> the case of the</w:t>
      </w:r>
      <w:r w:rsidR="00136052" w:rsidRPr="00693507">
        <w:rPr>
          <w:color w:val="000000"/>
        </w:rPr>
        <w:t xml:space="preserve"> </w:t>
      </w:r>
      <w:r w:rsidR="0069408B" w:rsidRPr="00693507">
        <w:rPr>
          <w:i/>
          <w:color w:val="000000"/>
        </w:rPr>
        <w:t>United States</w:t>
      </w:r>
      <w:r w:rsidR="0069408B" w:rsidRPr="00693507">
        <w:rPr>
          <w:i/>
        </w:rPr>
        <w:t xml:space="preserve"> v. Thind</w:t>
      </w:r>
      <w:r w:rsidR="0069408B" w:rsidRPr="00693507">
        <w:t xml:space="preserve"> </w:t>
      </w:r>
      <w:r w:rsidR="00724921" w:rsidRPr="00693507">
        <w:t>(192</w:t>
      </w:r>
      <w:r w:rsidR="00677227" w:rsidRPr="00693507">
        <w:t>3</w:t>
      </w:r>
      <w:r w:rsidR="00136052" w:rsidRPr="00693507">
        <w:t>)</w:t>
      </w:r>
      <w:r w:rsidR="00AB7850" w:rsidRPr="00693507">
        <w:t>.</w:t>
      </w:r>
      <w:r w:rsidR="00136052" w:rsidRPr="00693507">
        <w:t xml:space="preserve"> </w:t>
      </w:r>
      <w:r w:rsidR="00D0759B" w:rsidRPr="00693507">
        <w:t>Thind</w:t>
      </w:r>
      <w:r w:rsidR="00EF438C" w:rsidRPr="00693507">
        <w:t xml:space="preserve">, who was originally born in India, </w:t>
      </w:r>
      <w:r w:rsidR="00D0759B" w:rsidRPr="00693507">
        <w:t>argued that he was eligible for citizenship</w:t>
      </w:r>
      <w:r w:rsidR="00D3243F" w:rsidRPr="00693507">
        <w:t xml:space="preserve"> </w:t>
      </w:r>
      <w:r w:rsidR="00EF438C" w:rsidRPr="00693507">
        <w:t>because the science of the time asserted that Indians were of the</w:t>
      </w:r>
      <w:r w:rsidR="00D3243F" w:rsidRPr="00693507">
        <w:t xml:space="preserve"> Caucasian </w:t>
      </w:r>
      <w:r w:rsidR="00EF438C" w:rsidRPr="00693507">
        <w:t>race</w:t>
      </w:r>
      <w:r w:rsidR="00AB7850" w:rsidRPr="00693507">
        <w:t xml:space="preserve"> (i.e., White)</w:t>
      </w:r>
      <w:r w:rsidR="00D0759B" w:rsidRPr="00693507">
        <w:t>.</w:t>
      </w:r>
      <w:r w:rsidR="00D3243F" w:rsidRPr="00693507">
        <w:t xml:space="preserve"> However, the court </w:t>
      </w:r>
      <w:r w:rsidR="00AB7850" w:rsidRPr="00693507">
        <w:t xml:space="preserve">contradicted its previous stance in the case of Ozawa, and instead </w:t>
      </w:r>
      <w:r w:rsidR="00A95D66" w:rsidRPr="00693507">
        <w:t xml:space="preserve">wrote </w:t>
      </w:r>
      <w:r w:rsidR="00D3243F" w:rsidRPr="00693507">
        <w:t xml:space="preserve">that </w:t>
      </w:r>
      <w:r w:rsidR="00AB7850" w:rsidRPr="00693507">
        <w:t xml:space="preserve">despite the fact that </w:t>
      </w:r>
      <w:r w:rsidR="00D3243F" w:rsidRPr="00693507">
        <w:t xml:space="preserve">Thind was </w:t>
      </w:r>
      <w:r w:rsidR="00AB7850" w:rsidRPr="00693507">
        <w:rPr>
          <w:i/>
          <w:iCs/>
        </w:rPr>
        <w:t>scientifically</w:t>
      </w:r>
      <w:r w:rsidR="00AB7850" w:rsidRPr="00693507">
        <w:t xml:space="preserve"> </w:t>
      </w:r>
      <w:r w:rsidR="00D3243F" w:rsidRPr="00693507">
        <w:t>Caucasian</w:t>
      </w:r>
      <w:r w:rsidR="00AB7850" w:rsidRPr="00693507">
        <w:t>, this was not sufficient to grant him status as a White person</w:t>
      </w:r>
      <w:r w:rsidR="00D3243F" w:rsidRPr="00693507">
        <w:t xml:space="preserve">. Rather, </w:t>
      </w:r>
      <w:r w:rsidR="00AB7850" w:rsidRPr="00693507">
        <w:t>the court asserted that</w:t>
      </w:r>
      <w:r w:rsidR="0078150B" w:rsidRPr="00693507">
        <w:t xml:space="preserve"> in the case of </w:t>
      </w:r>
      <w:r w:rsidR="0078150B" w:rsidRPr="00693507">
        <w:rPr>
          <w:i/>
          <w:iCs/>
        </w:rPr>
        <w:t>United States v. Thind</w:t>
      </w:r>
      <w:r w:rsidR="00AB7850" w:rsidRPr="00693507">
        <w:t xml:space="preserve"> </w:t>
      </w:r>
      <w:r w:rsidR="0078150B" w:rsidRPr="00693507">
        <w:t>(1923)</w:t>
      </w:r>
      <w:r w:rsidR="0012320D" w:rsidRPr="00693507">
        <w:t xml:space="preserve">, </w:t>
      </w:r>
      <w:r w:rsidR="0078150B" w:rsidRPr="00693507">
        <w:t xml:space="preserve">Thind </w:t>
      </w:r>
      <w:r w:rsidR="00D3243F" w:rsidRPr="00693507">
        <w:t>must also match the self-evident physical description that the writers of the law had in mind</w:t>
      </w:r>
      <w:r w:rsidR="00EA042D" w:rsidRPr="00693507">
        <w:t>:</w:t>
      </w:r>
      <w:r w:rsidR="00D3243F" w:rsidRPr="00693507">
        <w:t xml:space="preserve"> </w:t>
      </w:r>
    </w:p>
    <w:p w14:paraId="0EBB5695" w14:textId="77777777" w:rsidR="0012320D" w:rsidRPr="00693507" w:rsidRDefault="0012320D" w:rsidP="0012320D">
      <w:pPr>
        <w:spacing w:line="480" w:lineRule="auto"/>
        <w:ind w:left="720"/>
      </w:pPr>
      <w:r w:rsidRPr="00693507">
        <w:t xml:space="preserve">But in this country, during the last half century especially, the word by common usage has acquired a popular meaning, not clearly defined to be sure, but sufficiently so to </w:t>
      </w:r>
      <w:r w:rsidRPr="00693507">
        <w:lastRenderedPageBreak/>
        <w:t>enable us to say that its popular as distinguished from its scientific application is of appreciably narrower scope. It is in the popular sense of the word, therefore, that we employ is as an aid to the construction of the statute, for it would be obviously illogical to convert words of common speech used in a statute into words of scientific terminology when neither the latter nor the science for whose purposes they were coined was within the contemplation of the framers of the statute or of the people for whom it was framed. The words of the statute are to be interpreted in accordance with the understanding of the common man from whose vocabulary they were taken. (</w:t>
      </w:r>
      <w:r w:rsidRPr="00693507">
        <w:rPr>
          <w:i/>
          <w:iCs/>
        </w:rPr>
        <w:t xml:space="preserve">United States v. Thind, </w:t>
      </w:r>
      <w:r w:rsidRPr="00693507">
        <w:t>1923, para. 7)</w:t>
      </w:r>
    </w:p>
    <w:p w14:paraId="43F55497" w14:textId="77777777" w:rsidR="00015D40" w:rsidRPr="00693507" w:rsidRDefault="008A423E" w:rsidP="0012320D">
      <w:pPr>
        <w:spacing w:line="480" w:lineRule="auto"/>
        <w:ind w:firstLine="720"/>
        <w:rPr>
          <w:b/>
        </w:rPr>
      </w:pPr>
      <w:r w:rsidRPr="00693507">
        <w:t>As a consequence of these decisions</w:t>
      </w:r>
      <w:r w:rsidR="00A02595" w:rsidRPr="00693507">
        <w:t>, the Supreme Court</w:t>
      </w:r>
      <w:r w:rsidRPr="00693507">
        <w:t xml:space="preserve"> </w:t>
      </w:r>
      <w:r w:rsidR="00E62709" w:rsidRPr="00693507">
        <w:t xml:space="preserve">again </w:t>
      </w:r>
      <w:r w:rsidR="001F0836" w:rsidRPr="00693507">
        <w:t>rei</w:t>
      </w:r>
      <w:r w:rsidR="00C725D9" w:rsidRPr="00693507">
        <w:t>nforced</w:t>
      </w:r>
      <w:r w:rsidR="001F0836" w:rsidRPr="00693507">
        <w:t xml:space="preserve"> </w:t>
      </w:r>
      <w:r w:rsidR="00A02595" w:rsidRPr="00693507">
        <w:t xml:space="preserve">the racial </w:t>
      </w:r>
      <w:r w:rsidR="001F0836" w:rsidRPr="00693507">
        <w:t xml:space="preserve">hierarchy </w:t>
      </w:r>
      <w:r w:rsidRPr="00693507">
        <w:t>of the United States</w:t>
      </w:r>
      <w:r w:rsidR="00D2523C" w:rsidRPr="00693507">
        <w:t>.</w:t>
      </w:r>
      <w:r w:rsidR="001F0836" w:rsidRPr="00693507">
        <w:t xml:space="preserve"> Such </w:t>
      </w:r>
      <w:r w:rsidR="00A02595" w:rsidRPr="00693507">
        <w:t>institutional affirmation</w:t>
      </w:r>
      <w:r w:rsidR="00D2523C" w:rsidRPr="00693507">
        <w:t>s</w:t>
      </w:r>
      <w:r w:rsidR="00A02595" w:rsidRPr="00693507">
        <w:t xml:space="preserve"> </w:t>
      </w:r>
      <w:r w:rsidR="001F0836" w:rsidRPr="00693507">
        <w:t>of</w:t>
      </w:r>
      <w:r w:rsidR="00A02595" w:rsidRPr="00693507">
        <w:t xml:space="preserve"> </w:t>
      </w:r>
      <w:r w:rsidR="001F0836" w:rsidRPr="00693507">
        <w:t xml:space="preserve">the supremacy of </w:t>
      </w:r>
      <w:r w:rsidR="0069408B" w:rsidRPr="00693507">
        <w:t>White</w:t>
      </w:r>
      <w:r w:rsidR="001F0836" w:rsidRPr="00693507">
        <w:t>ness</w:t>
      </w:r>
      <w:r w:rsidR="00A02595" w:rsidRPr="00693507">
        <w:t xml:space="preserve"> </w:t>
      </w:r>
      <w:r w:rsidR="001F0836" w:rsidRPr="00693507">
        <w:t xml:space="preserve">throughout the history of the US </w:t>
      </w:r>
      <w:r w:rsidR="00A02595" w:rsidRPr="00693507">
        <w:t xml:space="preserve">is what </w:t>
      </w:r>
      <w:r w:rsidR="001F0836" w:rsidRPr="00693507">
        <w:t>serves as the foundation for the iterations of</w:t>
      </w:r>
      <w:r w:rsidR="00A02595" w:rsidRPr="00693507">
        <w:t xml:space="preserve"> </w:t>
      </w:r>
      <w:r w:rsidR="0069408B" w:rsidRPr="00693507">
        <w:t>White</w:t>
      </w:r>
      <w:r w:rsidR="00A02595" w:rsidRPr="00693507">
        <w:t xml:space="preserve"> privilege </w:t>
      </w:r>
      <w:r w:rsidR="001F0836" w:rsidRPr="00693507">
        <w:t>that are still with us today</w:t>
      </w:r>
      <w:r w:rsidR="00697A29" w:rsidRPr="00693507">
        <w:t xml:space="preserve">. </w:t>
      </w:r>
    </w:p>
    <w:p w14:paraId="35BB031E" w14:textId="77777777" w:rsidR="003C579B" w:rsidRPr="00693507" w:rsidRDefault="00677227" w:rsidP="00FF7F07">
      <w:pPr>
        <w:spacing w:line="480" w:lineRule="auto"/>
        <w:ind w:firstLine="720"/>
      </w:pPr>
      <w:r w:rsidRPr="00693507">
        <w:t xml:space="preserve">While at first glance the legislative hypocrisy shown by the Supreme Court in </w:t>
      </w:r>
      <w:r w:rsidR="0040366B" w:rsidRPr="00693507">
        <w:rPr>
          <w:i/>
        </w:rPr>
        <w:t>Takao Ozawa v. United States</w:t>
      </w:r>
      <w:r w:rsidR="0040366B" w:rsidRPr="00693507">
        <w:t xml:space="preserve"> (1922) </w:t>
      </w:r>
      <w:r w:rsidRPr="00693507">
        <w:t xml:space="preserve">compared to </w:t>
      </w:r>
      <w:r w:rsidR="0040366B" w:rsidRPr="00693507">
        <w:rPr>
          <w:i/>
          <w:color w:val="000000"/>
        </w:rPr>
        <w:t>United States</w:t>
      </w:r>
      <w:r w:rsidR="0040366B" w:rsidRPr="00693507">
        <w:rPr>
          <w:i/>
        </w:rPr>
        <w:t xml:space="preserve"> v. Thind</w:t>
      </w:r>
      <w:r w:rsidR="0040366B" w:rsidRPr="00693507">
        <w:t xml:space="preserve"> (1923)</w:t>
      </w:r>
      <w:r w:rsidRPr="00693507">
        <w:t xml:space="preserve"> might in some regards be difficult to fathom, such </w:t>
      </w:r>
      <w:r w:rsidR="009E3FA5" w:rsidRPr="00693507">
        <w:t xml:space="preserve">dissimulation </w:t>
      </w:r>
      <w:r w:rsidRPr="00693507">
        <w:t xml:space="preserve">is understandable through the lens of </w:t>
      </w:r>
      <w:r w:rsidR="00811A4F" w:rsidRPr="00693507">
        <w:rPr>
          <w:i/>
        </w:rPr>
        <w:t>c</w:t>
      </w:r>
      <w:r w:rsidR="00697A29" w:rsidRPr="00693507">
        <w:rPr>
          <w:i/>
        </w:rPr>
        <w:t xml:space="preserve">ritical </w:t>
      </w:r>
      <w:r w:rsidR="00811A4F" w:rsidRPr="00693507">
        <w:rPr>
          <w:i/>
        </w:rPr>
        <w:t>r</w:t>
      </w:r>
      <w:r w:rsidR="00697A29" w:rsidRPr="00693507">
        <w:rPr>
          <w:i/>
        </w:rPr>
        <w:t xml:space="preserve">ace </w:t>
      </w:r>
      <w:r w:rsidR="00811A4F" w:rsidRPr="00693507">
        <w:rPr>
          <w:i/>
        </w:rPr>
        <w:t>t</w:t>
      </w:r>
      <w:r w:rsidR="00697A29" w:rsidRPr="00693507">
        <w:rPr>
          <w:i/>
        </w:rPr>
        <w:t>heory</w:t>
      </w:r>
      <w:r w:rsidR="00AD6B3D" w:rsidRPr="00693507">
        <w:t xml:space="preserve">. This theory asserts </w:t>
      </w:r>
      <w:r w:rsidR="00F01005" w:rsidRPr="00693507">
        <w:t xml:space="preserve">that racism </w:t>
      </w:r>
      <w:r w:rsidR="00AD6B3D" w:rsidRPr="00693507">
        <w:t xml:space="preserve">is such a </w:t>
      </w:r>
      <w:r w:rsidR="00F01005" w:rsidRPr="00693507">
        <w:t xml:space="preserve">commonplace </w:t>
      </w:r>
      <w:r w:rsidR="00AD6B3D" w:rsidRPr="00693507">
        <w:t xml:space="preserve">part of US culture </w:t>
      </w:r>
      <w:r w:rsidR="00F01005" w:rsidRPr="00693507">
        <w:t xml:space="preserve">that </w:t>
      </w:r>
      <w:r w:rsidR="00AB7850" w:rsidRPr="00693507">
        <w:t xml:space="preserve">it </w:t>
      </w:r>
      <w:r w:rsidR="00F01005" w:rsidRPr="00693507">
        <w:t>is likely “almost unrecognizable”</w:t>
      </w:r>
      <w:r w:rsidR="00A95D66" w:rsidRPr="00693507">
        <w:t xml:space="preserve"> (Taylor, 1998, p. 122)</w:t>
      </w:r>
      <w:r w:rsidR="00F01005" w:rsidRPr="00693507">
        <w:t xml:space="preserve"> </w:t>
      </w:r>
      <w:r w:rsidR="00AD6B3D" w:rsidRPr="00693507">
        <w:t>to the average White American, being so</w:t>
      </w:r>
      <w:r w:rsidR="00F01005" w:rsidRPr="00693507">
        <w:t xml:space="preserve"> “ordinary and natural to such a degree that the oppression</w:t>
      </w:r>
      <w:r w:rsidR="00AD6B3D" w:rsidRPr="00693507">
        <w:t xml:space="preserve"> [that results from it]</w:t>
      </w:r>
      <w:r w:rsidR="00F01005" w:rsidRPr="00693507">
        <w:t xml:space="preserve"> no longer seems like oppression to the perpetrators” (p. 122).</w:t>
      </w:r>
      <w:r w:rsidR="008B6A9C" w:rsidRPr="00693507">
        <w:t xml:space="preserve"> </w:t>
      </w:r>
      <w:r w:rsidR="001A21AA" w:rsidRPr="00693507">
        <w:t>T</w:t>
      </w:r>
      <w:r w:rsidR="00811A4F" w:rsidRPr="00693507">
        <w:t>his</w:t>
      </w:r>
      <w:r w:rsidR="001A21AA" w:rsidRPr="00693507">
        <w:t xml:space="preserve"> theory </w:t>
      </w:r>
      <w:r w:rsidR="006D4D02" w:rsidRPr="00693507">
        <w:t>provides a context to better understand how</w:t>
      </w:r>
      <w:r w:rsidR="00355A10" w:rsidRPr="00693507">
        <w:t>,</w:t>
      </w:r>
      <w:r w:rsidR="006D4D02" w:rsidRPr="00693507">
        <w:t xml:space="preserve"> in the face of </w:t>
      </w:r>
      <w:r w:rsidR="00F01005" w:rsidRPr="00693507">
        <w:t>the</w:t>
      </w:r>
      <w:r w:rsidR="006D4D02" w:rsidRPr="00693507">
        <w:t xml:space="preserve"> long and impeccably documented </w:t>
      </w:r>
      <w:r w:rsidR="00F01005" w:rsidRPr="00693507">
        <w:t>history of rac</w:t>
      </w:r>
      <w:r w:rsidR="0000784A" w:rsidRPr="00693507">
        <w:t>ism</w:t>
      </w:r>
      <w:r w:rsidR="006D4D02" w:rsidRPr="00693507">
        <w:t xml:space="preserve"> that exists in the United States</w:t>
      </w:r>
      <w:r w:rsidR="00F01005" w:rsidRPr="00693507">
        <w:t xml:space="preserve">, </w:t>
      </w:r>
      <w:r w:rsidR="006D4D02" w:rsidRPr="00693507">
        <w:t xml:space="preserve">there is </w:t>
      </w:r>
      <w:r w:rsidR="00D2523C" w:rsidRPr="00693507">
        <w:t xml:space="preserve">still </w:t>
      </w:r>
      <w:r w:rsidR="006D4D02" w:rsidRPr="00693507">
        <w:t xml:space="preserve">a tendency on the part of many </w:t>
      </w:r>
      <w:r w:rsidR="008B6A9C" w:rsidRPr="00693507">
        <w:t>White America</w:t>
      </w:r>
      <w:r w:rsidR="006D4D02" w:rsidRPr="00693507">
        <w:t>ns to</w:t>
      </w:r>
      <w:r w:rsidR="008B6A9C" w:rsidRPr="00693507">
        <w:t xml:space="preserve"> den</w:t>
      </w:r>
      <w:r w:rsidR="006D4D02" w:rsidRPr="00693507">
        <w:t>y</w:t>
      </w:r>
      <w:r w:rsidR="008B6A9C" w:rsidRPr="00693507">
        <w:t xml:space="preserve"> </w:t>
      </w:r>
      <w:r w:rsidR="006D4D02" w:rsidRPr="00693507">
        <w:t xml:space="preserve">that being White comes </w:t>
      </w:r>
      <w:r w:rsidR="00D2523C" w:rsidRPr="00693507">
        <w:t>certain</w:t>
      </w:r>
      <w:r w:rsidR="008B6A9C" w:rsidRPr="00693507">
        <w:t xml:space="preserve"> privilege</w:t>
      </w:r>
      <w:r w:rsidR="00D2523C" w:rsidRPr="00693507">
        <w:t>s</w:t>
      </w:r>
      <w:r w:rsidR="008B6A9C" w:rsidRPr="00693507">
        <w:t>.</w:t>
      </w:r>
    </w:p>
    <w:p w14:paraId="62735CB4" w14:textId="77777777" w:rsidR="00BD32A7" w:rsidRPr="00693507" w:rsidRDefault="00355A10" w:rsidP="000F457E">
      <w:pPr>
        <w:spacing w:line="480" w:lineRule="auto"/>
        <w:rPr>
          <w:b/>
        </w:rPr>
      </w:pPr>
      <w:r w:rsidRPr="00693507">
        <w:rPr>
          <w:b/>
        </w:rPr>
        <w:lastRenderedPageBreak/>
        <w:t xml:space="preserve">The </w:t>
      </w:r>
      <w:r w:rsidR="009F2668" w:rsidRPr="00693507">
        <w:rPr>
          <w:b/>
        </w:rPr>
        <w:t>Denial</w:t>
      </w:r>
      <w:r w:rsidRPr="00693507">
        <w:rPr>
          <w:b/>
        </w:rPr>
        <w:t xml:space="preserve"> of Privilege </w:t>
      </w:r>
      <w:r w:rsidR="009F2668" w:rsidRPr="00693507">
        <w:rPr>
          <w:b/>
        </w:rPr>
        <w:t xml:space="preserve"> </w:t>
      </w:r>
    </w:p>
    <w:p w14:paraId="7EB8582D" w14:textId="77777777" w:rsidR="00A0515E" w:rsidRPr="00693507" w:rsidRDefault="001B40AB" w:rsidP="0078509E">
      <w:pPr>
        <w:spacing w:line="480" w:lineRule="auto"/>
        <w:ind w:firstLine="720"/>
      </w:pPr>
      <w:r w:rsidRPr="00693507">
        <w:t xml:space="preserve">Ancis and Szymanski (2001) </w:t>
      </w:r>
      <w:r w:rsidR="00C46487" w:rsidRPr="00693507">
        <w:t xml:space="preserve">have </w:t>
      </w:r>
      <w:r w:rsidRPr="00693507">
        <w:t>demonstrate</w:t>
      </w:r>
      <w:r w:rsidR="00C46487" w:rsidRPr="00693507">
        <w:t>d</w:t>
      </w:r>
      <w:r w:rsidRPr="00693507">
        <w:t xml:space="preserve"> that d</w:t>
      </w:r>
      <w:r w:rsidR="00063D05" w:rsidRPr="00693507">
        <w:t xml:space="preserve">enial is one cognitive mechanism used to attempt to </w:t>
      </w:r>
      <w:r w:rsidR="008F4C1F" w:rsidRPr="00693507">
        <w:t>obfuscate</w:t>
      </w:r>
      <w:r w:rsidR="00063D05" w:rsidRPr="00693507">
        <w:t xml:space="preserve"> the existence of </w:t>
      </w:r>
      <w:r w:rsidR="002538FF" w:rsidRPr="00693507">
        <w:t xml:space="preserve">White </w:t>
      </w:r>
      <w:r w:rsidR="00063D05" w:rsidRPr="00693507">
        <w:t>privilege</w:t>
      </w:r>
      <w:r w:rsidR="00AE5292" w:rsidRPr="00693507">
        <w:t>.</w:t>
      </w:r>
      <w:r w:rsidR="0078509E" w:rsidRPr="00693507">
        <w:t xml:space="preserve"> </w:t>
      </w:r>
      <w:r w:rsidR="002538FF" w:rsidRPr="00693507">
        <w:t>In their qualitative study of counseling students in a Social and Cultural Issues in Counseling course, students were asked to read Peggy McIntosh’s essay on her experiences having White privilege</w:t>
      </w:r>
      <w:r w:rsidR="00C46487" w:rsidRPr="00693507">
        <w:t>,</w:t>
      </w:r>
      <w:r w:rsidR="002538FF" w:rsidRPr="00693507">
        <w:t xml:space="preserve"> and </w:t>
      </w:r>
      <w:r w:rsidR="000F0A25" w:rsidRPr="00693507">
        <w:t>then</w:t>
      </w:r>
      <w:r w:rsidR="00C46487" w:rsidRPr="00693507">
        <w:t xml:space="preserve"> subsequently</w:t>
      </w:r>
      <w:r w:rsidR="000F0A25" w:rsidRPr="00693507">
        <w:t xml:space="preserve"> describe </w:t>
      </w:r>
      <w:r w:rsidR="002538FF" w:rsidRPr="00693507">
        <w:t xml:space="preserve">their reactions </w:t>
      </w:r>
      <w:r w:rsidR="0078509E" w:rsidRPr="00693507">
        <w:t xml:space="preserve">to the essay. The results indicated that denial of privilege was a theme among the counseling students. </w:t>
      </w:r>
      <w:r w:rsidR="00BD6F11" w:rsidRPr="00693507">
        <w:t>However, there are multiple other cognitive strategies that allow those with privilege to ignore</w:t>
      </w:r>
      <w:r w:rsidR="000F0A25" w:rsidRPr="00693507">
        <w:t>,</w:t>
      </w:r>
      <w:r w:rsidR="00BD6F11" w:rsidRPr="00693507">
        <w:t xml:space="preserve"> or explain </w:t>
      </w:r>
      <w:r w:rsidR="00A95D66" w:rsidRPr="00693507">
        <w:t>a</w:t>
      </w:r>
      <w:r w:rsidR="00BD6F11" w:rsidRPr="00693507">
        <w:t>way</w:t>
      </w:r>
      <w:r w:rsidR="000F0A25" w:rsidRPr="00693507">
        <w:t>,</w:t>
      </w:r>
      <w:r w:rsidR="00BD6F11" w:rsidRPr="00693507">
        <w:t xml:space="preserve"> the existence of their privileged status </w:t>
      </w:r>
      <w:r w:rsidR="00842990" w:rsidRPr="00693507">
        <w:t>(</w:t>
      </w:r>
      <w:r w:rsidR="00BD6F11" w:rsidRPr="00693507">
        <w:t>Knowles, et al., 2014)</w:t>
      </w:r>
      <w:r w:rsidR="0000784A" w:rsidRPr="00693507">
        <w:t>.</w:t>
      </w:r>
      <w:r w:rsidR="006F2DC2" w:rsidRPr="00693507">
        <w:t xml:space="preserve"> One partial manifestation of this denial </w:t>
      </w:r>
      <w:r w:rsidR="003B503E" w:rsidRPr="00693507">
        <w:t>occurs when</w:t>
      </w:r>
      <w:r w:rsidR="006F2DC2" w:rsidRPr="00693507">
        <w:t xml:space="preserve"> Whites “defend against the threats of privilege by distancing their own self-concepts from the offending social identity</w:t>
      </w:r>
      <w:r w:rsidR="00A0515E" w:rsidRPr="00693507">
        <w:t>” (p. 601). According to Knowles et al</w:t>
      </w:r>
      <w:r w:rsidR="00A95D66" w:rsidRPr="00693507">
        <w:t>.</w:t>
      </w:r>
      <w:r w:rsidR="003B503E" w:rsidRPr="00693507">
        <w:t>,</w:t>
      </w:r>
      <w:r w:rsidR="00A95D66" w:rsidRPr="00693507">
        <w:t xml:space="preserve"> </w:t>
      </w:r>
      <w:r w:rsidR="00A0515E" w:rsidRPr="00693507">
        <w:t>this means that while a White person may accept the idea that White privilege exists</w:t>
      </w:r>
      <w:r w:rsidR="003B503E" w:rsidRPr="00693507">
        <w:t>, they may</w:t>
      </w:r>
      <w:r w:rsidR="00A95D66" w:rsidRPr="00693507">
        <w:t xml:space="preserve"> simultaneously</w:t>
      </w:r>
      <w:r w:rsidR="00CF0BD0" w:rsidRPr="00693507">
        <w:t xml:space="preserve"> </w:t>
      </w:r>
      <w:r w:rsidR="00A95D66" w:rsidRPr="00693507">
        <w:t>a</w:t>
      </w:r>
      <w:r w:rsidR="003B503E" w:rsidRPr="00693507">
        <w:t>ssert</w:t>
      </w:r>
      <w:r w:rsidR="00A95D66" w:rsidRPr="00693507">
        <w:t xml:space="preserve"> that</w:t>
      </w:r>
      <w:r w:rsidR="00A0515E" w:rsidRPr="00693507">
        <w:t xml:space="preserve"> such privilege </w:t>
      </w:r>
      <w:r w:rsidR="003B503E" w:rsidRPr="00693507">
        <w:t xml:space="preserve">does not apply </w:t>
      </w:r>
      <w:r w:rsidR="000F0A25" w:rsidRPr="00693507">
        <w:t>to their personal accomplishments.</w:t>
      </w:r>
    </w:p>
    <w:p w14:paraId="011BC10B" w14:textId="77777777" w:rsidR="00C574F9" w:rsidRPr="00693507" w:rsidRDefault="006448D5" w:rsidP="00CB540E">
      <w:pPr>
        <w:spacing w:line="480" w:lineRule="auto"/>
      </w:pPr>
      <w:r w:rsidRPr="00693507">
        <w:tab/>
        <w:t>This obliviousness to the outcomes that result from privilege may be due to the fact that</w:t>
      </w:r>
      <w:r w:rsidR="00C46487" w:rsidRPr="00693507">
        <w:t xml:space="preserve"> for those uninitiated into an awareness of the racial hierarchy that exist</w:t>
      </w:r>
      <w:r w:rsidR="00D21347" w:rsidRPr="00693507">
        <w:t>s</w:t>
      </w:r>
      <w:r w:rsidR="00C46487" w:rsidRPr="00693507">
        <w:t xml:space="preserve"> in the US, the </w:t>
      </w:r>
      <w:r w:rsidRPr="00693507">
        <w:t xml:space="preserve">systemic processes of privilege are </w:t>
      </w:r>
      <w:r w:rsidR="00C46487" w:rsidRPr="00693507">
        <w:t>rendered invisible when contrasted with more</w:t>
      </w:r>
      <w:r w:rsidRPr="00693507">
        <w:t xml:space="preserve"> individualistic and </w:t>
      </w:r>
      <w:r w:rsidR="00C46487" w:rsidRPr="00693507">
        <w:t xml:space="preserve">starkly </w:t>
      </w:r>
      <w:r w:rsidRPr="00693507">
        <w:t xml:space="preserve">explicit </w:t>
      </w:r>
      <w:r w:rsidR="00C46487" w:rsidRPr="00693507">
        <w:t xml:space="preserve">examples </w:t>
      </w:r>
      <w:r w:rsidRPr="00693507">
        <w:t>of racism</w:t>
      </w:r>
      <w:r w:rsidR="00C574F9" w:rsidRPr="00693507">
        <w:t xml:space="preserve"> (i.e., these individuals see racism as somehow separate from White privilege)</w:t>
      </w:r>
      <w:r w:rsidR="00C46487" w:rsidRPr="00693507">
        <w:t xml:space="preserve">. </w:t>
      </w:r>
      <w:r w:rsidR="00C574F9" w:rsidRPr="00693507">
        <w:t xml:space="preserve">Support for this contention can be gleaned from the work of Lowery, Knowles, </w:t>
      </w:r>
      <w:r w:rsidR="00191503" w:rsidRPr="00693507">
        <w:t>and</w:t>
      </w:r>
      <w:r w:rsidR="00C574F9" w:rsidRPr="00693507">
        <w:t xml:space="preserve"> Unzueta (2007). These researchers found that the self-image of White respondents was only significantly threatened when social inequality was framed in terms of White privilege rather than Black disadvantage. </w:t>
      </w:r>
    </w:p>
    <w:p w14:paraId="20C97EDE" w14:textId="77777777" w:rsidR="00C574F9" w:rsidRPr="00693507" w:rsidRDefault="00C574F9" w:rsidP="00D000A9">
      <w:pPr>
        <w:autoSpaceDE w:val="0"/>
        <w:autoSpaceDN w:val="0"/>
        <w:adjustRightInd w:val="0"/>
        <w:spacing w:line="480" w:lineRule="auto"/>
        <w:ind w:left="720"/>
      </w:pPr>
      <w:r w:rsidRPr="00693507">
        <w:t xml:space="preserve">In other words, it is not simply the case that Whites perceive a resource differential (Whites &gt; Blacks) and articulate it, equivalently, as either White advantage or Black </w:t>
      </w:r>
      <w:r w:rsidRPr="00693507">
        <w:lastRenderedPageBreak/>
        <w:t>disadvantage. Rather, our findings make clear that Black disadvantage is psychologically separable from White advantage, and thus that individuals do not automatically translate discrimination against competitors into in-group advantage. (p. 1246)</w:t>
      </w:r>
    </w:p>
    <w:p w14:paraId="6D14C325" w14:textId="77777777" w:rsidR="00F01005" w:rsidRPr="00693507" w:rsidRDefault="006448D5" w:rsidP="00D000A9">
      <w:pPr>
        <w:spacing w:line="480" w:lineRule="auto"/>
        <w:ind w:firstLine="720"/>
      </w:pPr>
      <w:r w:rsidRPr="00693507">
        <w:t>This phenomenon is</w:t>
      </w:r>
      <w:r w:rsidR="00C574F9" w:rsidRPr="00693507">
        <w:t xml:space="preserve"> further</w:t>
      </w:r>
      <w:r w:rsidRPr="00693507">
        <w:t xml:space="preserve"> illuminated </w:t>
      </w:r>
      <w:r w:rsidR="00C574F9" w:rsidRPr="00693507">
        <w:t xml:space="preserve">by the work of </w:t>
      </w:r>
      <w:r w:rsidRPr="00693507">
        <w:t>Pfeifer and Schneider (1974). The</w:t>
      </w:r>
      <w:r w:rsidR="00C574F9" w:rsidRPr="00693507">
        <w:t xml:space="preserve">se researchers conducted a factor analysis of a racial climate </w:t>
      </w:r>
      <w:r w:rsidR="00C574F9" w:rsidRPr="00693507">
        <w:rPr>
          <w:color w:val="000000"/>
        </w:rPr>
        <w:t xml:space="preserve">survey completed by students at a university. The </w:t>
      </w:r>
      <w:r w:rsidRPr="00693507">
        <w:rPr>
          <w:color w:val="000000"/>
        </w:rPr>
        <w:t>results of their analys</w:t>
      </w:r>
      <w:r w:rsidR="00C574F9" w:rsidRPr="00693507">
        <w:rPr>
          <w:color w:val="000000"/>
        </w:rPr>
        <w:t>e</w:t>
      </w:r>
      <w:r w:rsidRPr="00693507">
        <w:rPr>
          <w:color w:val="000000"/>
        </w:rPr>
        <w:t>s indicated that Black and White university</w:t>
      </w:r>
      <w:r w:rsidRPr="00693507">
        <w:t xml:space="preserve"> students </w:t>
      </w:r>
      <w:r w:rsidR="00C574F9" w:rsidRPr="00693507">
        <w:t>ev</w:t>
      </w:r>
      <w:r w:rsidR="00D21347" w:rsidRPr="00693507">
        <w:t>oked</w:t>
      </w:r>
      <w:r w:rsidR="00CB540E" w:rsidRPr="00693507">
        <w:t xml:space="preserve"> differ</w:t>
      </w:r>
      <w:r w:rsidR="00C574F9" w:rsidRPr="00693507">
        <w:t>ent</w:t>
      </w:r>
      <w:r w:rsidR="00CB540E" w:rsidRPr="00693507">
        <w:t xml:space="preserve"> </w:t>
      </w:r>
      <w:r w:rsidR="00C574F9" w:rsidRPr="00693507">
        <w:t xml:space="preserve">response patterns, yielding distinct </w:t>
      </w:r>
      <w:r w:rsidR="00CB540E" w:rsidRPr="00693507">
        <w:t>factor structures</w:t>
      </w:r>
      <w:r w:rsidR="00C574F9" w:rsidRPr="00693507">
        <w:t xml:space="preserve"> for each group</w:t>
      </w:r>
      <w:r w:rsidR="00CB540E" w:rsidRPr="00693507">
        <w:t xml:space="preserve">. </w:t>
      </w:r>
      <w:r w:rsidRPr="00693507">
        <w:t xml:space="preserve"> </w:t>
      </w:r>
      <w:r w:rsidR="003A6054" w:rsidRPr="00693507">
        <w:t>Specifically, while the responses of White students supported a five</w:t>
      </w:r>
      <w:r w:rsidR="00A677EA" w:rsidRPr="00693507">
        <w:t>-</w:t>
      </w:r>
      <w:r w:rsidR="009014DD" w:rsidRPr="00693507">
        <w:t xml:space="preserve">factor </w:t>
      </w:r>
      <w:r w:rsidR="003A6054" w:rsidRPr="00693507">
        <w:t>model that</w:t>
      </w:r>
      <w:r w:rsidR="009014DD" w:rsidRPr="00693507">
        <w:t xml:space="preserve"> included one </w:t>
      </w:r>
      <w:r w:rsidR="003A6054" w:rsidRPr="00693507">
        <w:t>that represented</w:t>
      </w:r>
      <w:r w:rsidR="009014DD" w:rsidRPr="00693507">
        <w:t xml:space="preserve"> </w:t>
      </w:r>
      <w:r w:rsidR="003A6054" w:rsidRPr="00693507">
        <w:t xml:space="preserve">the construct of </w:t>
      </w:r>
      <w:r w:rsidR="009014DD" w:rsidRPr="00693507">
        <w:t>individual racism</w:t>
      </w:r>
      <w:r w:rsidR="003A6054" w:rsidRPr="00693507">
        <w:t>;</w:t>
      </w:r>
      <w:r w:rsidR="009014DD" w:rsidRPr="00693507">
        <w:t xml:space="preserve"> </w:t>
      </w:r>
      <w:r w:rsidR="003A6054" w:rsidRPr="00693507">
        <w:t>this was not the case f</w:t>
      </w:r>
      <w:r w:rsidR="00F44480" w:rsidRPr="00693507">
        <w:t>or</w:t>
      </w:r>
      <w:r w:rsidR="003A6054" w:rsidRPr="00693507">
        <w:t xml:space="preserve"> </w:t>
      </w:r>
      <w:r w:rsidR="009014DD" w:rsidRPr="00693507">
        <w:t>the Black sample</w:t>
      </w:r>
      <w:r w:rsidR="003A6054" w:rsidRPr="00693507">
        <w:t>.</w:t>
      </w:r>
      <w:r w:rsidR="009014DD" w:rsidRPr="00693507">
        <w:t xml:space="preserve"> </w:t>
      </w:r>
      <w:r w:rsidR="003A6054" w:rsidRPr="00693507">
        <w:t xml:space="preserve">For the latter group, </w:t>
      </w:r>
      <w:r w:rsidR="00A00458" w:rsidRPr="00693507">
        <w:t>six</w:t>
      </w:r>
      <w:r w:rsidR="009014DD" w:rsidRPr="00693507">
        <w:t xml:space="preserve"> factors</w:t>
      </w:r>
      <w:r w:rsidR="003A6054" w:rsidRPr="00693507">
        <w:t xml:space="preserve"> were uncover</w:t>
      </w:r>
      <w:r w:rsidR="00A00458" w:rsidRPr="00693507">
        <w:t>e</w:t>
      </w:r>
      <w:r w:rsidR="003A6054" w:rsidRPr="00693507">
        <w:t>d</w:t>
      </w:r>
      <w:r w:rsidR="00A00458" w:rsidRPr="00693507">
        <w:t>, with</w:t>
      </w:r>
      <w:r w:rsidR="009014DD" w:rsidRPr="00693507">
        <w:t xml:space="preserve"> two of </w:t>
      </w:r>
      <w:r w:rsidR="00A00458" w:rsidRPr="00693507">
        <w:t xml:space="preserve">these factors representing </w:t>
      </w:r>
      <w:r w:rsidR="009014DD" w:rsidRPr="00693507">
        <w:t>both individual and institutional racism</w:t>
      </w:r>
      <w:r w:rsidR="00504267" w:rsidRPr="00693507">
        <w:t>, respectively</w:t>
      </w:r>
      <w:r w:rsidR="009014DD" w:rsidRPr="00693507">
        <w:t>.</w:t>
      </w:r>
      <w:r w:rsidR="001B40AB" w:rsidRPr="00693507">
        <w:t xml:space="preserve"> </w:t>
      </w:r>
      <w:r w:rsidR="009014DD" w:rsidRPr="00693507">
        <w:t>Taken together, these results suggest that White</w:t>
      </w:r>
      <w:r w:rsidR="003A6054" w:rsidRPr="00693507">
        <w:t xml:space="preserve"> respondents</w:t>
      </w:r>
      <w:r w:rsidR="009014DD" w:rsidRPr="00693507">
        <w:t xml:space="preserve"> don’t see institutional racism </w:t>
      </w:r>
      <w:r w:rsidR="003A6054" w:rsidRPr="00693507">
        <w:t>in the same way that</w:t>
      </w:r>
      <w:r w:rsidR="009014DD" w:rsidRPr="00693507">
        <w:t xml:space="preserve"> Black </w:t>
      </w:r>
      <w:r w:rsidR="003A6054" w:rsidRPr="00693507">
        <w:t>respondents do</w:t>
      </w:r>
      <w:r w:rsidR="009014DD" w:rsidRPr="00693507">
        <w:t xml:space="preserve">. </w:t>
      </w:r>
      <w:r w:rsidR="00A00458" w:rsidRPr="00693507">
        <w:t>If we generalize from these findings</w:t>
      </w:r>
      <w:r w:rsidR="00F01005" w:rsidRPr="00693507">
        <w:t>,</w:t>
      </w:r>
      <w:r w:rsidR="00A00458" w:rsidRPr="00693507">
        <w:t xml:space="preserve"> a real-world example of this dynamic playing out might consist of the following example:  </w:t>
      </w:r>
      <w:r w:rsidR="008A765D" w:rsidRPr="00693507">
        <w:t>While many Black New Yorkers oppose</w:t>
      </w:r>
      <w:r w:rsidR="00C574F9" w:rsidRPr="00693507">
        <w:t>d</w:t>
      </w:r>
      <w:r w:rsidR="008A765D" w:rsidRPr="00693507">
        <w:t xml:space="preserve"> the implementation of </w:t>
      </w:r>
      <w:r w:rsidR="00C574F9" w:rsidRPr="00693507">
        <w:t>the</w:t>
      </w:r>
      <w:r w:rsidR="008A765D" w:rsidRPr="00693507">
        <w:t xml:space="preserve"> controversial “</w:t>
      </w:r>
      <w:r w:rsidR="00CF4953" w:rsidRPr="00693507">
        <w:t>S</w:t>
      </w:r>
      <w:r w:rsidR="008A765D" w:rsidRPr="00693507">
        <w:t xml:space="preserve">top and </w:t>
      </w:r>
      <w:r w:rsidR="00CF4953" w:rsidRPr="00693507">
        <w:t>F</w:t>
      </w:r>
      <w:r w:rsidR="008A765D" w:rsidRPr="00693507">
        <w:t xml:space="preserve">risk” </w:t>
      </w:r>
      <w:r w:rsidR="00C574F9" w:rsidRPr="00693507">
        <w:t>program in the city</w:t>
      </w:r>
      <w:r w:rsidR="008A765D" w:rsidRPr="00693507">
        <w:t>, many White New Yorkers support</w:t>
      </w:r>
      <w:r w:rsidR="00C574F9" w:rsidRPr="00693507">
        <w:t>ed</w:t>
      </w:r>
      <w:r w:rsidR="008A765D" w:rsidRPr="00693507">
        <w:t xml:space="preserve"> th</w:t>
      </w:r>
      <w:r w:rsidR="00C574F9" w:rsidRPr="00693507">
        <w:t>is action</w:t>
      </w:r>
      <w:r w:rsidR="008A765D" w:rsidRPr="00693507">
        <w:t xml:space="preserve"> (Goldenberg, 2012). </w:t>
      </w:r>
      <w:r w:rsidR="00B0236F" w:rsidRPr="00693507">
        <w:t>R</w:t>
      </w:r>
      <w:r w:rsidR="008A765D" w:rsidRPr="00693507">
        <w:t xml:space="preserve">esearch indicates that programs like </w:t>
      </w:r>
      <w:r w:rsidR="00CF4953" w:rsidRPr="00693507">
        <w:t>S</w:t>
      </w:r>
      <w:r w:rsidR="008A765D" w:rsidRPr="00693507">
        <w:t xml:space="preserve">top and </w:t>
      </w:r>
      <w:r w:rsidR="00CF4953" w:rsidRPr="00693507">
        <w:t>F</w:t>
      </w:r>
      <w:r w:rsidR="008A765D" w:rsidRPr="00693507">
        <w:t>risk are racially biased (</w:t>
      </w:r>
      <w:r w:rsidR="003E095B" w:rsidRPr="00693507">
        <w:t>U.S. Department of Justice, 2018;</w:t>
      </w:r>
      <w:r w:rsidR="008E2F46" w:rsidRPr="00693507">
        <w:t xml:space="preserve"> Gelman</w:t>
      </w:r>
      <w:r w:rsidR="00B0236F" w:rsidRPr="00693507">
        <w:t xml:space="preserve"> et al, 2007</w:t>
      </w:r>
      <w:r w:rsidR="008A765D" w:rsidRPr="00693507">
        <w:t>).</w:t>
      </w:r>
      <w:r w:rsidR="008F4422" w:rsidRPr="00693507">
        <w:t xml:space="preserve"> </w:t>
      </w:r>
      <w:r w:rsidR="00CF4953" w:rsidRPr="00693507">
        <w:t xml:space="preserve">Thus, if this program was </w:t>
      </w:r>
      <w:r w:rsidR="00D000A9" w:rsidRPr="00693507">
        <w:t>named</w:t>
      </w:r>
      <w:r w:rsidR="00CF4953" w:rsidRPr="00693507">
        <w:t xml:space="preserve"> more honestly (i.e., policy makers called it “Stop and Frisk Black men in NYC more than White men”), </w:t>
      </w:r>
      <w:r w:rsidR="002B2B5B" w:rsidRPr="00693507">
        <w:t>the program</w:t>
      </w:r>
      <w:r w:rsidR="00CF4953" w:rsidRPr="00693507">
        <w:t xml:space="preserve"> would likely have </w:t>
      </w:r>
      <w:r w:rsidR="002B2B5B" w:rsidRPr="00693507">
        <w:t xml:space="preserve">been widely </w:t>
      </w:r>
      <w:r w:rsidR="00CF4953" w:rsidRPr="00693507">
        <w:t xml:space="preserve">condemned as racist. </w:t>
      </w:r>
      <w:r w:rsidR="00D000A9" w:rsidRPr="00693507">
        <w:t>However,</w:t>
      </w:r>
      <w:r w:rsidR="00CF4953" w:rsidRPr="00693507">
        <w:t xml:space="preserve"> because race was never </w:t>
      </w:r>
      <w:r w:rsidR="002B2B5B" w:rsidRPr="00693507">
        <w:t xml:space="preserve">explicitly </w:t>
      </w:r>
      <w:r w:rsidR="00CF4953" w:rsidRPr="00693507">
        <w:t xml:space="preserve">mentioned </w:t>
      </w:r>
      <w:r w:rsidR="002B2B5B" w:rsidRPr="00693507">
        <w:t xml:space="preserve">as an essential component of the implementation of the </w:t>
      </w:r>
      <w:r w:rsidR="00D000A9" w:rsidRPr="00693507">
        <w:t>Stop and Frisk program</w:t>
      </w:r>
      <w:r w:rsidR="00CF4953" w:rsidRPr="00693507">
        <w:t xml:space="preserve">, it allowed the police </w:t>
      </w:r>
      <w:r w:rsidR="002B2B5B" w:rsidRPr="00693507">
        <w:t>a veneer</w:t>
      </w:r>
      <w:r w:rsidR="00CF4953" w:rsidRPr="00693507">
        <w:t xml:space="preserve"> </w:t>
      </w:r>
      <w:r w:rsidR="00D000A9" w:rsidRPr="00693507">
        <w:t xml:space="preserve">of </w:t>
      </w:r>
      <w:r w:rsidR="00CF4953" w:rsidRPr="00693507">
        <w:t xml:space="preserve">impartiality and legitimacy, despite repeated </w:t>
      </w:r>
      <w:r w:rsidR="00D000A9" w:rsidRPr="00693507">
        <w:t>protests</w:t>
      </w:r>
      <w:r w:rsidR="00CF4953" w:rsidRPr="00693507">
        <w:t xml:space="preserve"> by people of color that the program was racially biased. </w:t>
      </w:r>
    </w:p>
    <w:p w14:paraId="508F4622" w14:textId="77777777" w:rsidR="003E095B" w:rsidRPr="00693507" w:rsidRDefault="00F43EDD" w:rsidP="000F457E">
      <w:pPr>
        <w:spacing w:line="480" w:lineRule="auto"/>
        <w:ind w:firstLine="720"/>
      </w:pPr>
      <w:r w:rsidRPr="00693507">
        <w:lastRenderedPageBreak/>
        <w:t>Some pundits may argue that such instances of obliviousness concerning how the racial hierarchy works in the US result</w:t>
      </w:r>
      <w:r w:rsidR="00094065" w:rsidRPr="00693507">
        <w:t>s</w:t>
      </w:r>
      <w:r w:rsidRPr="00693507">
        <w:t xml:space="preserve"> from simple ignorance on the part of those with privilege. </w:t>
      </w:r>
      <w:r w:rsidR="00F01005" w:rsidRPr="00693507">
        <w:t xml:space="preserve">Unfortunately, denial of privilege is not necessarily a product of ignorance. </w:t>
      </w:r>
      <w:r w:rsidR="006776C2" w:rsidRPr="00693507">
        <w:t>A study by Brooks-Immel and Murray (2008) suggests that even well-educated individuals (e.</w:t>
      </w:r>
      <w:r w:rsidR="00094065" w:rsidRPr="00693507">
        <w:t>g.,</w:t>
      </w:r>
      <w:r w:rsidR="006776C2" w:rsidRPr="00693507">
        <w:t xml:space="preserve"> university faculty) are not immune to some of the effects of </w:t>
      </w:r>
      <w:r w:rsidR="0069408B" w:rsidRPr="00693507">
        <w:t>White</w:t>
      </w:r>
      <w:r w:rsidR="006776C2" w:rsidRPr="00693507">
        <w:t xml:space="preserve"> privilege</w:t>
      </w:r>
      <w:r w:rsidRPr="00693507">
        <w:t>.</w:t>
      </w:r>
      <w:r w:rsidR="004A6829" w:rsidRPr="00693507">
        <w:t xml:space="preserve"> </w:t>
      </w:r>
      <w:r w:rsidR="00C846D7" w:rsidRPr="00693507">
        <w:t>That is, e</w:t>
      </w:r>
      <w:r w:rsidR="00463187" w:rsidRPr="00693507">
        <w:t>ven among this intellectual elite</w:t>
      </w:r>
      <w:r w:rsidR="00C846D7" w:rsidRPr="00693507">
        <w:t xml:space="preserve"> (i.e., people who are often trained to be discerning consumers of information)</w:t>
      </w:r>
      <w:r w:rsidR="00463187" w:rsidRPr="00693507">
        <w:t>, t</w:t>
      </w:r>
      <w:r w:rsidR="004A6829" w:rsidRPr="00693507">
        <w:t>he prevalence of color-blind attitudes</w:t>
      </w:r>
      <w:r w:rsidR="003E095B" w:rsidRPr="00693507">
        <w:t xml:space="preserve"> (</w:t>
      </w:r>
      <w:r w:rsidR="00251134" w:rsidRPr="00693507">
        <w:t>i.e</w:t>
      </w:r>
      <w:r w:rsidR="00CF1343" w:rsidRPr="00693507">
        <w:t>.</w:t>
      </w:r>
      <w:r w:rsidR="00251134" w:rsidRPr="00693507">
        <w:t xml:space="preserve"> </w:t>
      </w:r>
      <w:r w:rsidR="00016F90" w:rsidRPr="00693507">
        <w:t>the idea that “race should not and does not matter</w:t>
      </w:r>
      <w:r w:rsidR="000F0A25" w:rsidRPr="00693507">
        <w:t>”</w:t>
      </w:r>
      <w:r w:rsidR="00251134" w:rsidRPr="00693507">
        <w:t>)</w:t>
      </w:r>
      <w:r w:rsidR="00AB7850" w:rsidRPr="00693507">
        <w:t xml:space="preserve"> </w:t>
      </w:r>
      <w:r w:rsidR="00C846D7" w:rsidRPr="00693507">
        <w:t xml:space="preserve">in modern US society </w:t>
      </w:r>
      <w:r w:rsidR="009014DD" w:rsidRPr="00693507">
        <w:t xml:space="preserve">seems to </w:t>
      </w:r>
      <w:r w:rsidR="00C846D7" w:rsidRPr="00693507">
        <w:t xml:space="preserve">persist within </w:t>
      </w:r>
      <w:r w:rsidR="009014DD" w:rsidRPr="00693507">
        <w:t>even th</w:t>
      </w:r>
      <w:r w:rsidR="00C846D7" w:rsidRPr="00693507">
        <w:t>is ostensibly</w:t>
      </w:r>
      <w:r w:rsidR="009014DD" w:rsidRPr="00693507">
        <w:t xml:space="preserve"> well-educated</w:t>
      </w:r>
      <w:r w:rsidR="00C846D7" w:rsidRPr="00693507">
        <w:t xml:space="preserve"> sector of society</w:t>
      </w:r>
      <w:r w:rsidR="000F0A25" w:rsidRPr="00693507">
        <w:t xml:space="preserve"> (</w:t>
      </w:r>
      <w:r w:rsidR="0040366B" w:rsidRPr="00693507">
        <w:t>Neville, et al., 2000, p. 60</w:t>
      </w:r>
      <w:r w:rsidR="000F0A25" w:rsidRPr="00693507">
        <w:t>)</w:t>
      </w:r>
      <w:r w:rsidR="00016F90" w:rsidRPr="00693507">
        <w:t>.</w:t>
      </w:r>
      <w:r w:rsidR="009014DD" w:rsidRPr="00693507">
        <w:t xml:space="preserve"> </w:t>
      </w:r>
      <w:r w:rsidR="003E095B" w:rsidRPr="00693507">
        <w:t>This suggests that even high levels of educational achievement do not necessarily serve as a buffer against seeing White privilege and holding color-blind attitudes</w:t>
      </w:r>
    </w:p>
    <w:p w14:paraId="238266F0" w14:textId="77777777" w:rsidR="008A2A43" w:rsidRPr="00693507" w:rsidRDefault="00CB540E" w:rsidP="004E16EA">
      <w:pPr>
        <w:spacing w:line="480" w:lineRule="auto"/>
        <w:ind w:firstLine="720"/>
      </w:pPr>
      <w:r w:rsidRPr="00693507">
        <w:t>Denial of White privilege has been found to positively correlate with other negative reactions when one learns about White privilege.</w:t>
      </w:r>
      <w:r w:rsidR="00287CE1" w:rsidRPr="00693507">
        <w:t xml:space="preserve"> In fact, researcher</w:t>
      </w:r>
      <w:r w:rsidR="00433502" w:rsidRPr="00693507">
        <w:t>s</w:t>
      </w:r>
      <w:r w:rsidR="00287CE1" w:rsidRPr="00693507">
        <w:t xml:space="preserve"> have begun to uncover additional reactions that appear to</w:t>
      </w:r>
      <w:r w:rsidR="008D6638" w:rsidRPr="00693507">
        <w:t xml:space="preserve"> compromise </w:t>
      </w:r>
      <w:r w:rsidR="0096541A" w:rsidRPr="00693507">
        <w:t xml:space="preserve">the process of learning </w:t>
      </w:r>
      <w:r w:rsidR="00371F39" w:rsidRPr="00693507">
        <w:t>about privilege</w:t>
      </w:r>
      <w:r w:rsidR="0096541A" w:rsidRPr="00693507">
        <w:t xml:space="preserve">. </w:t>
      </w:r>
      <w:r w:rsidR="004E16EA" w:rsidRPr="00693507">
        <w:t xml:space="preserve">For example, White’s may be prone to experiencing feelings of anger and guilt when the concept of White privilege is presented to them (Ancis &amp; Szymanski, 2001). </w:t>
      </w:r>
      <w:r w:rsidR="00B9399A" w:rsidRPr="00693507">
        <w:t xml:space="preserve">Part of this reactions is thought to be due to </w:t>
      </w:r>
      <w:r w:rsidR="00BB68B6" w:rsidRPr="00693507">
        <w:t xml:space="preserve">a desire on the part of those with privilege to continue to assert that the advantages and </w:t>
      </w:r>
      <w:r w:rsidR="008A2A43" w:rsidRPr="00693507">
        <w:t>privileges</w:t>
      </w:r>
      <w:r w:rsidR="00BB68B6" w:rsidRPr="00693507">
        <w:t xml:space="preserve"> they enjoy in life are somehow earned or deserved</w:t>
      </w:r>
      <w:r w:rsidR="00F209E2" w:rsidRPr="00693507">
        <w:t xml:space="preserve"> (Knowles, et al., 2014)</w:t>
      </w:r>
      <w:r w:rsidR="001C541B" w:rsidRPr="00693507">
        <w:t>:</w:t>
      </w:r>
      <w:r w:rsidR="00BB68B6" w:rsidRPr="00693507">
        <w:t xml:space="preserve"> </w:t>
      </w:r>
    </w:p>
    <w:p w14:paraId="5CB3BDD5" w14:textId="77777777" w:rsidR="008A2A43" w:rsidRPr="00693507" w:rsidRDefault="008A2A43" w:rsidP="0061366D">
      <w:pPr>
        <w:spacing w:line="480" w:lineRule="auto"/>
        <w:ind w:left="720"/>
      </w:pPr>
      <w:r w:rsidRPr="00693507">
        <w:t xml:space="preserve">Thus, after confronting a threat to their personal merit, White participants sought to restore self-regard by denying a different source of meritocratic threat—White privilege (cf. Campbell &amp; Sedikides, 1999). In a second study, meritocratic threat triggered the denial of privilege only among individuals scoring high on a measure of White identification, further suggesting that denial serves a self-protective function (Lowery et al., 2007). The results of these studies remained robust after controlling for levels of </w:t>
      </w:r>
      <w:r w:rsidRPr="00693507">
        <w:lastRenderedPageBreak/>
        <w:t xml:space="preserve">anti-Black prejudice, indicating that self-image concerns are sufficient to trigger the denial of White privilege independent of feelings about the outgroup. </w:t>
      </w:r>
      <w:r w:rsidR="00287CE1" w:rsidRPr="00693507">
        <w:t>(</w:t>
      </w:r>
      <w:r w:rsidR="00F209E2" w:rsidRPr="00693507">
        <w:t>p. 599</w:t>
      </w:r>
      <w:r w:rsidR="00287CE1" w:rsidRPr="00693507">
        <w:t>)</w:t>
      </w:r>
    </w:p>
    <w:p w14:paraId="76867A81" w14:textId="77777777" w:rsidR="00E14A1B" w:rsidRPr="00693507" w:rsidRDefault="00C56A1F" w:rsidP="00E04FB6">
      <w:pPr>
        <w:spacing w:line="480" w:lineRule="auto"/>
      </w:pPr>
      <w:r w:rsidRPr="00693507">
        <w:t>Unsurprisingly</w:t>
      </w:r>
      <w:r w:rsidR="00E04FB6" w:rsidRPr="00693507">
        <w:t xml:space="preserve">, the emotionality and defensiveness exhibited by </w:t>
      </w:r>
      <w:r w:rsidRPr="00693507">
        <w:t xml:space="preserve">White </w:t>
      </w:r>
      <w:r w:rsidR="00E04FB6" w:rsidRPr="00693507">
        <w:t>people</w:t>
      </w:r>
      <w:r w:rsidRPr="00693507">
        <w:t xml:space="preserve"> confronted by their racial privilege</w:t>
      </w:r>
      <w:r w:rsidR="00E04FB6" w:rsidRPr="00693507">
        <w:t xml:space="preserve"> pose</w:t>
      </w:r>
      <w:r w:rsidR="00504267" w:rsidRPr="00693507">
        <w:t>s</w:t>
      </w:r>
      <w:r w:rsidR="00E04FB6" w:rsidRPr="00693507">
        <w:t xml:space="preserve"> a significant </w:t>
      </w:r>
      <w:r w:rsidRPr="00693507">
        <w:t xml:space="preserve">impediment </w:t>
      </w:r>
      <w:r w:rsidR="00E04FB6" w:rsidRPr="00693507">
        <w:t xml:space="preserve">to </w:t>
      </w:r>
      <w:r w:rsidRPr="00693507">
        <w:t xml:space="preserve">the process by which some </w:t>
      </w:r>
      <w:r w:rsidR="00E04FB6" w:rsidRPr="00693507">
        <w:t xml:space="preserve">White individuals become </w:t>
      </w:r>
      <w:r w:rsidRPr="00693507">
        <w:t xml:space="preserve">more </w:t>
      </w:r>
      <w:r w:rsidR="00E04FB6" w:rsidRPr="00693507">
        <w:t xml:space="preserve">aware of the seriousness of </w:t>
      </w:r>
      <w:r w:rsidRPr="00693507">
        <w:t>racial privilege.</w:t>
      </w:r>
      <w:r w:rsidR="00DD2FE6" w:rsidRPr="00693507">
        <w:t xml:space="preserve"> As such, </w:t>
      </w:r>
      <w:r w:rsidR="0057487D" w:rsidRPr="00693507">
        <w:t xml:space="preserve">researchers concerned with </w:t>
      </w:r>
      <w:r w:rsidRPr="00693507">
        <w:t>more fully understanding</w:t>
      </w:r>
      <w:r w:rsidR="0057487D" w:rsidRPr="00693507">
        <w:t xml:space="preserve"> this dynamic in society </w:t>
      </w:r>
      <w:r w:rsidR="00635AD6" w:rsidRPr="00693507">
        <w:t xml:space="preserve">have worked to empirically measure </w:t>
      </w:r>
      <w:r w:rsidR="00066A4D" w:rsidRPr="00693507">
        <w:t>the</w:t>
      </w:r>
      <w:r w:rsidRPr="00693507">
        <w:t xml:space="preserve"> construct of</w:t>
      </w:r>
      <w:r w:rsidR="00066A4D" w:rsidRPr="00693507">
        <w:t xml:space="preserve"> White privilege</w:t>
      </w:r>
      <w:r w:rsidRPr="00693507">
        <w:t xml:space="preserve"> and its effects</w:t>
      </w:r>
      <w:r w:rsidR="00066A4D" w:rsidRPr="00693507">
        <w:t xml:space="preserve">. </w:t>
      </w:r>
      <w:r w:rsidR="00016F90" w:rsidRPr="00693507">
        <w:t>Current measures to assess this construct will be discussed in the following section.</w:t>
      </w:r>
    </w:p>
    <w:p w14:paraId="201696CF" w14:textId="77777777" w:rsidR="00527CE0" w:rsidRPr="00693507" w:rsidRDefault="004419A1" w:rsidP="001A66BA">
      <w:pPr>
        <w:spacing w:line="480" w:lineRule="auto"/>
        <w:rPr>
          <w:b/>
        </w:rPr>
      </w:pPr>
      <w:r w:rsidRPr="00693507">
        <w:rPr>
          <w:b/>
        </w:rPr>
        <w:t xml:space="preserve">Initial Attempts to Assess </w:t>
      </w:r>
      <w:r w:rsidR="00190C63" w:rsidRPr="00693507">
        <w:rPr>
          <w:b/>
        </w:rPr>
        <w:t>White Privilege and Color-Blind Racial Ideology</w:t>
      </w:r>
      <w:r w:rsidRPr="00693507">
        <w:rPr>
          <w:b/>
        </w:rPr>
        <w:t>.</w:t>
      </w:r>
    </w:p>
    <w:p w14:paraId="1DA44510" w14:textId="77777777" w:rsidR="009F2668" w:rsidRPr="00693507" w:rsidRDefault="000A65A5" w:rsidP="001A66BA">
      <w:pPr>
        <w:spacing w:line="480" w:lineRule="auto"/>
        <w:ind w:firstLine="720"/>
      </w:pPr>
      <w:r w:rsidRPr="00693507">
        <w:rPr>
          <w:bCs/>
        </w:rPr>
        <w:t xml:space="preserve">It appears that much of the work in this area has utilized self-report instruments to assess </w:t>
      </w:r>
      <w:r w:rsidR="00190C63" w:rsidRPr="00693507">
        <w:rPr>
          <w:bCs/>
        </w:rPr>
        <w:t>color-blind racial ideology and</w:t>
      </w:r>
      <w:r w:rsidR="00382C60" w:rsidRPr="00693507">
        <w:rPr>
          <w:bCs/>
        </w:rPr>
        <w:t>,</w:t>
      </w:r>
      <w:r w:rsidR="00190C63" w:rsidRPr="00693507">
        <w:rPr>
          <w:bCs/>
        </w:rPr>
        <w:t xml:space="preserve"> by extension</w:t>
      </w:r>
      <w:r w:rsidR="00382C60" w:rsidRPr="00693507">
        <w:rPr>
          <w:bCs/>
        </w:rPr>
        <w:t>,</w:t>
      </w:r>
      <w:r w:rsidR="00190C63" w:rsidRPr="00693507">
        <w:rPr>
          <w:bCs/>
        </w:rPr>
        <w:t xml:space="preserve"> White privilege</w:t>
      </w:r>
      <w:r w:rsidRPr="00693507">
        <w:rPr>
          <w:bCs/>
        </w:rPr>
        <w:t>.</w:t>
      </w:r>
      <w:r w:rsidRPr="00693507">
        <w:rPr>
          <w:b/>
        </w:rPr>
        <w:t xml:space="preserve"> </w:t>
      </w:r>
      <w:r w:rsidR="00BF01CD" w:rsidRPr="00693507">
        <w:rPr>
          <w:bCs/>
        </w:rPr>
        <w:t xml:space="preserve">Many of these measures attempt to look at either </w:t>
      </w:r>
      <w:r w:rsidR="00BF01CD" w:rsidRPr="00693507">
        <w:rPr>
          <w:bCs/>
          <w:i/>
          <w:iCs/>
        </w:rPr>
        <w:t>color evasion</w:t>
      </w:r>
      <w:r w:rsidR="00BF01CD" w:rsidRPr="00693507">
        <w:rPr>
          <w:bCs/>
        </w:rPr>
        <w:t xml:space="preserve"> or </w:t>
      </w:r>
      <w:r w:rsidR="00BF01CD" w:rsidRPr="00693507">
        <w:rPr>
          <w:bCs/>
          <w:i/>
          <w:iCs/>
        </w:rPr>
        <w:t>power evasion</w:t>
      </w:r>
      <w:r w:rsidR="00BF01CD" w:rsidRPr="00693507">
        <w:rPr>
          <w:bCs/>
        </w:rPr>
        <w:t xml:space="preserve"> broadly speaking</w:t>
      </w:r>
      <w:r w:rsidR="00190C63" w:rsidRPr="00693507">
        <w:rPr>
          <w:bCs/>
        </w:rPr>
        <w:t xml:space="preserve"> with respect to Color-Blind Racial ideology</w:t>
      </w:r>
      <w:r w:rsidR="00BF01CD" w:rsidRPr="00693507">
        <w:rPr>
          <w:bCs/>
        </w:rPr>
        <w:t xml:space="preserve"> (Awad &amp; Jackson, 2016</w:t>
      </w:r>
      <w:r w:rsidR="00BF01CD" w:rsidRPr="00693507">
        <w:t>).</w:t>
      </w:r>
      <w:r w:rsidR="00190C63" w:rsidRPr="00693507">
        <w:t xml:space="preserve"> Color ev</w:t>
      </w:r>
      <w:r w:rsidR="005969E6" w:rsidRPr="00693507">
        <w:t>asion is “</w:t>
      </w:r>
      <w:r w:rsidR="005969E6" w:rsidRPr="00693507">
        <w:rPr>
          <w:rFonts w:eastAsia="Calibri"/>
        </w:rPr>
        <w:t>the strategy of ignoring race as a means to emphasize similarity and reject racial superiority”</w:t>
      </w:r>
      <w:r w:rsidR="005969E6" w:rsidRPr="00693507">
        <w:t xml:space="preserve"> (p. 142). Meanwhile </w:t>
      </w:r>
      <w:r w:rsidR="00190C63" w:rsidRPr="00693507">
        <w:t xml:space="preserve">power evasion is “willful denial of power relationships designed to ignore racism and discrimination.” (p. 142). </w:t>
      </w:r>
      <w:r w:rsidR="00F1408C" w:rsidRPr="00693507">
        <w:t xml:space="preserve">For example, </w:t>
      </w:r>
      <w:r w:rsidR="009F2668" w:rsidRPr="00693507">
        <w:t xml:space="preserve">one </w:t>
      </w:r>
      <w:r w:rsidRPr="00693507">
        <w:t xml:space="preserve">of the most cited </w:t>
      </w:r>
      <w:r w:rsidR="00190C63" w:rsidRPr="00693507">
        <w:t>measures</w:t>
      </w:r>
      <w:r w:rsidRPr="00693507">
        <w:t xml:space="preserve"> </w:t>
      </w:r>
      <w:r w:rsidR="009F2668" w:rsidRPr="00693507">
        <w:t>to assess</w:t>
      </w:r>
      <w:r w:rsidR="00190C63" w:rsidRPr="00693507">
        <w:t xml:space="preserve"> the power evasion aspect of color-blind racial ideology</w:t>
      </w:r>
      <w:r w:rsidR="000F0A25" w:rsidRPr="00693507">
        <w:t>,</w:t>
      </w:r>
      <w:r w:rsidR="00190C63" w:rsidRPr="00693507">
        <w:t xml:space="preserve"> as well as </w:t>
      </w:r>
      <w:r w:rsidR="009F2668" w:rsidRPr="00693507">
        <w:t xml:space="preserve">attitudes </w:t>
      </w:r>
      <w:r w:rsidR="00190C63" w:rsidRPr="00693507">
        <w:t xml:space="preserve">about </w:t>
      </w:r>
      <w:r w:rsidR="009F2668" w:rsidRPr="00693507">
        <w:t xml:space="preserve">and denial </w:t>
      </w:r>
      <w:r w:rsidR="00190C63" w:rsidRPr="00693507">
        <w:t>of White privilege</w:t>
      </w:r>
      <w:r w:rsidR="000F0A25" w:rsidRPr="00693507">
        <w:t>,</w:t>
      </w:r>
      <w:r w:rsidR="00190C63" w:rsidRPr="00693507">
        <w:t xml:space="preserve"> </w:t>
      </w:r>
      <w:r w:rsidR="009F2668" w:rsidRPr="00693507">
        <w:t>is the</w:t>
      </w:r>
      <w:r w:rsidR="00BE668E" w:rsidRPr="00693507">
        <w:t xml:space="preserve"> Color</w:t>
      </w:r>
      <w:r w:rsidR="00016F90" w:rsidRPr="00693507">
        <w:t>-</w:t>
      </w:r>
      <w:r w:rsidR="00BE668E" w:rsidRPr="00693507">
        <w:t>Blind Racial Attitudes Scale</w:t>
      </w:r>
      <w:r w:rsidR="009F2668" w:rsidRPr="00693507">
        <w:t xml:space="preserve"> </w:t>
      </w:r>
      <w:r w:rsidR="00BD32A7" w:rsidRPr="00693507">
        <w:t>(</w:t>
      </w:r>
      <w:r w:rsidR="009F2668" w:rsidRPr="00693507">
        <w:t>CoBRAS</w:t>
      </w:r>
      <w:r w:rsidR="00BD32A7" w:rsidRPr="00693507">
        <w:t xml:space="preserve">; </w:t>
      </w:r>
      <w:r w:rsidR="00190C63" w:rsidRPr="00693507">
        <w:t xml:space="preserve">Awad &amp; Jackson, 2016; </w:t>
      </w:r>
      <w:r w:rsidR="009F2668" w:rsidRPr="00693507">
        <w:t>Neville, et al, 2000</w:t>
      </w:r>
      <w:r w:rsidR="004601DB" w:rsidRPr="00693507">
        <w:t xml:space="preserve">; </w:t>
      </w:r>
      <w:r w:rsidR="004601DB" w:rsidRPr="00693507">
        <w:rPr>
          <w:shd w:val="clear" w:color="auto" w:fill="FFFFFF"/>
        </w:rPr>
        <w:t>McDonald, Chang, Dispenza &amp; O'Hara, 2019</w:t>
      </w:r>
      <w:r w:rsidR="001A66BA" w:rsidRPr="00693507">
        <w:t>; Davis, 2019</w:t>
      </w:r>
      <w:r w:rsidR="009F2668" w:rsidRPr="00693507">
        <w:t xml:space="preserve">). </w:t>
      </w:r>
      <w:r w:rsidR="00382C60" w:rsidRPr="00693507">
        <w:t xml:space="preserve">The CoBRAS is a measure of </w:t>
      </w:r>
      <w:r w:rsidR="00A57D92" w:rsidRPr="00693507">
        <w:t>the “cognitive dimensions of color-blind racial attitudes” (Neville, et al, 2000, p. 61).</w:t>
      </w:r>
      <w:r w:rsidR="00382C60" w:rsidRPr="00693507">
        <w:t xml:space="preserve"> </w:t>
      </w:r>
      <w:r w:rsidR="00ED48E2" w:rsidRPr="00693507">
        <w:t>CoBRAS</w:t>
      </w:r>
      <w:r w:rsidR="00AF5E6E" w:rsidRPr="00693507">
        <w:t xml:space="preserve"> scores</w:t>
      </w:r>
      <w:r w:rsidR="00ED48E2" w:rsidRPr="00693507">
        <w:t xml:space="preserve"> </w:t>
      </w:r>
      <w:r w:rsidR="0023668B" w:rsidRPr="00693507">
        <w:t xml:space="preserve">have been found to be positively </w:t>
      </w:r>
      <w:r w:rsidR="00153AC1" w:rsidRPr="00693507">
        <w:t xml:space="preserve">associated </w:t>
      </w:r>
      <w:r w:rsidRPr="00693507">
        <w:t xml:space="preserve">with </w:t>
      </w:r>
      <w:r w:rsidR="0023668B" w:rsidRPr="00693507">
        <w:t>endorsing sentiments that indicate a</w:t>
      </w:r>
      <w:r w:rsidR="009C4DEB" w:rsidRPr="00693507">
        <w:t xml:space="preserve"> fear</w:t>
      </w:r>
      <w:r w:rsidR="0023668B" w:rsidRPr="00693507">
        <w:t xml:space="preserve"> of </w:t>
      </w:r>
      <w:r w:rsidR="004C1CCF" w:rsidRPr="00693507">
        <w:t>non-Whites</w:t>
      </w:r>
      <w:r w:rsidR="00191503" w:rsidRPr="00693507">
        <w:t xml:space="preserve"> (</w:t>
      </w:r>
      <w:r w:rsidR="004C1CCF" w:rsidRPr="00693507">
        <w:t>Spanierman &amp; Heppner, 2004</w:t>
      </w:r>
      <w:r w:rsidR="00191503" w:rsidRPr="00693507">
        <w:t>)</w:t>
      </w:r>
      <w:r w:rsidR="009C4DEB" w:rsidRPr="00693507">
        <w:t xml:space="preserve">, </w:t>
      </w:r>
      <w:r w:rsidRPr="00693507">
        <w:t xml:space="preserve">and negatively correlated with both </w:t>
      </w:r>
      <w:r w:rsidR="00D95444" w:rsidRPr="00693507">
        <w:t>pro-</w:t>
      </w:r>
      <w:r w:rsidR="00DE2932" w:rsidRPr="00693507">
        <w:t>diversity</w:t>
      </w:r>
      <w:r w:rsidR="00D95444" w:rsidRPr="00693507">
        <w:t xml:space="preserve"> values</w:t>
      </w:r>
      <w:r w:rsidR="00191503" w:rsidRPr="00693507">
        <w:t xml:space="preserve"> (</w:t>
      </w:r>
      <w:r w:rsidR="004C1CCF" w:rsidRPr="00693507">
        <w:t>Spanierman et al, 2008</w:t>
      </w:r>
      <w:r w:rsidR="00191503" w:rsidRPr="00693507">
        <w:t>)</w:t>
      </w:r>
      <w:r w:rsidR="00FF335E" w:rsidRPr="00693507">
        <w:t xml:space="preserve">, </w:t>
      </w:r>
      <w:r w:rsidR="00D95444" w:rsidRPr="00693507">
        <w:t>and support for</w:t>
      </w:r>
      <w:r w:rsidR="00AF5E6E" w:rsidRPr="00693507">
        <w:t xml:space="preserve"> affirmative action</w:t>
      </w:r>
      <w:r w:rsidR="00D741D9" w:rsidRPr="00693507">
        <w:t xml:space="preserve"> </w:t>
      </w:r>
      <w:r w:rsidR="00191503" w:rsidRPr="00693507">
        <w:t>(</w:t>
      </w:r>
      <w:r w:rsidR="00E118E4" w:rsidRPr="00693507">
        <w:t>Awad et al., 2005</w:t>
      </w:r>
      <w:r w:rsidR="00191503" w:rsidRPr="00693507">
        <w:t>)</w:t>
      </w:r>
      <w:r w:rsidR="006E1DA0" w:rsidRPr="00693507">
        <w:t xml:space="preserve">. </w:t>
      </w:r>
      <w:r w:rsidR="009F2668" w:rsidRPr="00693507">
        <w:t xml:space="preserve">This scale has </w:t>
      </w:r>
      <w:r w:rsidR="009F2668" w:rsidRPr="00693507">
        <w:lastRenderedPageBreak/>
        <w:t xml:space="preserve">been helpful </w:t>
      </w:r>
      <w:r w:rsidR="00EA2C01" w:rsidRPr="00693507">
        <w:t>in</w:t>
      </w:r>
      <w:r w:rsidR="009F2668" w:rsidRPr="00693507">
        <w:t xml:space="preserve"> brin</w:t>
      </w:r>
      <w:r w:rsidR="00D21347" w:rsidRPr="00693507">
        <w:t>g</w:t>
      </w:r>
      <w:r w:rsidR="009F2668" w:rsidRPr="00693507">
        <w:t xml:space="preserve">ing people’s perceptions of </w:t>
      </w:r>
      <w:r w:rsidR="00190C63" w:rsidRPr="00693507">
        <w:t>color</w:t>
      </w:r>
      <w:r w:rsidR="00C338F3" w:rsidRPr="00693507">
        <w:t>-</w:t>
      </w:r>
      <w:r w:rsidR="00190C63" w:rsidRPr="00693507">
        <w:t xml:space="preserve">blind racial </w:t>
      </w:r>
      <w:r w:rsidR="00BB3B0F" w:rsidRPr="00693507">
        <w:t xml:space="preserve">ideology and </w:t>
      </w:r>
      <w:r w:rsidR="0069408B" w:rsidRPr="00693507">
        <w:t>White</w:t>
      </w:r>
      <w:r w:rsidR="009F2668" w:rsidRPr="00693507">
        <w:t xml:space="preserve"> privilege awareness to the forefront of the social sciences.</w:t>
      </w:r>
      <w:r w:rsidR="007404A5" w:rsidRPr="00693507">
        <w:t xml:space="preserve"> </w:t>
      </w:r>
      <w:r w:rsidR="00E04FB6" w:rsidRPr="00693507">
        <w:t>Taken together, this research indicates that low levels of privilege awareness appear to be associated with</w:t>
      </w:r>
      <w:r w:rsidR="00382C60" w:rsidRPr="00693507">
        <w:t xml:space="preserve"> both endorsing</w:t>
      </w:r>
      <w:r w:rsidR="00E04FB6" w:rsidRPr="00693507">
        <w:t xml:space="preserve"> more negative evaluations of marginalized out-groups</w:t>
      </w:r>
      <w:r w:rsidR="00382C60" w:rsidRPr="00693507">
        <w:t xml:space="preserve">, as well as displaying indifference to </w:t>
      </w:r>
      <w:r w:rsidR="00E04FB6" w:rsidRPr="00693507">
        <w:t>ensuring that out-group</w:t>
      </w:r>
      <w:r w:rsidR="00382C60" w:rsidRPr="00693507">
        <w:t xml:space="preserve"> members</w:t>
      </w:r>
      <w:r w:rsidR="00E04FB6" w:rsidRPr="00693507">
        <w:t xml:space="preserve"> are treated equally within society. </w:t>
      </w:r>
    </w:p>
    <w:p w14:paraId="41FA43B0" w14:textId="77777777" w:rsidR="00E04FB6" w:rsidRPr="00693507" w:rsidRDefault="00BE668E" w:rsidP="0001531A">
      <w:pPr>
        <w:spacing w:line="480" w:lineRule="auto"/>
        <w:ind w:firstLine="720"/>
      </w:pPr>
      <w:r w:rsidRPr="00693507">
        <w:t xml:space="preserve">Another </w:t>
      </w:r>
      <w:r w:rsidR="00BF01CD" w:rsidRPr="00693507">
        <w:t>more recently developed</w:t>
      </w:r>
      <w:r w:rsidR="002E6201" w:rsidRPr="00693507">
        <w:t xml:space="preserve"> </w:t>
      </w:r>
      <w:r w:rsidRPr="00693507">
        <w:t xml:space="preserve">scale </w:t>
      </w:r>
      <w:r w:rsidR="009F2668" w:rsidRPr="00693507">
        <w:t xml:space="preserve">is the </w:t>
      </w:r>
      <w:r w:rsidR="0069408B" w:rsidRPr="00693507">
        <w:t>White</w:t>
      </w:r>
      <w:r w:rsidR="009F2668" w:rsidRPr="00693507">
        <w:t xml:space="preserve"> Privilege Attitudes Scale by Pinterits, Poteat</w:t>
      </w:r>
      <w:r w:rsidR="00D21347" w:rsidRPr="00693507">
        <w:t>,</w:t>
      </w:r>
      <w:r w:rsidR="009F2668" w:rsidRPr="00693507">
        <w:t xml:space="preserve"> and Spanierman (2009). </w:t>
      </w:r>
      <w:r w:rsidR="0009004C" w:rsidRPr="00693507">
        <w:t>This scale attempts to measure “</w:t>
      </w:r>
      <w:r w:rsidR="0001531A" w:rsidRPr="00693507">
        <w:t xml:space="preserve">the multidimensional nature of White privilege attitudes, reflecting affective, cognitive, and behavioral dimensions” </w:t>
      </w:r>
      <w:r w:rsidR="00A22C52" w:rsidRPr="00693507">
        <w:t>(p. 417).</w:t>
      </w:r>
      <w:r w:rsidR="0009004C" w:rsidRPr="00693507">
        <w:t xml:space="preserve"> </w:t>
      </w:r>
      <w:r w:rsidR="00C80D98" w:rsidRPr="00693507">
        <w:t xml:space="preserve">More generally, this scale </w:t>
      </w:r>
      <w:r w:rsidR="00781E9F" w:rsidRPr="00693507">
        <w:t>assesses</w:t>
      </w:r>
      <w:r w:rsidR="00C80D98" w:rsidRPr="00693507">
        <w:t xml:space="preserve"> the degree to which White individuals acknowledge that their race grants them advantages over other racial groups</w:t>
      </w:r>
      <w:r w:rsidR="002E6201" w:rsidRPr="00693507">
        <w:t>.</w:t>
      </w:r>
      <w:r w:rsidR="005F5F7C" w:rsidRPr="00693507">
        <w:t xml:space="preserve"> </w:t>
      </w:r>
      <w:r w:rsidR="0071707B" w:rsidRPr="00693507">
        <w:t>Research has shown that</w:t>
      </w:r>
      <w:r w:rsidR="00FF7F07" w:rsidRPr="00693507">
        <w:t xml:space="preserve"> the WPAS subscale of White Privilege Remorse, in which higher scores indicate greater remorse for having White privilege,</w:t>
      </w:r>
      <w:r w:rsidR="00EF2A35" w:rsidRPr="00693507">
        <w:t xml:space="preserve"> </w:t>
      </w:r>
      <w:r w:rsidR="00FF7F07" w:rsidRPr="00693507">
        <w:t>appears to be</w:t>
      </w:r>
      <w:r w:rsidR="00EF2A35" w:rsidRPr="00693507">
        <w:t xml:space="preserve"> negatively correlated with political conservatism and anti-</w:t>
      </w:r>
      <w:r w:rsidR="008D764D" w:rsidRPr="00693507">
        <w:t>B</w:t>
      </w:r>
      <w:r w:rsidR="00EF2A35" w:rsidRPr="00693507">
        <w:t>lack bias</w:t>
      </w:r>
      <w:r w:rsidR="00FF7F07" w:rsidRPr="00693507">
        <w:t xml:space="preserve"> </w:t>
      </w:r>
      <w:r w:rsidR="00191503" w:rsidRPr="00693507">
        <w:t>(</w:t>
      </w:r>
      <w:r w:rsidR="00AD007D" w:rsidRPr="00693507">
        <w:t>Roussos &amp; Dovidio, 2018</w:t>
      </w:r>
      <w:r w:rsidR="00191503" w:rsidRPr="00693507">
        <w:t>)</w:t>
      </w:r>
      <w:r w:rsidR="008D764D" w:rsidRPr="00693507">
        <w:t>;</w:t>
      </w:r>
      <w:r w:rsidR="00EF2A35" w:rsidRPr="00693507">
        <w:t xml:space="preserve"> while also suggesting that more exposure to </w:t>
      </w:r>
      <w:r w:rsidR="008D764D" w:rsidRPr="00693507">
        <w:t xml:space="preserve">non-White peoples </w:t>
      </w:r>
      <w:r w:rsidR="00EF2A35" w:rsidRPr="00693507">
        <w:t>improve</w:t>
      </w:r>
      <w:r w:rsidR="00A10E62" w:rsidRPr="00693507">
        <w:t>s</w:t>
      </w:r>
      <w:r w:rsidR="00EF2A35" w:rsidRPr="00693507">
        <w:t xml:space="preserve"> </w:t>
      </w:r>
      <w:r w:rsidR="00A10E62" w:rsidRPr="00693507">
        <w:t xml:space="preserve">White respondents’ </w:t>
      </w:r>
      <w:r w:rsidR="00EF2A35" w:rsidRPr="00693507">
        <w:t>desire to confront White privilege</w:t>
      </w:r>
      <w:r w:rsidR="00191503" w:rsidRPr="00693507">
        <w:t xml:space="preserve"> (</w:t>
      </w:r>
      <w:r w:rsidR="00EF2A35" w:rsidRPr="00693507">
        <w:t>Mindrup</w:t>
      </w:r>
      <w:r w:rsidR="0027056B" w:rsidRPr="00693507">
        <w:t xml:space="preserve"> et al</w:t>
      </w:r>
      <w:r w:rsidR="00D21347" w:rsidRPr="00693507">
        <w:t>.</w:t>
      </w:r>
      <w:r w:rsidR="00EF2A35" w:rsidRPr="00693507">
        <w:t xml:space="preserve">, 2011).  </w:t>
      </w:r>
      <w:r w:rsidR="009F2668" w:rsidRPr="00693507">
        <w:t>Th</w:t>
      </w:r>
      <w:r w:rsidR="00EA2C01" w:rsidRPr="00693507">
        <w:t>e use of this</w:t>
      </w:r>
      <w:r w:rsidR="009F2668" w:rsidRPr="00693507">
        <w:t xml:space="preserve"> scale </w:t>
      </w:r>
      <w:r w:rsidR="007C340C" w:rsidRPr="00693507">
        <w:t xml:space="preserve">has </w:t>
      </w:r>
      <w:r w:rsidR="00EA2C01" w:rsidRPr="00693507">
        <w:t xml:space="preserve">yielded a body of research that </w:t>
      </w:r>
      <w:r w:rsidR="009F2668" w:rsidRPr="00693507">
        <w:t xml:space="preserve">has furthered </w:t>
      </w:r>
      <w:r w:rsidR="00C82789" w:rsidRPr="00693507">
        <w:t>our understanding of</w:t>
      </w:r>
      <w:r w:rsidR="009F2668" w:rsidRPr="00693507">
        <w:t xml:space="preserve"> </w:t>
      </w:r>
      <w:r w:rsidR="0069408B" w:rsidRPr="00693507">
        <w:t>White</w:t>
      </w:r>
      <w:r w:rsidR="009F2668" w:rsidRPr="00693507">
        <w:t xml:space="preserve"> privilege by including elements </w:t>
      </w:r>
      <w:r w:rsidR="00E04FB6" w:rsidRPr="00693507">
        <w:t xml:space="preserve">about how individuals think about the potential fear and consequences they may encounter should they speak out about privilege. </w:t>
      </w:r>
    </w:p>
    <w:p w14:paraId="39039EB7" w14:textId="77777777" w:rsidR="00D1304E" w:rsidRPr="00693507" w:rsidRDefault="009F2668" w:rsidP="00E04FB6">
      <w:pPr>
        <w:spacing w:line="480" w:lineRule="auto"/>
        <w:ind w:firstLine="720"/>
        <w:rPr>
          <w:highlight w:val="yellow"/>
        </w:rPr>
      </w:pPr>
      <w:r w:rsidRPr="00693507">
        <w:t xml:space="preserve">Taken together, </w:t>
      </w:r>
      <w:r w:rsidR="000F0A25" w:rsidRPr="00693507">
        <w:t>the</w:t>
      </w:r>
      <w:r w:rsidRPr="00693507">
        <w:t xml:space="preserve"> CoBRA</w:t>
      </w:r>
      <w:r w:rsidR="00FF7F07" w:rsidRPr="00693507">
        <w:t>S</w:t>
      </w:r>
      <w:r w:rsidRPr="00693507">
        <w:t xml:space="preserve"> and WPAS give researchers a better understanding of the elements that make up </w:t>
      </w:r>
      <w:r w:rsidR="0069408B" w:rsidRPr="00693507">
        <w:t>White</w:t>
      </w:r>
      <w:r w:rsidRPr="00693507">
        <w:t xml:space="preserve"> privilege awareness</w:t>
      </w:r>
      <w:r w:rsidR="00885E4E" w:rsidRPr="00693507">
        <w:t xml:space="preserve"> in addition to the attitudes and behaviors associated with various levels of </w:t>
      </w:r>
      <w:r w:rsidR="00925947" w:rsidRPr="00693507">
        <w:t xml:space="preserve">such </w:t>
      </w:r>
      <w:r w:rsidR="00885E4E" w:rsidRPr="00693507">
        <w:t>awareness</w:t>
      </w:r>
      <w:r w:rsidR="007C340C" w:rsidRPr="00693507">
        <w:t>.</w:t>
      </w:r>
      <w:r w:rsidRPr="00693507">
        <w:t xml:space="preserve"> From </w:t>
      </w:r>
      <w:r w:rsidR="00925947" w:rsidRPr="00693507">
        <w:t>here</w:t>
      </w:r>
      <w:r w:rsidRPr="00693507">
        <w:t xml:space="preserve">, researchers can proactively approach the multiple facets uncovered </w:t>
      </w:r>
      <w:r w:rsidR="000F0A25" w:rsidRPr="00693507">
        <w:t>using</w:t>
      </w:r>
      <w:r w:rsidRPr="00693507">
        <w:t xml:space="preserve"> th</w:t>
      </w:r>
      <w:r w:rsidR="00C111AC" w:rsidRPr="00693507">
        <w:t>ese</w:t>
      </w:r>
      <w:r w:rsidRPr="00693507">
        <w:t xml:space="preserve"> scale</w:t>
      </w:r>
      <w:r w:rsidR="00C111AC" w:rsidRPr="00693507">
        <w:t>s</w:t>
      </w:r>
      <w:r w:rsidRPr="00693507">
        <w:t xml:space="preserve"> to better investigate ways to combat the denial and skepticism that frequently surrounds the existence of </w:t>
      </w:r>
      <w:r w:rsidR="000F0A25" w:rsidRPr="00693507">
        <w:t xml:space="preserve">White </w:t>
      </w:r>
      <w:r w:rsidR="00925947" w:rsidRPr="00693507">
        <w:t>privilege</w:t>
      </w:r>
      <w:r w:rsidRPr="00693507">
        <w:t>.</w:t>
      </w:r>
      <w:r w:rsidR="00F40D33" w:rsidRPr="00693507">
        <w:t xml:space="preserve"> Due to the </w:t>
      </w:r>
      <w:r w:rsidR="00F40D33" w:rsidRPr="00693507">
        <w:lastRenderedPageBreak/>
        <w:t>wide usage</w:t>
      </w:r>
      <w:r w:rsidR="00191503" w:rsidRPr="00693507">
        <w:t xml:space="preserve"> </w:t>
      </w:r>
      <w:r w:rsidR="00925947" w:rsidRPr="00693507">
        <w:t>of these scales</w:t>
      </w:r>
      <w:r w:rsidR="00F40D33" w:rsidRPr="00693507">
        <w:t xml:space="preserve">, the WPAS and CoBRAS will be used </w:t>
      </w:r>
      <w:r w:rsidR="00925947" w:rsidRPr="00693507">
        <w:t xml:space="preserve">as templates from which I shall derive the preliminary structure and items of a scale to assess Christian privilege. </w:t>
      </w:r>
    </w:p>
    <w:p w14:paraId="5AEC9BE9" w14:textId="77777777" w:rsidR="00C111AC" w:rsidRPr="00693507" w:rsidRDefault="00637F3E" w:rsidP="000F457E">
      <w:pPr>
        <w:spacing w:line="480" w:lineRule="auto"/>
        <w:rPr>
          <w:b/>
        </w:rPr>
      </w:pPr>
      <w:r w:rsidRPr="00693507">
        <w:rPr>
          <w:b/>
        </w:rPr>
        <w:t xml:space="preserve">White Privilege: </w:t>
      </w:r>
      <w:r w:rsidR="00C111AC" w:rsidRPr="00693507">
        <w:rPr>
          <w:b/>
        </w:rPr>
        <w:t xml:space="preserve">A Blueprint for </w:t>
      </w:r>
      <w:r w:rsidR="00504267" w:rsidRPr="00693507">
        <w:rPr>
          <w:b/>
        </w:rPr>
        <w:t xml:space="preserve">Understanding </w:t>
      </w:r>
      <w:r w:rsidR="00C111AC" w:rsidRPr="00693507">
        <w:rPr>
          <w:b/>
        </w:rPr>
        <w:t>Christian Privilege</w:t>
      </w:r>
    </w:p>
    <w:p w14:paraId="422613C9" w14:textId="77777777" w:rsidR="003B5054" w:rsidRPr="00693507" w:rsidRDefault="003B5054" w:rsidP="00504267">
      <w:pPr>
        <w:spacing w:line="480" w:lineRule="auto"/>
        <w:ind w:firstLine="720"/>
      </w:pPr>
      <w:r w:rsidRPr="00693507">
        <w:t xml:space="preserve">The research on White privilege </w:t>
      </w:r>
      <w:r w:rsidR="00C346FC" w:rsidRPr="00693507">
        <w:t>reveals</w:t>
      </w:r>
      <w:r w:rsidRPr="00693507">
        <w:t xml:space="preserve"> that privileged groups get their privilege from being able to structure society in a way that most benefits them (Liu, 2017). Additionally, we see that there are cognitive </w:t>
      </w:r>
      <w:r w:rsidR="00F6056C" w:rsidRPr="00693507">
        <w:t xml:space="preserve">strategies </w:t>
      </w:r>
      <w:r w:rsidRPr="00693507">
        <w:t xml:space="preserve">that members of privileged groups engage </w:t>
      </w:r>
      <w:r w:rsidR="00885E4E" w:rsidRPr="00693507">
        <w:t xml:space="preserve">in </w:t>
      </w:r>
      <w:r w:rsidRPr="00693507">
        <w:t xml:space="preserve">to provide </w:t>
      </w:r>
      <w:r w:rsidR="00F6056C" w:rsidRPr="00693507">
        <w:t xml:space="preserve">plausible </w:t>
      </w:r>
      <w:r w:rsidRPr="00693507">
        <w:t xml:space="preserve">deniability </w:t>
      </w:r>
      <w:r w:rsidR="00F6056C" w:rsidRPr="00693507">
        <w:t xml:space="preserve">concerning any benefits </w:t>
      </w:r>
      <w:r w:rsidRPr="00693507">
        <w:t>that</w:t>
      </w:r>
      <w:r w:rsidR="00F6056C" w:rsidRPr="00693507">
        <w:t xml:space="preserve"> </w:t>
      </w:r>
      <w:r w:rsidR="00885E4E" w:rsidRPr="00693507">
        <w:t xml:space="preserve">either </w:t>
      </w:r>
      <w:r w:rsidR="00F6056C" w:rsidRPr="00693507">
        <w:t xml:space="preserve">White people </w:t>
      </w:r>
      <w:r w:rsidR="00885E4E" w:rsidRPr="00693507">
        <w:t>generally, or individually,</w:t>
      </w:r>
      <w:r w:rsidR="00F6056C" w:rsidRPr="00693507">
        <w:t xml:space="preserve"> derive from this system in society</w:t>
      </w:r>
      <w:r w:rsidRPr="00693507">
        <w:t xml:space="preserve"> (Knowles, et al., 2014). </w:t>
      </w:r>
      <w:r w:rsidR="0024682B" w:rsidRPr="00693507">
        <w:t>With</w:t>
      </w:r>
      <w:r w:rsidR="00FF5E5C" w:rsidRPr="00693507">
        <w:t xml:space="preserve"> th</w:t>
      </w:r>
      <w:r w:rsidR="00504267" w:rsidRPr="00693507">
        <w:t xml:space="preserve">e preceding evidence </w:t>
      </w:r>
      <w:r w:rsidR="00C346FC" w:rsidRPr="00693507">
        <w:t>as my foundation</w:t>
      </w:r>
      <w:r w:rsidR="00FF5E5C" w:rsidRPr="00693507">
        <w:t>, I</w:t>
      </w:r>
      <w:r w:rsidR="00C111AC" w:rsidRPr="00693507">
        <w:t xml:space="preserve"> </w:t>
      </w:r>
      <w:r w:rsidR="00C346FC" w:rsidRPr="00693507">
        <w:t xml:space="preserve">extrapolate the following </w:t>
      </w:r>
      <w:r w:rsidR="00504267" w:rsidRPr="00693507">
        <w:t>assumptions</w:t>
      </w:r>
      <w:r w:rsidRPr="00693507">
        <w:t>:</w:t>
      </w:r>
      <w:r w:rsidR="00504267" w:rsidRPr="00693507">
        <w:t xml:space="preserve"> </w:t>
      </w:r>
      <w:r w:rsidR="003A432F" w:rsidRPr="00693507">
        <w:t xml:space="preserve">(1) </w:t>
      </w:r>
      <w:r w:rsidR="0061366D" w:rsidRPr="00693507">
        <w:t>Christian</w:t>
      </w:r>
      <w:r w:rsidR="003A432F" w:rsidRPr="00693507">
        <w:t xml:space="preserve"> privilege exists in the US</w:t>
      </w:r>
      <w:r w:rsidR="00504267" w:rsidRPr="00693507">
        <w:t>, and</w:t>
      </w:r>
    </w:p>
    <w:p w14:paraId="49D1CD33" w14:textId="77777777" w:rsidR="00C111AC" w:rsidRPr="00693507" w:rsidRDefault="003A432F" w:rsidP="003B5054">
      <w:pPr>
        <w:spacing w:line="480" w:lineRule="auto"/>
      </w:pPr>
      <w:r w:rsidRPr="00693507">
        <w:t xml:space="preserve">(2) </w:t>
      </w:r>
      <w:r w:rsidR="00C80D98" w:rsidRPr="00693507">
        <w:t>h</w:t>
      </w:r>
      <w:r w:rsidRPr="00693507">
        <w:t xml:space="preserve">ow </w:t>
      </w:r>
      <w:r w:rsidR="003B5054" w:rsidRPr="00693507">
        <w:t>Christian privilege</w:t>
      </w:r>
      <w:r w:rsidRPr="00693507">
        <w:t xml:space="preserve"> manifests amongst Christians will be analogous to the dynamics that have been observed with the study of </w:t>
      </w:r>
      <w:r w:rsidR="003C7C1F" w:rsidRPr="00693507">
        <w:t>White privilege</w:t>
      </w:r>
      <w:r w:rsidR="008A414C" w:rsidRPr="00693507">
        <w:t>.</w:t>
      </w:r>
      <w:r w:rsidR="007A7DF8" w:rsidRPr="00693507">
        <w:t xml:space="preserve"> </w:t>
      </w:r>
      <w:r w:rsidRPr="00693507">
        <w:t>Consequently, just as scales have been developed to measure the facets of White privilege</w:t>
      </w:r>
      <w:r w:rsidR="007A7DF8" w:rsidRPr="00693507">
        <w:t xml:space="preserve">, </w:t>
      </w:r>
      <w:r w:rsidRPr="00693507">
        <w:t>I believe that such scales can serve as an apt template for the creation of a scale to measure Christian privilege</w:t>
      </w:r>
      <w:r w:rsidR="007A7DF8" w:rsidRPr="00693507">
        <w:t>.</w:t>
      </w:r>
      <w:r w:rsidR="00C111AC" w:rsidRPr="00693507">
        <w:t xml:space="preserve"> </w:t>
      </w:r>
      <w:r w:rsidR="00BF0222" w:rsidRPr="00693507">
        <w:t>This is especially true given the link some scholars believe exists between Christianity and its ability to uphold White privilege and</w:t>
      </w:r>
      <w:r w:rsidR="00CE6AF6" w:rsidRPr="00693507">
        <w:t>,</w:t>
      </w:r>
      <w:r w:rsidR="00BF0222" w:rsidRPr="00693507">
        <w:t xml:space="preserve"> </w:t>
      </w:r>
      <w:r w:rsidR="00C53FF2" w:rsidRPr="00693507">
        <w:t>by extension</w:t>
      </w:r>
      <w:r w:rsidR="00CE6AF6" w:rsidRPr="00693507">
        <w:t>,</w:t>
      </w:r>
      <w:r w:rsidR="00BF0222" w:rsidRPr="00693507">
        <w:t xml:space="preserve"> White supremacy.</w:t>
      </w:r>
    </w:p>
    <w:p w14:paraId="10BA0CCD" w14:textId="77777777" w:rsidR="00D04FA5" w:rsidRPr="00693507" w:rsidRDefault="00D04FA5" w:rsidP="00D04FA5">
      <w:pPr>
        <w:spacing w:line="480" w:lineRule="auto"/>
        <w:rPr>
          <w:b/>
        </w:rPr>
      </w:pPr>
      <w:r w:rsidRPr="00693507">
        <w:rPr>
          <w:b/>
        </w:rPr>
        <w:t xml:space="preserve">Christianity: What </w:t>
      </w:r>
      <w:r w:rsidR="00467782" w:rsidRPr="00693507">
        <w:rPr>
          <w:b/>
        </w:rPr>
        <w:t>C</w:t>
      </w:r>
      <w:r w:rsidRPr="00693507">
        <w:rPr>
          <w:b/>
        </w:rPr>
        <w:t xml:space="preserve">an </w:t>
      </w:r>
      <w:r w:rsidR="00467782" w:rsidRPr="00693507">
        <w:rPr>
          <w:b/>
        </w:rPr>
        <w:t>W</w:t>
      </w:r>
      <w:r w:rsidRPr="00693507">
        <w:rPr>
          <w:b/>
        </w:rPr>
        <w:t xml:space="preserve">e </w:t>
      </w:r>
      <w:r w:rsidR="00467782" w:rsidRPr="00693507">
        <w:rPr>
          <w:b/>
        </w:rPr>
        <w:t>S</w:t>
      </w:r>
      <w:r w:rsidRPr="00693507">
        <w:rPr>
          <w:b/>
        </w:rPr>
        <w:t xml:space="preserve">ay </w:t>
      </w:r>
      <w:r w:rsidR="00467782" w:rsidRPr="00693507">
        <w:rPr>
          <w:b/>
        </w:rPr>
        <w:t>A</w:t>
      </w:r>
      <w:r w:rsidRPr="00693507">
        <w:rPr>
          <w:b/>
        </w:rPr>
        <w:t xml:space="preserve">bout the </w:t>
      </w:r>
      <w:r w:rsidR="00467782" w:rsidRPr="00693507">
        <w:rPr>
          <w:b/>
        </w:rPr>
        <w:t>F</w:t>
      </w:r>
      <w:r w:rsidRPr="00693507">
        <w:rPr>
          <w:b/>
        </w:rPr>
        <w:t xml:space="preserve">aithful? </w:t>
      </w:r>
    </w:p>
    <w:p w14:paraId="4C89BDD5" w14:textId="77777777" w:rsidR="00D04FA5" w:rsidRPr="00693507" w:rsidRDefault="00D04FA5" w:rsidP="00885E4E">
      <w:pPr>
        <w:spacing w:line="480" w:lineRule="auto"/>
        <w:ind w:firstLine="720"/>
        <w:rPr>
          <w:b/>
        </w:rPr>
      </w:pPr>
      <w:r w:rsidRPr="00693507">
        <w:t xml:space="preserve">Christianity is defined as “the religion derived from Jesus Christ, based on the Bible as sacred scripture, and professed by Eastern, Roman Catholic, and Protestant bodies” according to Merriam Webster’s Online (2018) dictionary. </w:t>
      </w:r>
      <w:r w:rsidR="00885E4E" w:rsidRPr="00693507">
        <w:t xml:space="preserve">However, the expression of that belief system, both behaviorally and attitudinally, among Christians differs as a function of how individual denominations and people interpret the Bible. </w:t>
      </w:r>
      <w:r w:rsidRPr="00693507">
        <w:t xml:space="preserve">As a result, having any monolithic notion of what a Christian does and thinks outside of the somewhat general definition given by Merriam </w:t>
      </w:r>
      <w:r w:rsidRPr="00693507">
        <w:lastRenderedPageBreak/>
        <w:t>Webster is difficult. Despite this variability</w:t>
      </w:r>
      <w:r w:rsidR="00203207" w:rsidRPr="00693507">
        <w:t>,</w:t>
      </w:r>
      <w:r w:rsidR="000F0A25" w:rsidRPr="00693507">
        <w:t xml:space="preserve"> however</w:t>
      </w:r>
      <w:r w:rsidRPr="00693507">
        <w:t xml:space="preserve">, some generalizations can be made about these groups. </w:t>
      </w:r>
    </w:p>
    <w:p w14:paraId="5B447868" w14:textId="77777777" w:rsidR="00D04FA5" w:rsidRPr="00693507" w:rsidRDefault="00D04FA5" w:rsidP="00D04FA5">
      <w:pPr>
        <w:spacing w:line="480" w:lineRule="auto"/>
        <w:ind w:firstLine="720"/>
      </w:pPr>
      <w:r w:rsidRPr="00693507">
        <w:rPr>
          <w:b/>
        </w:rPr>
        <w:t xml:space="preserve">Common Christian Group Characteristics and Social Views. </w:t>
      </w:r>
      <w:r w:rsidRPr="00693507">
        <w:t>While Christianity includes a broad range of groups who may differ significantly in their practice of this religion, research by the Pew Research Center (</w:t>
      </w:r>
      <w:r w:rsidR="001E2071" w:rsidRPr="00693507">
        <w:t>n.d.</w:t>
      </w:r>
      <w:r w:rsidRPr="00693507">
        <w:t xml:space="preserve">) has uncovered some general trends and characteristics that seem to apply broadly across many </w:t>
      </w:r>
      <w:r w:rsidR="000F0A25" w:rsidRPr="00693507">
        <w:t>denominations</w:t>
      </w:r>
      <w:r w:rsidRPr="00693507">
        <w:t xml:space="preserve"> of self-identified Christians in the United States. For example:</w:t>
      </w:r>
    </w:p>
    <w:p w14:paraId="6CCC1A6D" w14:textId="77777777" w:rsidR="00D04FA5" w:rsidRPr="00693507" w:rsidRDefault="00D04FA5" w:rsidP="00D04FA5">
      <w:pPr>
        <w:spacing w:line="480" w:lineRule="auto"/>
        <w:ind w:left="720" w:firstLine="720"/>
      </w:pPr>
      <w:r w:rsidRPr="00693507">
        <w:t>1. Females are more likely to be Christian compared to males</w:t>
      </w:r>
    </w:p>
    <w:p w14:paraId="6D1EAFF8" w14:textId="77777777" w:rsidR="00D04FA5" w:rsidRPr="00693507" w:rsidRDefault="00D04FA5" w:rsidP="00D04FA5">
      <w:pPr>
        <w:spacing w:line="480" w:lineRule="auto"/>
        <w:ind w:left="720" w:firstLine="720"/>
      </w:pPr>
      <w:r w:rsidRPr="00693507">
        <w:t>2. Christians</w:t>
      </w:r>
      <w:r w:rsidR="00203207" w:rsidRPr="00693507">
        <w:t xml:space="preserve"> in the US</w:t>
      </w:r>
      <w:r w:rsidRPr="00693507">
        <w:t xml:space="preserve"> are predominately White</w:t>
      </w:r>
    </w:p>
    <w:p w14:paraId="4D51BE58" w14:textId="77777777" w:rsidR="00D04FA5" w:rsidRPr="00693507" w:rsidRDefault="00D04FA5" w:rsidP="00D04FA5">
      <w:pPr>
        <w:spacing w:line="480" w:lineRule="auto"/>
        <w:ind w:left="720" w:firstLine="720"/>
      </w:pPr>
      <w:r w:rsidRPr="00693507">
        <w:t>3. A large majority do not have a college degree</w:t>
      </w:r>
    </w:p>
    <w:p w14:paraId="54001C8B" w14:textId="77777777" w:rsidR="00D04FA5" w:rsidRPr="00693507" w:rsidRDefault="00D04FA5" w:rsidP="00D04FA5">
      <w:pPr>
        <w:spacing w:line="480" w:lineRule="auto"/>
        <w:ind w:left="720" w:firstLine="720"/>
      </w:pPr>
      <w:r w:rsidRPr="00693507">
        <w:t>4. Most say their faith is of very high importance to them</w:t>
      </w:r>
    </w:p>
    <w:p w14:paraId="2353F3E3" w14:textId="77777777" w:rsidR="00D04FA5" w:rsidRPr="00693507" w:rsidRDefault="00D04FA5" w:rsidP="00D04FA5">
      <w:pPr>
        <w:spacing w:line="480" w:lineRule="auto"/>
        <w:ind w:left="720" w:firstLine="720"/>
      </w:pPr>
      <w:r w:rsidRPr="00693507">
        <w:t xml:space="preserve">5. A majority say morality is situational </w:t>
      </w:r>
      <w:r w:rsidR="00527CE0" w:rsidRPr="00693507">
        <w:t>vs absolute</w:t>
      </w:r>
    </w:p>
    <w:p w14:paraId="66C01AD0" w14:textId="77777777" w:rsidR="00D04FA5" w:rsidRPr="00693507" w:rsidRDefault="00D04FA5" w:rsidP="00D04FA5">
      <w:pPr>
        <w:spacing w:line="480" w:lineRule="auto"/>
        <w:ind w:left="1440"/>
      </w:pPr>
      <w:r w:rsidRPr="00693507">
        <w:t>6. Christians are roughly equally affiliated with both American political parties</w:t>
      </w:r>
    </w:p>
    <w:p w14:paraId="72D1851C" w14:textId="77777777" w:rsidR="00D04FA5" w:rsidRPr="00693507" w:rsidRDefault="00D04FA5" w:rsidP="00D04FA5">
      <w:pPr>
        <w:spacing w:line="480" w:lineRule="auto"/>
      </w:pPr>
      <w:r w:rsidRPr="00693507">
        <w:t xml:space="preserve">Thus, some commonalities and generalizations can be made about Christians, even if we must simultaneously acknowledge that differences are also present. </w:t>
      </w:r>
    </w:p>
    <w:p w14:paraId="6AEC846C" w14:textId="77777777" w:rsidR="00A735FC" w:rsidRPr="00693507" w:rsidRDefault="007E2B8C" w:rsidP="007E2B8C">
      <w:pPr>
        <w:spacing w:line="480" w:lineRule="auto"/>
      </w:pPr>
      <w:r w:rsidRPr="00693507">
        <w:tab/>
      </w:r>
      <w:r w:rsidR="00504267" w:rsidRPr="00693507">
        <w:rPr>
          <w:b/>
          <w:bCs/>
        </w:rPr>
        <w:t xml:space="preserve">Can </w:t>
      </w:r>
      <w:r w:rsidR="00A10E62" w:rsidRPr="00693507">
        <w:rPr>
          <w:b/>
          <w:bCs/>
        </w:rPr>
        <w:t>One’s Christian Identity</w:t>
      </w:r>
      <w:r w:rsidR="00EF2674" w:rsidRPr="00693507">
        <w:rPr>
          <w:b/>
          <w:bCs/>
        </w:rPr>
        <w:t xml:space="preserve">/Attitudes </w:t>
      </w:r>
      <w:r w:rsidR="00504267" w:rsidRPr="00693507">
        <w:rPr>
          <w:b/>
          <w:bCs/>
        </w:rPr>
        <w:t>be Measured?</w:t>
      </w:r>
      <w:r w:rsidRPr="00693507">
        <w:rPr>
          <w:b/>
        </w:rPr>
        <w:t xml:space="preserve"> </w:t>
      </w:r>
      <w:r w:rsidRPr="00693507">
        <w:t>Scholars have attempted to create scales t</w:t>
      </w:r>
      <w:r w:rsidR="00504267" w:rsidRPr="00693507">
        <w:t>o</w:t>
      </w:r>
      <w:r w:rsidRPr="00693507">
        <w:t xml:space="preserve"> assess religiosity </w:t>
      </w:r>
      <w:r w:rsidR="00203207" w:rsidRPr="00693507">
        <w:t>in a multidimensional fashion</w:t>
      </w:r>
      <w:r w:rsidRPr="00693507">
        <w:t xml:space="preserve"> (Batson &amp; Schoenrade, 1991; Gorsuch </w:t>
      </w:r>
      <w:r w:rsidR="00D21347" w:rsidRPr="00693507">
        <w:t>&amp;</w:t>
      </w:r>
      <w:r w:rsidRPr="00693507">
        <w:t xml:space="preserve"> MacPherson, 1989).  Two of the most </w:t>
      </w:r>
      <w:r w:rsidR="00504267" w:rsidRPr="00693507">
        <w:t xml:space="preserve">widely </w:t>
      </w:r>
      <w:r w:rsidRPr="00693507">
        <w:t xml:space="preserve">used options for assessing religiosity broadly are (1) the Quest scale (Batson &amp; Schoenrade, 1991) and (2) the Intrinsic/Extrinsic (I/E) Religiosity scale (Gorsuch </w:t>
      </w:r>
      <w:r w:rsidR="00191503" w:rsidRPr="00693507">
        <w:t>&amp;</w:t>
      </w:r>
      <w:r w:rsidRPr="00693507">
        <w:t xml:space="preserve"> MacPherson, 1989). </w:t>
      </w:r>
      <w:r w:rsidR="00504267" w:rsidRPr="00693507">
        <w:t>While t</w:t>
      </w:r>
      <w:r w:rsidRPr="00693507">
        <w:t xml:space="preserve">he QUEST scale </w:t>
      </w:r>
      <w:r w:rsidR="00504267" w:rsidRPr="00693507">
        <w:t xml:space="preserve">was designed to </w:t>
      </w:r>
      <w:r w:rsidR="00A37E3E" w:rsidRPr="00693507">
        <w:t>measure</w:t>
      </w:r>
      <w:r w:rsidRPr="00693507">
        <w:t xml:space="preserve"> how willing one is to question one’s religious beliefs</w:t>
      </w:r>
      <w:r w:rsidR="00504267" w:rsidRPr="00693507">
        <w:t>,</w:t>
      </w:r>
      <w:r w:rsidRPr="00693507">
        <w:t xml:space="preserve"> the Intrinsic and Extrinsic Religiosity Scale </w:t>
      </w:r>
      <w:r w:rsidR="00504267" w:rsidRPr="00693507">
        <w:t xml:space="preserve">was designed to </w:t>
      </w:r>
      <w:r w:rsidR="00A37E3E" w:rsidRPr="00693507">
        <w:t>measure</w:t>
      </w:r>
      <w:r w:rsidR="00504267" w:rsidRPr="00693507">
        <w:t xml:space="preserve"> what</w:t>
      </w:r>
      <w:r w:rsidR="00A37E3E" w:rsidRPr="00693507">
        <w:t xml:space="preserve"> the </w:t>
      </w:r>
      <w:r w:rsidRPr="00693507">
        <w:t>motivat</w:t>
      </w:r>
      <w:r w:rsidR="00504267" w:rsidRPr="00693507">
        <w:t>es</w:t>
      </w:r>
      <w:r w:rsidRPr="00693507">
        <w:t xml:space="preserve"> </w:t>
      </w:r>
      <w:r w:rsidR="00A37E3E" w:rsidRPr="00693507">
        <w:t xml:space="preserve">people </w:t>
      </w:r>
      <w:r w:rsidRPr="00693507">
        <w:t xml:space="preserve">to be religious. </w:t>
      </w:r>
    </w:p>
    <w:p w14:paraId="0EA109D1" w14:textId="77777777" w:rsidR="007E2B8C" w:rsidRPr="00693507" w:rsidRDefault="00A735FC" w:rsidP="00B84C94">
      <w:pPr>
        <w:spacing w:line="480" w:lineRule="auto"/>
        <w:ind w:firstLine="720"/>
      </w:pPr>
      <w:r w:rsidRPr="00693507">
        <w:lastRenderedPageBreak/>
        <w:t xml:space="preserve">Apropos of the current study, </w:t>
      </w:r>
      <w:r w:rsidR="00317158" w:rsidRPr="00693507">
        <w:t xml:space="preserve">earlier </w:t>
      </w:r>
      <w:r w:rsidRPr="00693507">
        <w:t>r</w:t>
      </w:r>
      <w:r w:rsidR="007E2B8C" w:rsidRPr="00693507">
        <w:t xml:space="preserve">esearch </w:t>
      </w:r>
      <w:r w:rsidRPr="00693507">
        <w:t xml:space="preserve">utilizing these </w:t>
      </w:r>
      <w:r w:rsidR="00317158" w:rsidRPr="00693507">
        <w:t>constructs</w:t>
      </w:r>
      <w:r w:rsidRPr="00693507">
        <w:t xml:space="preserve"> </w:t>
      </w:r>
      <w:r w:rsidR="007E2B8C" w:rsidRPr="00693507">
        <w:t>has shown that extrinsic religiosity is positively correlated with racism, anti-Semitism</w:t>
      </w:r>
      <w:r w:rsidR="00203207" w:rsidRPr="00693507">
        <w:t>,</w:t>
      </w:r>
      <w:r w:rsidR="007E2B8C" w:rsidRPr="00693507">
        <w:t xml:space="preserve"> and dogmatism (Donahue, 1985). Additionally, the QUEST religious orientation scale</w:t>
      </w:r>
      <w:r w:rsidR="00FF7F07" w:rsidRPr="00693507">
        <w:t>, in which higher scores indicate more willingness to question one’s beliefs,</w:t>
      </w:r>
      <w:r w:rsidR="007E2B8C" w:rsidRPr="00693507">
        <w:t xml:space="preserve"> appears to negatively correlate with right wing authoritarianism, religious fundamentalism, prejudice</w:t>
      </w:r>
      <w:r w:rsidR="00C80D98" w:rsidRPr="00693507">
        <w:t>,</w:t>
      </w:r>
      <w:r w:rsidR="007E2B8C" w:rsidRPr="00693507">
        <w:t xml:space="preserve"> and anti LGBT attitudes (Altemeyer &amp; Hunsberger, 1992). </w:t>
      </w:r>
    </w:p>
    <w:p w14:paraId="53023DAA" w14:textId="093F6C1A" w:rsidR="00FE2B5B" w:rsidRPr="00693507" w:rsidRDefault="00F40D33" w:rsidP="00FE2B5B">
      <w:pPr>
        <w:spacing w:line="480" w:lineRule="auto"/>
      </w:pPr>
      <w:r w:rsidRPr="00693507">
        <w:tab/>
        <w:t xml:space="preserve">However, </w:t>
      </w:r>
      <w:r w:rsidR="00A37E3E" w:rsidRPr="00693507">
        <w:t xml:space="preserve">when it comes to a scale to look at Christian privilege, </w:t>
      </w:r>
      <w:r w:rsidR="00EF2674" w:rsidRPr="00693507">
        <w:t>my</w:t>
      </w:r>
      <w:r w:rsidRPr="00693507">
        <w:t xml:space="preserve"> review of the literature</w:t>
      </w:r>
      <w:r w:rsidR="00EF2674" w:rsidRPr="00693507">
        <w:t xml:space="preserve"> yielded</w:t>
      </w:r>
      <w:r w:rsidRPr="00693507">
        <w:t xml:space="preserve"> only one </w:t>
      </w:r>
      <w:r w:rsidR="006F6D3B" w:rsidRPr="00693507">
        <w:t>measure</w:t>
      </w:r>
      <w:r w:rsidRPr="00693507">
        <w:t xml:space="preserve"> </w:t>
      </w:r>
      <w:r w:rsidR="006F6D3B" w:rsidRPr="00693507">
        <w:t xml:space="preserve">that </w:t>
      </w:r>
      <w:r w:rsidRPr="00693507">
        <w:t xml:space="preserve">attempts to assess </w:t>
      </w:r>
      <w:r w:rsidR="00203207" w:rsidRPr="00693507">
        <w:t xml:space="preserve">this construct – i.e., there is </w:t>
      </w:r>
      <w:r w:rsidR="00A37E3E" w:rsidRPr="00693507">
        <w:t>an 8-item subscale</w:t>
      </w:r>
      <w:r w:rsidRPr="00693507">
        <w:t xml:space="preserve"> </w:t>
      </w:r>
      <w:r w:rsidR="00203207" w:rsidRPr="00693507">
        <w:t xml:space="preserve">developed by </w:t>
      </w:r>
      <w:r w:rsidR="003E095B" w:rsidRPr="00693507">
        <w:t xml:space="preserve">Hays, et al. </w:t>
      </w:r>
      <w:r w:rsidR="00203207" w:rsidRPr="00693507">
        <w:t>(</w:t>
      </w:r>
      <w:r w:rsidR="003E095B" w:rsidRPr="00693507">
        <w:t>2007</w:t>
      </w:r>
      <w:r w:rsidRPr="00693507">
        <w:t>)</w:t>
      </w:r>
      <w:r w:rsidR="00FE2B5B" w:rsidRPr="00693507">
        <w:t xml:space="preserve"> in their Privilege and Oppression Inventory (POI)</w:t>
      </w:r>
      <w:r w:rsidRPr="00693507">
        <w:t xml:space="preserve">. </w:t>
      </w:r>
      <w:r w:rsidR="0052229C" w:rsidRPr="00693507">
        <w:t>Unfortunately</w:t>
      </w:r>
      <w:r w:rsidR="00FE2B5B" w:rsidRPr="00693507">
        <w:t>,</w:t>
      </w:r>
      <w:r w:rsidR="0052229C" w:rsidRPr="00693507">
        <w:t xml:space="preserve"> this scale has </w:t>
      </w:r>
      <w:r w:rsidR="00FE2B5B" w:rsidRPr="00693507">
        <w:t xml:space="preserve">limitations. For instance, the scale for validation was given only to counseling graduate students. This suggests that the overall generalizability and utility of the scale outside of a counseling setting is unknown. To address this, Hayes et al. (2007) suggest administering the scale to a more diverse sample in addition to potentially adding more items to various scales in order to fully capture the constructs being measured (i.e., White, Christian, Straight and Male privilege). To my knowledge, no such scale utilizing a more diverse sample </w:t>
      </w:r>
      <w:r w:rsidR="0096673D" w:rsidRPr="00693507">
        <w:t>or using</w:t>
      </w:r>
      <w:r w:rsidR="00FE2B5B" w:rsidRPr="00693507">
        <w:t xml:space="preserve"> additional items with respect to Christian privilege exists. </w:t>
      </w:r>
    </w:p>
    <w:p w14:paraId="18047914" w14:textId="77777777" w:rsidR="001E6FBC" w:rsidRPr="00693507" w:rsidRDefault="00BF0222" w:rsidP="000F457E">
      <w:pPr>
        <w:spacing w:line="480" w:lineRule="auto"/>
        <w:rPr>
          <w:b/>
        </w:rPr>
      </w:pPr>
      <w:r w:rsidRPr="00693507">
        <w:rPr>
          <w:b/>
        </w:rPr>
        <w:t>Christianity as a Proxy for White Privilege</w:t>
      </w:r>
      <w:r w:rsidR="005947B6" w:rsidRPr="00693507">
        <w:rPr>
          <w:b/>
        </w:rPr>
        <w:t>/Racial Prejudice</w:t>
      </w:r>
    </w:p>
    <w:p w14:paraId="7EA5B154" w14:textId="77777777" w:rsidR="006F6D3B" w:rsidRPr="00693507" w:rsidRDefault="00E86AF8" w:rsidP="008D35A5">
      <w:pPr>
        <w:spacing w:line="480" w:lineRule="auto"/>
      </w:pPr>
      <w:r w:rsidRPr="00693507">
        <w:tab/>
      </w:r>
      <w:r w:rsidR="00E86773" w:rsidRPr="00693507">
        <w:t xml:space="preserve">What does the history of Christianity in the US tell us about </w:t>
      </w:r>
      <w:r w:rsidR="000425A4" w:rsidRPr="00693507">
        <w:t xml:space="preserve">the phenomenon of White privilege in this country? </w:t>
      </w:r>
      <w:r w:rsidR="002F4F63" w:rsidRPr="00693507">
        <w:t>As a rule</w:t>
      </w:r>
      <w:r w:rsidRPr="00693507">
        <w:t xml:space="preserve">, most </w:t>
      </w:r>
      <w:r w:rsidR="007A3E66" w:rsidRPr="00693507">
        <w:t xml:space="preserve">people </w:t>
      </w:r>
      <w:r w:rsidRPr="00693507">
        <w:t xml:space="preserve">see </w:t>
      </w:r>
      <w:r w:rsidR="003F0402" w:rsidRPr="00693507">
        <w:t>these</w:t>
      </w:r>
      <w:r w:rsidR="000425A4" w:rsidRPr="00693507">
        <w:t xml:space="preserve"> two categories of</w:t>
      </w:r>
      <w:r w:rsidRPr="00693507">
        <w:t xml:space="preserve"> identit</w:t>
      </w:r>
      <w:r w:rsidR="000D27A2" w:rsidRPr="00693507">
        <w:t>ies</w:t>
      </w:r>
      <w:r w:rsidRPr="00693507">
        <w:t xml:space="preserve"> as separate and distinct from one another. However, recently</w:t>
      </w:r>
      <w:r w:rsidR="00842B4E" w:rsidRPr="00693507">
        <w:t>,</w:t>
      </w:r>
      <w:r w:rsidRPr="00693507">
        <w:t xml:space="preserve"> some scholars have suggested </w:t>
      </w:r>
      <w:r w:rsidR="0035684B" w:rsidRPr="00693507">
        <w:t xml:space="preserve">that </w:t>
      </w:r>
      <w:r w:rsidR="000D27A2" w:rsidRPr="00693507">
        <w:t>adopting</w:t>
      </w:r>
      <w:r w:rsidR="0035684B" w:rsidRPr="00693507">
        <w:t xml:space="preserve"> </w:t>
      </w:r>
      <w:r w:rsidRPr="00693507">
        <w:t xml:space="preserve">this </w:t>
      </w:r>
      <w:r w:rsidR="000D27A2" w:rsidRPr="00693507">
        <w:t>view</w:t>
      </w:r>
      <w:r w:rsidR="0035684B" w:rsidRPr="00693507">
        <w:t xml:space="preserve"> is</w:t>
      </w:r>
      <w:r w:rsidRPr="00693507">
        <w:t xml:space="preserve"> a mistake. Sutton (2010)</w:t>
      </w:r>
      <w:r w:rsidR="00EA088E" w:rsidRPr="00693507">
        <w:t>,</w:t>
      </w:r>
      <w:r w:rsidRPr="00693507">
        <w:t xml:space="preserve"> for example</w:t>
      </w:r>
      <w:r w:rsidR="00EA088E" w:rsidRPr="00693507">
        <w:t>,</w:t>
      </w:r>
      <w:r w:rsidRPr="00693507">
        <w:t xml:space="preserve"> has suggested that </w:t>
      </w:r>
      <w:r w:rsidR="006F6D3B" w:rsidRPr="00693507">
        <w:t xml:space="preserve">these two constructs are fundamentally imbued with </w:t>
      </w:r>
      <w:r w:rsidRPr="00693507">
        <w:t>systematic inequalit</w:t>
      </w:r>
      <w:r w:rsidR="008D35A5" w:rsidRPr="00693507">
        <w:t xml:space="preserve">ies </w:t>
      </w:r>
      <w:r w:rsidR="006F6D3B" w:rsidRPr="00693507">
        <w:t xml:space="preserve">that </w:t>
      </w:r>
      <w:r w:rsidR="008D35A5" w:rsidRPr="00693507">
        <w:t>“</w:t>
      </w:r>
      <w:r w:rsidR="008D35A5" w:rsidRPr="00693507">
        <w:rPr>
          <w:color w:val="000000"/>
        </w:rPr>
        <w:t>mutually constitute and reinforce each other</w:t>
      </w:r>
      <w:r w:rsidR="008D35A5" w:rsidRPr="00693507">
        <w:t>”</w:t>
      </w:r>
      <w:r w:rsidR="008D32FA" w:rsidRPr="00693507">
        <w:t xml:space="preserve"> (p. 10).</w:t>
      </w:r>
      <w:r w:rsidR="008D35A5" w:rsidRPr="00693507">
        <w:t xml:space="preserve"> </w:t>
      </w:r>
      <w:r w:rsidR="00651DAF" w:rsidRPr="00693507">
        <w:t xml:space="preserve">This dovetails with </w:t>
      </w:r>
      <w:r w:rsidRPr="00693507">
        <w:t>Faber</w:t>
      </w:r>
      <w:r w:rsidR="008B7777" w:rsidRPr="00693507">
        <w:t>’s</w:t>
      </w:r>
      <w:r w:rsidRPr="00693507">
        <w:t xml:space="preserve"> (2012</w:t>
      </w:r>
      <w:r w:rsidR="008D32FA" w:rsidRPr="00693507">
        <w:t>)</w:t>
      </w:r>
      <w:r w:rsidRPr="00693507">
        <w:t xml:space="preserve"> </w:t>
      </w:r>
      <w:r w:rsidR="00660623" w:rsidRPr="00693507">
        <w:t xml:space="preserve">view </w:t>
      </w:r>
      <w:r w:rsidRPr="00693507">
        <w:t xml:space="preserve">that </w:t>
      </w:r>
      <w:r w:rsidR="002F4F63" w:rsidRPr="00693507">
        <w:t>both Christian and White privilege</w:t>
      </w:r>
      <w:r w:rsidR="00660623" w:rsidRPr="00693507">
        <w:t>s</w:t>
      </w:r>
      <w:r w:rsidR="002F4F63" w:rsidRPr="00693507">
        <w:t xml:space="preserve"> </w:t>
      </w:r>
      <w:r w:rsidR="002F4F63" w:rsidRPr="00693507">
        <w:lastRenderedPageBreak/>
        <w:t>“intertwine”</w:t>
      </w:r>
      <w:r w:rsidR="008D32FA" w:rsidRPr="00693507">
        <w:t xml:space="preserve"> (p. 63) </w:t>
      </w:r>
      <w:r w:rsidR="002F4F63" w:rsidRPr="00693507">
        <w:t xml:space="preserve">and contain the same fundamental </w:t>
      </w:r>
      <w:r w:rsidRPr="00693507">
        <w:t>processes that allow</w:t>
      </w:r>
      <w:r w:rsidR="00660623" w:rsidRPr="00693507">
        <w:t xml:space="preserve"> the beneficiaries </w:t>
      </w:r>
      <w:r w:rsidR="00E30989" w:rsidRPr="00693507">
        <w:t xml:space="preserve">of </w:t>
      </w:r>
      <w:r w:rsidR="00660623" w:rsidRPr="00693507">
        <w:t>said</w:t>
      </w:r>
      <w:r w:rsidR="00AB3207" w:rsidRPr="00693507">
        <w:t xml:space="preserve"> privilege</w:t>
      </w:r>
      <w:r w:rsidR="00660623" w:rsidRPr="00693507">
        <w:t>s</w:t>
      </w:r>
      <w:r w:rsidR="00AB3207" w:rsidRPr="00693507">
        <w:t xml:space="preserve"> to </w:t>
      </w:r>
      <w:r w:rsidRPr="00693507">
        <w:t>den</w:t>
      </w:r>
      <w:r w:rsidR="00335872" w:rsidRPr="00693507">
        <w:t>y</w:t>
      </w:r>
      <w:r w:rsidR="00AB3207" w:rsidRPr="00693507">
        <w:t xml:space="preserve"> </w:t>
      </w:r>
      <w:r w:rsidR="00E30989" w:rsidRPr="00693507">
        <w:t>its</w:t>
      </w:r>
      <w:r w:rsidR="00AB3207" w:rsidRPr="00693507">
        <w:t xml:space="preserve"> existence</w:t>
      </w:r>
      <w:r w:rsidRPr="00693507">
        <w:t xml:space="preserve">. </w:t>
      </w:r>
    </w:p>
    <w:p w14:paraId="3590E524" w14:textId="77777777" w:rsidR="00FE11F4" w:rsidRPr="00693507" w:rsidRDefault="006467FA" w:rsidP="00887806">
      <w:pPr>
        <w:spacing w:line="480" w:lineRule="auto"/>
        <w:ind w:firstLine="720"/>
      </w:pPr>
      <w:r w:rsidRPr="00693507">
        <w:t>How do we unpack the interrelations between these privileged identities? We</w:t>
      </w:r>
      <w:r w:rsidR="005F14A5" w:rsidRPr="00693507">
        <w:t xml:space="preserve"> can</w:t>
      </w:r>
      <w:r w:rsidRPr="00693507">
        <w:t xml:space="preserve"> start by looking at their commonalities. </w:t>
      </w:r>
      <w:r w:rsidR="00787E7C" w:rsidRPr="00693507">
        <w:t>If we accept that a core tenet of most Christian faiths is the idea that those who follow God’s plan</w:t>
      </w:r>
      <w:r w:rsidR="00497F15" w:rsidRPr="00693507">
        <w:t xml:space="preserve"> will be rewarded, and those who do not </w:t>
      </w:r>
      <w:r w:rsidR="009B4E9A" w:rsidRPr="00693507">
        <w:t>shall receive punishment</w:t>
      </w:r>
      <w:r w:rsidR="00497F15" w:rsidRPr="00693507">
        <w:t>; the analog</w:t>
      </w:r>
      <w:r w:rsidR="00922548" w:rsidRPr="00693507">
        <w:t>ous characteristics of</w:t>
      </w:r>
      <w:r w:rsidR="00497F15" w:rsidRPr="00693507">
        <w:t xml:space="preserve"> Christian privilege </w:t>
      </w:r>
      <w:r w:rsidR="00922548" w:rsidRPr="00693507">
        <w:t>and</w:t>
      </w:r>
      <w:r w:rsidR="00497F15" w:rsidRPr="00693507">
        <w:t xml:space="preserve"> White privilege begins to </w:t>
      </w:r>
      <w:r w:rsidR="00922548" w:rsidRPr="00693507">
        <w:t>more explicitly coalesce</w:t>
      </w:r>
      <w:r w:rsidR="00497F15" w:rsidRPr="00693507">
        <w:t xml:space="preserve">. </w:t>
      </w:r>
    </w:p>
    <w:p w14:paraId="12B37936" w14:textId="77777777" w:rsidR="004634FF" w:rsidRPr="00693507" w:rsidRDefault="00E86AF8" w:rsidP="00952364">
      <w:pPr>
        <w:spacing w:line="480" w:lineRule="auto"/>
        <w:ind w:firstLine="720"/>
      </w:pPr>
      <w:r w:rsidRPr="00693507">
        <w:t xml:space="preserve">We start to see this picture emerge when we look at </w:t>
      </w:r>
      <w:r w:rsidR="00D57FA7" w:rsidRPr="00693507">
        <w:t xml:space="preserve">what research tells us about </w:t>
      </w:r>
      <w:r w:rsidRPr="00693507">
        <w:t xml:space="preserve">how Whites </w:t>
      </w:r>
      <w:r w:rsidR="00E458B2" w:rsidRPr="00693507">
        <w:t>evangelicals</w:t>
      </w:r>
      <w:r w:rsidR="00D741D9" w:rsidRPr="00693507">
        <w:t xml:space="preserve"> (i.e.</w:t>
      </w:r>
      <w:r w:rsidR="005A74ED" w:rsidRPr="00693507">
        <w:t>,</w:t>
      </w:r>
      <w:r w:rsidR="00D741D9" w:rsidRPr="00693507">
        <w:t xml:space="preserve"> White Christians who </w:t>
      </w:r>
      <w:r w:rsidR="007969C5" w:rsidRPr="00693507">
        <w:t>believe that it is their duty to spread the message of Jesus and salvation to non-Christians)</w:t>
      </w:r>
      <w:r w:rsidRPr="00693507">
        <w:t xml:space="preserve"> perceive </w:t>
      </w:r>
      <w:r w:rsidR="00D57FA7" w:rsidRPr="00693507">
        <w:t>Black</w:t>
      </w:r>
      <w:r w:rsidR="00591C28" w:rsidRPr="00693507">
        <w:t xml:space="preserve"> vs. White</w:t>
      </w:r>
      <w:r w:rsidR="00E106C3" w:rsidRPr="00693507">
        <w:t xml:space="preserve"> racial</w:t>
      </w:r>
      <w:r w:rsidR="00D57FA7" w:rsidRPr="00693507">
        <w:t xml:space="preserve"> </w:t>
      </w:r>
      <w:r w:rsidRPr="00693507">
        <w:t xml:space="preserve">inequality </w:t>
      </w:r>
      <w:r w:rsidR="00D57FA7" w:rsidRPr="00693507">
        <w:t>in society</w:t>
      </w:r>
      <w:r w:rsidRPr="00693507">
        <w:t xml:space="preserve">. </w:t>
      </w:r>
      <w:r w:rsidR="00A07197" w:rsidRPr="00693507">
        <w:t>W</w:t>
      </w:r>
      <w:r w:rsidRPr="00693507">
        <w:t>hite</w:t>
      </w:r>
      <w:r w:rsidR="00A07197" w:rsidRPr="00693507">
        <w:t xml:space="preserve"> </w:t>
      </w:r>
      <w:r w:rsidR="00984280" w:rsidRPr="00693507">
        <w:t xml:space="preserve">evangelical </w:t>
      </w:r>
      <w:r w:rsidR="00A07197" w:rsidRPr="00693507">
        <w:t>respondents</w:t>
      </w:r>
      <w:r w:rsidRPr="00693507">
        <w:t xml:space="preserve"> </w:t>
      </w:r>
      <w:r w:rsidR="002F4F63" w:rsidRPr="00693507">
        <w:t>tend</w:t>
      </w:r>
      <w:r w:rsidR="00D57FA7" w:rsidRPr="00693507">
        <w:t>ed</w:t>
      </w:r>
      <w:r w:rsidRPr="00693507">
        <w:t xml:space="preserve"> to blame </w:t>
      </w:r>
      <w:r w:rsidR="00A07197" w:rsidRPr="00693507">
        <w:t>B</w:t>
      </w:r>
      <w:r w:rsidRPr="00693507">
        <w:t xml:space="preserve">lack </w:t>
      </w:r>
      <w:r w:rsidR="00591C28" w:rsidRPr="00693507">
        <w:t xml:space="preserve">disadvantage </w:t>
      </w:r>
      <w:r w:rsidRPr="00693507">
        <w:t xml:space="preserve">on </w:t>
      </w:r>
      <w:r w:rsidR="00D36D1D" w:rsidRPr="00693507">
        <w:t xml:space="preserve">individual and </w:t>
      </w:r>
      <w:r w:rsidR="009C0E91" w:rsidRPr="00693507">
        <w:t>characterological</w:t>
      </w:r>
      <w:r w:rsidR="00D36D1D" w:rsidRPr="00693507">
        <w:t xml:space="preserve"> variables rather than external </w:t>
      </w:r>
      <w:r w:rsidRPr="00693507">
        <w:t xml:space="preserve">institutional </w:t>
      </w:r>
      <w:r w:rsidR="00D36D1D" w:rsidRPr="00693507">
        <w:t xml:space="preserve">ones </w:t>
      </w:r>
      <w:r w:rsidRPr="00693507">
        <w:t>(Edgel</w:t>
      </w:r>
      <w:r w:rsidR="00F46E06" w:rsidRPr="00693507">
        <w:t>l</w:t>
      </w:r>
      <w:r w:rsidRPr="00693507">
        <w:t xml:space="preserve"> &amp; Tranby, 2007). </w:t>
      </w:r>
      <w:r w:rsidR="00A54E01" w:rsidRPr="00693507">
        <w:t xml:space="preserve">Within White evangelical circles, some scholars have posited that </w:t>
      </w:r>
      <w:r w:rsidR="00D36D1D" w:rsidRPr="00693507">
        <w:t xml:space="preserve">the </w:t>
      </w:r>
      <w:r w:rsidR="00A54E01" w:rsidRPr="00693507">
        <w:t>cultural values surrounding “free will individualism</w:t>
      </w:r>
      <w:r w:rsidR="008D32FA" w:rsidRPr="00693507">
        <w:t xml:space="preserve"> ….[</w:t>
      </w:r>
      <w:r w:rsidR="00A54E01" w:rsidRPr="00693507">
        <w:t>and</w:t>
      </w:r>
      <w:r w:rsidR="008D32FA" w:rsidRPr="00693507">
        <w:t>]</w:t>
      </w:r>
      <w:r w:rsidR="00A54E01" w:rsidRPr="00693507">
        <w:t xml:space="preserve"> anti-structuralism” </w:t>
      </w:r>
      <w:r w:rsidR="008D32FA" w:rsidRPr="00693507">
        <w:t>(</w:t>
      </w:r>
      <w:r w:rsidR="00233E7A" w:rsidRPr="00693507">
        <w:t xml:space="preserve">Emerson et al., 1999, </w:t>
      </w:r>
      <w:r w:rsidR="008D32FA" w:rsidRPr="00693507">
        <w:t xml:space="preserve">p. 400) </w:t>
      </w:r>
      <w:r w:rsidR="00A54E01" w:rsidRPr="00693507">
        <w:t xml:space="preserve">may make it more difficult for </w:t>
      </w:r>
      <w:r w:rsidR="00FC6EC3" w:rsidRPr="00693507">
        <w:t xml:space="preserve">many </w:t>
      </w:r>
      <w:r w:rsidR="00A54E01" w:rsidRPr="00693507">
        <w:t>White</w:t>
      </w:r>
      <w:r w:rsidR="00FC6EC3" w:rsidRPr="00693507">
        <w:t xml:space="preserve"> </w:t>
      </w:r>
      <w:r w:rsidR="00E62FD8" w:rsidRPr="00693507">
        <w:t>e</w:t>
      </w:r>
      <w:r w:rsidR="00803285" w:rsidRPr="00693507">
        <w:t>vangelical</w:t>
      </w:r>
      <w:r w:rsidR="00E62FD8" w:rsidRPr="00693507">
        <w:t>s</w:t>
      </w:r>
      <w:r w:rsidR="00803285" w:rsidRPr="00693507">
        <w:t xml:space="preserve"> </w:t>
      </w:r>
      <w:r w:rsidR="00E62FD8" w:rsidRPr="00693507">
        <w:t xml:space="preserve">to </w:t>
      </w:r>
      <w:r w:rsidR="00803285" w:rsidRPr="00693507">
        <w:t>understand racial differences as a function of</w:t>
      </w:r>
      <w:r w:rsidR="004634FF" w:rsidRPr="00693507">
        <w:t xml:space="preserve"> </w:t>
      </w:r>
      <w:r w:rsidR="00A54E01" w:rsidRPr="00693507">
        <w:t xml:space="preserve">systemic inequality. </w:t>
      </w:r>
    </w:p>
    <w:p w14:paraId="0A3DCC03" w14:textId="77777777" w:rsidR="007112E2" w:rsidRPr="00693507" w:rsidRDefault="008A57D8" w:rsidP="003C579B">
      <w:pPr>
        <w:spacing w:line="480" w:lineRule="auto"/>
        <w:ind w:firstLine="720"/>
      </w:pPr>
      <w:r w:rsidRPr="00693507">
        <w:t xml:space="preserve">Why might this be so? </w:t>
      </w:r>
      <w:r w:rsidR="00984280" w:rsidRPr="00693507">
        <w:t>One of the justifications for chattel slavery in the colonies was the idea that Black Africans were a cursed people because they were the descendant</w:t>
      </w:r>
      <w:r w:rsidR="005F14A5" w:rsidRPr="00693507">
        <w:t xml:space="preserve">s </w:t>
      </w:r>
      <w:r w:rsidR="00984280" w:rsidRPr="00693507">
        <w:t>of Ham</w:t>
      </w:r>
      <w:r w:rsidR="00DF6815" w:rsidRPr="00693507">
        <w:t xml:space="preserve"> (Lee, 2003)</w:t>
      </w:r>
      <w:r w:rsidR="00984280" w:rsidRPr="00693507">
        <w:t xml:space="preserve">. </w:t>
      </w:r>
      <w:r w:rsidR="00A54E01" w:rsidRPr="00693507">
        <w:t>The core cultural values</w:t>
      </w:r>
      <w:r w:rsidR="00DF6815" w:rsidRPr="00693507">
        <w:t xml:space="preserve"> of free will and anti-</w:t>
      </w:r>
      <w:r w:rsidR="00AD4129" w:rsidRPr="00693507">
        <w:t>structuralism</w:t>
      </w:r>
      <w:r w:rsidR="00A54E01" w:rsidRPr="00693507">
        <w:t xml:space="preserve">, in addition to historical Christian justifications for </w:t>
      </w:r>
      <w:r w:rsidR="00AD4129" w:rsidRPr="00693507">
        <w:t>various forms of oppression</w:t>
      </w:r>
      <w:r w:rsidR="00A54E01" w:rsidRPr="00693507">
        <w:t xml:space="preserve">, may help to explain why Todd (2010) suggests that </w:t>
      </w:r>
      <w:r w:rsidR="00AD4129" w:rsidRPr="00693507">
        <w:t xml:space="preserve">the United States history of oppression is tightly linked to </w:t>
      </w:r>
      <w:r w:rsidR="00A54E01" w:rsidRPr="00693507">
        <w:t>Christianity</w:t>
      </w:r>
      <w:r w:rsidR="00952364" w:rsidRPr="00693507">
        <w:t>.</w:t>
      </w:r>
      <w:r w:rsidR="00A54E01" w:rsidRPr="00693507">
        <w:t xml:space="preserve"> </w:t>
      </w:r>
      <w:r w:rsidR="007B5EEC" w:rsidRPr="00693507">
        <w:rPr>
          <w:color w:val="000000"/>
        </w:rPr>
        <w:t>Edgell</w:t>
      </w:r>
      <w:r w:rsidR="00A54E01" w:rsidRPr="00693507">
        <w:t xml:space="preserve"> and Tranby </w:t>
      </w:r>
      <w:r w:rsidR="00CF0A41" w:rsidRPr="00693507">
        <w:t>offer additional support for</w:t>
      </w:r>
      <w:r w:rsidR="002F4F63" w:rsidRPr="00693507">
        <w:t xml:space="preserve"> Todd (2010) when they </w:t>
      </w:r>
      <w:r w:rsidR="00893542" w:rsidRPr="00693507">
        <w:t>consider the following conditional statement</w:t>
      </w:r>
      <w:r w:rsidR="00A96FD5" w:rsidRPr="00693507">
        <w:t xml:space="preserve"> including a summarized quote from Martin Luther King Jr.</w:t>
      </w:r>
      <w:r w:rsidR="00893542" w:rsidRPr="00693507">
        <w:t xml:space="preserve">: </w:t>
      </w:r>
      <w:r w:rsidR="00BE08C0" w:rsidRPr="00693507">
        <w:t xml:space="preserve">“If it is true that 11 </w:t>
      </w:r>
      <w:r w:rsidR="00BE08C0" w:rsidRPr="00693507">
        <w:lastRenderedPageBreak/>
        <w:t xml:space="preserve">o’clock on Sunday morning is ‘the most segregated hour in America,’ then racial isolation characterizes the religious experience of most churchgoers” (Edgell &amp; Tranby, p. 267). </w:t>
      </w:r>
      <w:r w:rsidR="007112E2" w:rsidRPr="00693507">
        <w:t>To</w:t>
      </w:r>
      <w:r w:rsidR="00FA39E3" w:rsidRPr="00693507">
        <w:t xml:space="preserve"> further</w:t>
      </w:r>
      <w:r w:rsidR="007112E2" w:rsidRPr="00693507">
        <w:t xml:space="preserve"> quote E</w:t>
      </w:r>
      <w:r w:rsidR="00FA39E3" w:rsidRPr="00693507">
        <w:t>dgell</w:t>
      </w:r>
      <w:r w:rsidR="007112E2" w:rsidRPr="00693507">
        <w:t xml:space="preserve"> and Tranby (2007), “religion and race interact to form a strong White sub-culture that fosters attitudes about social and political issues” (p. 267)</w:t>
      </w:r>
      <w:r w:rsidR="006F6D3B" w:rsidRPr="00693507">
        <w:t xml:space="preserve"> that tend to reinforce the status quo at the expense of societal changes that might allow for a more truly egalitarian society</w:t>
      </w:r>
      <w:r w:rsidR="007112E2" w:rsidRPr="00693507">
        <w:t>.</w:t>
      </w:r>
    </w:p>
    <w:p w14:paraId="7FC835D3" w14:textId="77777777" w:rsidR="00131D6A" w:rsidRPr="00693507" w:rsidRDefault="007112E2" w:rsidP="00424B37">
      <w:pPr>
        <w:spacing w:line="480" w:lineRule="auto"/>
        <w:ind w:firstLine="720"/>
      </w:pPr>
      <w:r w:rsidRPr="00693507">
        <w:t xml:space="preserve">But evidence for a link between Christianity and racial bias is not just anecdotal. When we consider what empirical research has revealed about this association, we know that there are numerous studies that have revealed </w:t>
      </w:r>
      <w:r w:rsidR="00791ED8" w:rsidRPr="00693507">
        <w:t xml:space="preserve">a consistent link between aspects of Christianity and anti-Black bias. </w:t>
      </w:r>
      <w:r w:rsidR="002E6201" w:rsidRPr="00693507">
        <w:t xml:space="preserve">For example, </w:t>
      </w:r>
      <w:r w:rsidR="00131D6A" w:rsidRPr="00693507">
        <w:t>a study by Johnson et al</w:t>
      </w:r>
      <w:r w:rsidR="00F466B6" w:rsidRPr="00693507">
        <w:t>.</w:t>
      </w:r>
      <w:r w:rsidR="00131D6A" w:rsidRPr="00693507">
        <w:t xml:space="preserve"> (2010) found that participants primed with Christian words showed stronger anti-Black attitudes than those who were primed with more neutral words. This effect was found even after </w:t>
      </w:r>
      <w:r w:rsidR="00843380" w:rsidRPr="00693507">
        <w:t>accounting for</w:t>
      </w:r>
      <w:r w:rsidR="00131D6A" w:rsidRPr="00693507">
        <w:t xml:space="preserve"> participants</w:t>
      </w:r>
      <w:r w:rsidR="002D155E" w:rsidRPr="00693507">
        <w:t>’</w:t>
      </w:r>
      <w:r w:rsidR="00131D6A" w:rsidRPr="00693507">
        <w:t xml:space="preserve"> religiosity</w:t>
      </w:r>
      <w:r w:rsidR="00947FE4" w:rsidRPr="00693507">
        <w:t xml:space="preserve">. </w:t>
      </w:r>
      <w:r w:rsidR="00CC667E" w:rsidRPr="00693507">
        <w:t xml:space="preserve">Further, </w:t>
      </w:r>
      <w:r w:rsidR="00791ED8" w:rsidRPr="00693507">
        <w:t>a study by Howard and Sommers (201</w:t>
      </w:r>
      <w:r w:rsidR="00C17C83" w:rsidRPr="00693507">
        <w:t>7a</w:t>
      </w:r>
      <w:r w:rsidR="00843380" w:rsidRPr="00693507">
        <w:t>)</w:t>
      </w:r>
      <w:r w:rsidR="00791ED8" w:rsidRPr="00693507">
        <w:t xml:space="preserve"> revealed that even after controlling for participants’ pre-manipulation self-ratings of religiosity, </w:t>
      </w:r>
      <w:r w:rsidR="00CA74B9" w:rsidRPr="00693507">
        <w:t xml:space="preserve">White </w:t>
      </w:r>
      <w:r w:rsidR="00791ED8" w:rsidRPr="00693507">
        <w:t>respondents endorsed more negative attitudes concerning Black people after being subliminally primed with a White Jesus compared to a Black Jesus, or some non-race</w:t>
      </w:r>
      <w:r w:rsidR="00E76985" w:rsidRPr="00693507">
        <w:t>/</w:t>
      </w:r>
      <w:r w:rsidR="00791ED8" w:rsidRPr="00693507">
        <w:t>religio</w:t>
      </w:r>
      <w:r w:rsidR="00E76985" w:rsidRPr="00693507">
        <w:t xml:space="preserve">n based </w:t>
      </w:r>
      <w:r w:rsidR="00791ED8" w:rsidRPr="00693507">
        <w:t>images</w:t>
      </w:r>
      <w:r w:rsidR="00F40D33" w:rsidRPr="00693507">
        <w:t xml:space="preserve"> (e.g., </w:t>
      </w:r>
      <w:r w:rsidR="00AD4129" w:rsidRPr="00693507">
        <w:t>oranges</w:t>
      </w:r>
      <w:r w:rsidR="00F40D33" w:rsidRPr="00693507">
        <w:t>)</w:t>
      </w:r>
      <w:r w:rsidR="00791ED8" w:rsidRPr="00693507">
        <w:t xml:space="preserve">. </w:t>
      </w:r>
      <w:r w:rsidR="00CA74B9" w:rsidRPr="00693507">
        <w:t>Ironically, w</w:t>
      </w:r>
      <w:r w:rsidR="00A54E01" w:rsidRPr="00693507">
        <w:t xml:space="preserve">e see </w:t>
      </w:r>
      <w:r w:rsidR="00CA74B9" w:rsidRPr="00693507">
        <w:t>an inverse reaction when the same manipulation was used on a sample of African American respondents (Howard &amp; Sommers, 2017</w:t>
      </w:r>
      <w:r w:rsidR="00C17C83" w:rsidRPr="00693507">
        <w:t>b</w:t>
      </w:r>
      <w:r w:rsidR="00CA74B9" w:rsidRPr="00693507">
        <w:t xml:space="preserve">).  </w:t>
      </w:r>
      <w:r w:rsidR="00885E4E" w:rsidRPr="00693507">
        <w:t>Specifically, Howard and Sommers found that</w:t>
      </w:r>
      <w:r w:rsidR="00203207" w:rsidRPr="00693507">
        <w:t xml:space="preserve"> when</w:t>
      </w:r>
      <w:r w:rsidR="00885E4E" w:rsidRPr="00693507">
        <w:t xml:space="preserve"> </w:t>
      </w:r>
      <w:r w:rsidR="00424B37" w:rsidRPr="00693507">
        <w:t xml:space="preserve">Black participants </w:t>
      </w:r>
      <w:r w:rsidR="00203207" w:rsidRPr="00693507">
        <w:t xml:space="preserve">were </w:t>
      </w:r>
      <w:r w:rsidR="00424B37" w:rsidRPr="00693507">
        <w:t>exposed</w:t>
      </w:r>
      <w:r w:rsidR="00885E4E" w:rsidRPr="00693507">
        <w:t xml:space="preserve"> to an image of </w:t>
      </w:r>
      <w:r w:rsidR="00203207" w:rsidRPr="00693507">
        <w:t xml:space="preserve">a </w:t>
      </w:r>
      <w:r w:rsidR="00885E4E" w:rsidRPr="00693507">
        <w:t>White Jesus</w:t>
      </w:r>
      <w:r w:rsidR="00203207" w:rsidRPr="00693507">
        <w:t xml:space="preserve">, they subsequently evinced </w:t>
      </w:r>
      <w:r w:rsidR="00885E4E" w:rsidRPr="00693507">
        <w:t xml:space="preserve">more positive feelings toward White people </w:t>
      </w:r>
      <w:r w:rsidR="00424B37" w:rsidRPr="00693507">
        <w:t xml:space="preserve">compared to </w:t>
      </w:r>
      <w:r w:rsidR="00203207" w:rsidRPr="00693507">
        <w:t xml:space="preserve">such </w:t>
      </w:r>
      <w:r w:rsidR="00424B37" w:rsidRPr="00693507">
        <w:t xml:space="preserve">ratings given when Black participants were exposed to non-religious White men, objects, or non-human religious objects. </w:t>
      </w:r>
      <w:r w:rsidR="00131D6A" w:rsidRPr="00693507">
        <w:t>Taken together, these studies suggest that there is something about Christianity that appears to elicit</w:t>
      </w:r>
      <w:r w:rsidR="00F466B6" w:rsidRPr="00693507">
        <w:t xml:space="preserve"> pro-White or anti-Black</w:t>
      </w:r>
      <w:r w:rsidR="00131D6A" w:rsidRPr="00693507">
        <w:t xml:space="preserve"> </w:t>
      </w:r>
      <w:r w:rsidR="00F466B6" w:rsidRPr="00693507">
        <w:t xml:space="preserve">feelings </w:t>
      </w:r>
      <w:r w:rsidR="00131D6A" w:rsidRPr="00693507">
        <w:t>and attitudes</w:t>
      </w:r>
    </w:p>
    <w:p w14:paraId="3EC5DC55" w14:textId="77777777" w:rsidR="00131D6A" w:rsidRPr="00693507" w:rsidRDefault="002F4F63" w:rsidP="00813C1C">
      <w:pPr>
        <w:spacing w:line="480" w:lineRule="auto"/>
        <w:ind w:firstLine="720"/>
      </w:pPr>
      <w:r w:rsidRPr="00693507">
        <w:lastRenderedPageBreak/>
        <w:t xml:space="preserve">Given the </w:t>
      </w:r>
      <w:r w:rsidR="009161B3" w:rsidRPr="00693507">
        <w:t xml:space="preserve">numerous links in the literature concerning the association of Christianity with racial bias (i.e., anti-Black or pro-White sentiments), these findings lend support to the contention that there seems to be something in the construct of Christianity that is </w:t>
      </w:r>
      <w:r w:rsidRPr="00693507">
        <w:t xml:space="preserve">intertwined </w:t>
      </w:r>
      <w:r w:rsidR="009161B3" w:rsidRPr="00693507">
        <w:t xml:space="preserve">with feelings of racial bias. </w:t>
      </w:r>
      <w:r w:rsidR="003D0740" w:rsidRPr="00693507">
        <w:t>That is, if both White privilege and certain aspects of Christianity are associated with anti-Black/pro-White sentiments in a similar fashion</w:t>
      </w:r>
      <w:r w:rsidR="00424B37" w:rsidRPr="00693507">
        <w:t>,</w:t>
      </w:r>
      <w:r w:rsidR="003D0740" w:rsidRPr="00693507">
        <w:t xml:space="preserve"> then maybe this </w:t>
      </w:r>
      <w:r w:rsidR="00424B37" w:rsidRPr="00693507">
        <w:t xml:space="preserve">commonality </w:t>
      </w:r>
      <w:r w:rsidR="003D0740" w:rsidRPr="00693507">
        <w:t xml:space="preserve">offers </w:t>
      </w:r>
      <w:r w:rsidR="005B0C5C" w:rsidRPr="00693507">
        <w:t>additional</w:t>
      </w:r>
      <w:r w:rsidR="003D0740" w:rsidRPr="00693507">
        <w:t xml:space="preserve"> justification for using White privilege as a rough analog to arrive at a better understand</w:t>
      </w:r>
      <w:r w:rsidR="00424B37" w:rsidRPr="00693507">
        <w:t>ing</w:t>
      </w:r>
      <w:r w:rsidR="003D0740" w:rsidRPr="00693507">
        <w:t xml:space="preserve"> of the </w:t>
      </w:r>
      <w:r w:rsidR="00424B37" w:rsidRPr="00693507">
        <w:t>construct</w:t>
      </w:r>
      <w:r w:rsidR="003D0740" w:rsidRPr="00693507">
        <w:t xml:space="preserve"> of Christian privilege</w:t>
      </w:r>
      <w:r w:rsidR="00636469" w:rsidRPr="00693507">
        <w:t>.</w:t>
      </w:r>
      <w:r w:rsidR="00424B37" w:rsidRPr="00693507">
        <w:t xml:space="preserve"> Perhaps th</w:t>
      </w:r>
      <w:r w:rsidR="00636469" w:rsidRPr="00693507">
        <w:t xml:space="preserve">is finding helps to </w:t>
      </w:r>
      <w:r w:rsidR="00424B37" w:rsidRPr="00693507">
        <w:t xml:space="preserve">explain why both Christianity and White privilege predict anti-Black sentiments. </w:t>
      </w:r>
    </w:p>
    <w:p w14:paraId="47A28C4F" w14:textId="77777777" w:rsidR="00FD25D5" w:rsidRPr="00693507" w:rsidRDefault="00FD25D5" w:rsidP="000F457E">
      <w:pPr>
        <w:spacing w:line="480" w:lineRule="auto"/>
        <w:rPr>
          <w:b/>
        </w:rPr>
      </w:pPr>
      <w:r w:rsidRPr="00693507">
        <w:rPr>
          <w:b/>
        </w:rPr>
        <w:t>Christian Identity</w:t>
      </w:r>
      <w:r w:rsidR="00332025" w:rsidRPr="00693507">
        <w:rPr>
          <w:b/>
        </w:rPr>
        <w:t xml:space="preserve"> and Religious Privilege: A Sacred Taboo</w:t>
      </w:r>
      <w:r w:rsidRPr="00693507">
        <w:rPr>
          <w:b/>
        </w:rPr>
        <w:t xml:space="preserve"> </w:t>
      </w:r>
    </w:p>
    <w:p w14:paraId="41ED8DF6" w14:textId="77777777" w:rsidR="002538FF" w:rsidRPr="00693507" w:rsidRDefault="00C922E0" w:rsidP="00A40D85">
      <w:pPr>
        <w:spacing w:line="480" w:lineRule="auto"/>
        <w:ind w:firstLine="720"/>
      </w:pPr>
      <w:r w:rsidRPr="00693507">
        <w:rPr>
          <w:b/>
        </w:rPr>
        <w:t>Christian</w:t>
      </w:r>
      <w:r w:rsidR="00C54158" w:rsidRPr="00693507">
        <w:rPr>
          <w:b/>
        </w:rPr>
        <w:t xml:space="preserve"> </w:t>
      </w:r>
      <w:r w:rsidR="009157DD" w:rsidRPr="00693507">
        <w:rPr>
          <w:b/>
        </w:rPr>
        <w:t>Intolerance of Non-Christians</w:t>
      </w:r>
      <w:r w:rsidR="00240E55" w:rsidRPr="00693507">
        <w:rPr>
          <w:b/>
        </w:rPr>
        <w:t>.</w:t>
      </w:r>
      <w:r w:rsidR="00E76985" w:rsidRPr="00693507">
        <w:rPr>
          <w:b/>
        </w:rPr>
        <w:t xml:space="preserve"> </w:t>
      </w:r>
      <w:r w:rsidR="003A27C6" w:rsidRPr="00693507">
        <w:t>Research by Cook, Cottrell</w:t>
      </w:r>
      <w:r w:rsidR="00A42050" w:rsidRPr="00693507">
        <w:t>,</w:t>
      </w:r>
      <w:r w:rsidR="003A27C6" w:rsidRPr="00693507">
        <w:t xml:space="preserve"> and Webster (2015) has shown that Christians perceive atheists to be a greater threat to their values than a</w:t>
      </w:r>
      <w:r w:rsidR="009A26E4" w:rsidRPr="00693507">
        <w:t xml:space="preserve"> general population of</w:t>
      </w:r>
      <w:r w:rsidR="003A27C6" w:rsidRPr="00693507">
        <w:t xml:space="preserve"> college student</w:t>
      </w:r>
      <w:r w:rsidR="009A26E4" w:rsidRPr="00693507">
        <w:t>s</w:t>
      </w:r>
      <w:r w:rsidR="003A27C6" w:rsidRPr="00693507">
        <w:t xml:space="preserve"> while also suggesting that Christians are more likely to openly discriminate against an atheist compared to a control group. </w:t>
      </w:r>
      <w:r w:rsidR="00FE6B30" w:rsidRPr="00693507">
        <w:t xml:space="preserve">College students were used as a baseline </w:t>
      </w:r>
      <w:r w:rsidR="00113F76" w:rsidRPr="00693507">
        <w:t>because it was thought that in-group preference would lead to participants feeling less threatened by an in group of other college students</w:t>
      </w:r>
      <w:r w:rsidR="00B37C32" w:rsidRPr="00693507">
        <w:t>.</w:t>
      </w:r>
      <w:r w:rsidR="002538FF" w:rsidRPr="00693507">
        <w:t xml:space="preserve"> Additionally, research further shows that Christians favor their in-group with higher levels of Christian religiosity </w:t>
      </w:r>
      <w:r w:rsidR="005F14A5" w:rsidRPr="00693507">
        <w:t>being</w:t>
      </w:r>
      <w:r w:rsidR="002538FF" w:rsidRPr="00693507">
        <w:t xml:space="preserve"> associated with more negative views of atheists (Johnson</w:t>
      </w:r>
      <w:r w:rsidR="003C2E16" w:rsidRPr="00693507">
        <w:t xml:space="preserve"> et al.,</w:t>
      </w:r>
      <w:r w:rsidR="002538FF" w:rsidRPr="00693507">
        <w:t xml:space="preserve"> 2012). </w:t>
      </w:r>
    </w:p>
    <w:p w14:paraId="516BF959" w14:textId="77777777" w:rsidR="004161EB" w:rsidRPr="00693507" w:rsidRDefault="00C959A5" w:rsidP="007264AB">
      <w:pPr>
        <w:spacing w:line="480" w:lineRule="auto"/>
        <w:ind w:firstLine="720"/>
      </w:pPr>
      <w:r w:rsidRPr="00693507">
        <w:t xml:space="preserve">However, these types of negative beliefs do not exist solely between Christians and non-Christians per se. </w:t>
      </w:r>
      <w:r w:rsidR="005817ED" w:rsidRPr="00693507">
        <w:t>Christian</w:t>
      </w:r>
      <w:r w:rsidR="00433502" w:rsidRPr="00693507">
        <w:t>s have a long history of holding</w:t>
      </w:r>
      <w:r w:rsidR="005817ED" w:rsidRPr="00693507">
        <w:t xml:space="preserve"> </w:t>
      </w:r>
      <w:r w:rsidR="00DC2617" w:rsidRPr="00693507">
        <w:t>negative opinion towards women</w:t>
      </w:r>
      <w:r w:rsidR="005F14A5" w:rsidRPr="00693507">
        <w:t xml:space="preserve"> as well</w:t>
      </w:r>
      <w:r w:rsidR="005817ED" w:rsidRPr="00693507">
        <w:t xml:space="preserve">. </w:t>
      </w:r>
      <w:r w:rsidR="00424B37" w:rsidRPr="00693507">
        <w:t xml:space="preserve">Many of the early Christian scholars and their writings depict a worldview </w:t>
      </w:r>
      <w:r w:rsidR="00FE2B7B" w:rsidRPr="00693507">
        <w:t>that embraces the notion that God made women to be subordinate to men</w:t>
      </w:r>
      <w:r w:rsidR="005817ED" w:rsidRPr="00693507">
        <w:t xml:space="preserve"> (Martos &amp; Hegy, 1998). </w:t>
      </w:r>
      <w:r w:rsidR="00424B37" w:rsidRPr="00693507">
        <w:t xml:space="preserve">This hierarchical worldview is still present to this day with respect to marriage </w:t>
      </w:r>
      <w:r w:rsidR="007264AB" w:rsidRPr="00693507">
        <w:t>and ministry. Men</w:t>
      </w:r>
      <w:r w:rsidR="00FE2B7B" w:rsidRPr="00693507">
        <w:t xml:space="preserve"> (especially Christian men)</w:t>
      </w:r>
      <w:r w:rsidR="007264AB" w:rsidRPr="00693507">
        <w:t xml:space="preserve"> are </w:t>
      </w:r>
      <w:r w:rsidR="00FE2B7B" w:rsidRPr="00693507">
        <w:t xml:space="preserve">still generally </w:t>
      </w:r>
      <w:r w:rsidR="007264AB" w:rsidRPr="00693507">
        <w:t xml:space="preserve">expected to be the heads of </w:t>
      </w:r>
      <w:r w:rsidR="00FE2B7B" w:rsidRPr="00693507">
        <w:t xml:space="preserve">their households and </w:t>
      </w:r>
      <w:r w:rsidR="007264AB" w:rsidRPr="00693507">
        <w:t xml:space="preserve">the </w:t>
      </w:r>
      <w:r w:rsidR="00FE2B7B" w:rsidRPr="00693507">
        <w:lastRenderedPageBreak/>
        <w:t>C</w:t>
      </w:r>
      <w:r w:rsidR="007264AB" w:rsidRPr="00693507">
        <w:t>hurch</w:t>
      </w:r>
      <w:r w:rsidR="00DC2617" w:rsidRPr="00693507">
        <w:t xml:space="preserve"> (Martos &amp; Hegy, 1998). This historical </w:t>
      </w:r>
      <w:r w:rsidR="00893542" w:rsidRPr="00693507">
        <w:t xml:space="preserve">bias </w:t>
      </w:r>
      <w:r w:rsidR="00DC2617" w:rsidRPr="00693507">
        <w:t xml:space="preserve">is </w:t>
      </w:r>
      <w:r w:rsidR="00893542" w:rsidRPr="00693507">
        <w:t>supported</w:t>
      </w:r>
      <w:r w:rsidR="00DC2617" w:rsidRPr="00693507">
        <w:t xml:space="preserve"> by r</w:t>
      </w:r>
      <w:r w:rsidR="004161EB" w:rsidRPr="00693507">
        <w:t xml:space="preserve">esearch </w:t>
      </w:r>
      <w:r w:rsidR="00DC2617" w:rsidRPr="00693507">
        <w:t xml:space="preserve">that </w:t>
      </w:r>
      <w:r w:rsidR="004161EB" w:rsidRPr="00693507">
        <w:t>has shown a</w:t>
      </w:r>
      <w:r w:rsidR="007264AB" w:rsidRPr="00693507">
        <w:t xml:space="preserve"> positive</w:t>
      </w:r>
      <w:r w:rsidR="004161EB" w:rsidRPr="00693507">
        <w:t xml:space="preserve"> association between how literal</w:t>
      </w:r>
      <w:r w:rsidR="00FE2B7B" w:rsidRPr="00693507">
        <w:t>ly</w:t>
      </w:r>
      <w:r w:rsidR="004161EB" w:rsidRPr="00693507">
        <w:t xml:space="preserve"> someone </w:t>
      </w:r>
      <w:r w:rsidR="00FE2B7B" w:rsidRPr="00693507">
        <w:t xml:space="preserve">interprets </w:t>
      </w:r>
      <w:r w:rsidR="004161EB" w:rsidRPr="00693507">
        <w:t xml:space="preserve">the Bible and their </w:t>
      </w:r>
      <w:r w:rsidR="00FE2B7B" w:rsidRPr="00693507">
        <w:t xml:space="preserve">endorsement </w:t>
      </w:r>
      <w:r w:rsidR="004161EB" w:rsidRPr="00693507">
        <w:t xml:space="preserve">of </w:t>
      </w:r>
      <w:r w:rsidR="00DC2617" w:rsidRPr="00693507">
        <w:t>benevolent</w:t>
      </w:r>
      <w:r w:rsidR="004161EB" w:rsidRPr="00693507">
        <w:t xml:space="preserve"> sexism</w:t>
      </w:r>
      <w:r w:rsidR="000E41BB" w:rsidRPr="00693507">
        <w:t xml:space="preserve"> (</w:t>
      </w:r>
      <w:r w:rsidR="000E41BB" w:rsidRPr="00A3711A">
        <w:rPr>
          <w:highlight w:val="cyan"/>
        </w:rPr>
        <w:t xml:space="preserve">Burn &amp; </w:t>
      </w:r>
      <w:commentRangeStart w:id="0"/>
      <w:r w:rsidR="000E41BB" w:rsidRPr="00A3711A">
        <w:rPr>
          <w:highlight w:val="cyan"/>
        </w:rPr>
        <w:t>Busso</w:t>
      </w:r>
      <w:commentRangeEnd w:id="0"/>
      <w:r w:rsidR="000E41BB" w:rsidRPr="00A3711A">
        <w:rPr>
          <w:rStyle w:val="CommentReference"/>
          <w:sz w:val="24"/>
          <w:szCs w:val="24"/>
          <w:highlight w:val="cyan"/>
        </w:rPr>
        <w:commentReference w:id="0"/>
      </w:r>
      <w:r w:rsidR="000E41BB" w:rsidRPr="00A3711A">
        <w:rPr>
          <w:highlight w:val="cyan"/>
        </w:rPr>
        <w:t>, 2005</w:t>
      </w:r>
      <w:r w:rsidR="000E41BB" w:rsidRPr="00693507">
        <w:t>)</w:t>
      </w:r>
      <w:r w:rsidR="00FE2B7B" w:rsidRPr="00693507">
        <w:t xml:space="preserve"> – i.e., </w:t>
      </w:r>
      <w:r w:rsidR="00813C1C" w:rsidRPr="00693507">
        <w:t xml:space="preserve">the </w:t>
      </w:r>
      <w:r w:rsidR="00DC2617" w:rsidRPr="00693507">
        <w:t>“subjectively favorable, chivalrous ideology that offers protection and affection to women who embrace conventional roles</w:t>
      </w:r>
      <w:r w:rsidR="007264AB" w:rsidRPr="00693507">
        <w:t>”</w:t>
      </w:r>
      <w:r w:rsidR="004161EB" w:rsidRPr="00693507">
        <w:t xml:space="preserve"> (</w:t>
      </w:r>
      <w:r w:rsidR="00813C1C" w:rsidRPr="00693507">
        <w:t>Glick &amp; Fiske, 2001, p.109</w:t>
      </w:r>
      <w:r w:rsidR="004161EB" w:rsidRPr="00693507">
        <w:t xml:space="preserve">). </w:t>
      </w:r>
    </w:p>
    <w:p w14:paraId="3649A326" w14:textId="77777777" w:rsidR="00EE1B83" w:rsidRPr="00693507" w:rsidRDefault="00EE1B83" w:rsidP="00B84C94">
      <w:pPr>
        <w:spacing w:line="480" w:lineRule="auto"/>
        <w:ind w:firstLine="720"/>
      </w:pPr>
      <w:r w:rsidRPr="00693507">
        <w:t xml:space="preserve">In addition to negative attitudes </w:t>
      </w:r>
      <w:r w:rsidR="009157DD" w:rsidRPr="00693507">
        <w:t>about</w:t>
      </w:r>
      <w:r w:rsidRPr="00693507">
        <w:t xml:space="preserve"> women, Christianity is also commonly associated with bias toward LGBT individuals. A study by Trevino et al (2012), suggests that messages containing anti LGB attitudes are fairly widespread</w:t>
      </w:r>
      <w:r w:rsidR="007264AB" w:rsidRPr="00693507">
        <w:t xml:space="preserve"> and that exposure to these messages is associated with greater LGB prejudice</w:t>
      </w:r>
      <w:r w:rsidRPr="00693507">
        <w:t>.  Other research has suggested that there is a link between religious fundamentalism and anti LBTQ prejudice (Sanabria, 2012).</w:t>
      </w:r>
    </w:p>
    <w:p w14:paraId="4204BE26" w14:textId="77777777" w:rsidR="008D6EEB" w:rsidRPr="00693507" w:rsidRDefault="00332025" w:rsidP="007264AB">
      <w:pPr>
        <w:spacing w:line="480" w:lineRule="auto"/>
        <w:ind w:firstLine="720"/>
      </w:pPr>
      <w:r w:rsidRPr="00693507">
        <w:rPr>
          <w:b/>
        </w:rPr>
        <w:t xml:space="preserve">Mechanisms of </w:t>
      </w:r>
      <w:r w:rsidR="00D42B97" w:rsidRPr="00693507">
        <w:rPr>
          <w:b/>
        </w:rPr>
        <w:t xml:space="preserve">Christian </w:t>
      </w:r>
      <w:r w:rsidRPr="00693507">
        <w:rPr>
          <w:b/>
        </w:rPr>
        <w:t xml:space="preserve">Privilege. </w:t>
      </w:r>
      <w:r w:rsidR="00060A1B" w:rsidRPr="00693507">
        <w:t xml:space="preserve">For </w:t>
      </w:r>
      <w:r w:rsidR="003869E0" w:rsidRPr="00693507">
        <w:t xml:space="preserve">social </w:t>
      </w:r>
      <w:r w:rsidR="00060A1B" w:rsidRPr="00693507">
        <w:t xml:space="preserve">privilege to exist, </w:t>
      </w:r>
      <w:r w:rsidR="003869E0" w:rsidRPr="00693507">
        <w:t xml:space="preserve">specific institutional </w:t>
      </w:r>
      <w:r w:rsidR="008D6EEB" w:rsidRPr="00693507">
        <w:t xml:space="preserve">mechanisms must also be present </w:t>
      </w:r>
      <w:r w:rsidR="00060A1B" w:rsidRPr="00693507">
        <w:t>to propagat</w:t>
      </w:r>
      <w:r w:rsidR="008D6EEB" w:rsidRPr="00693507">
        <w:t>e</w:t>
      </w:r>
      <w:r w:rsidR="00060A1B" w:rsidRPr="00693507">
        <w:t xml:space="preserve"> and maint</w:t>
      </w:r>
      <w:r w:rsidR="008D6EEB" w:rsidRPr="00693507">
        <w:t>ai</w:t>
      </w:r>
      <w:r w:rsidR="00060A1B" w:rsidRPr="00693507">
        <w:t xml:space="preserve">n </w:t>
      </w:r>
      <w:r w:rsidR="008D6EEB" w:rsidRPr="00693507">
        <w:t xml:space="preserve">this </w:t>
      </w:r>
      <w:r w:rsidR="00060A1B" w:rsidRPr="00693507">
        <w:t xml:space="preserve">privilege </w:t>
      </w:r>
      <w:r w:rsidR="00FD25D5" w:rsidRPr="00693507">
        <w:t>(Liu, 2017).</w:t>
      </w:r>
      <w:r w:rsidR="00C4514E" w:rsidRPr="00693507">
        <w:t xml:space="preserve"> </w:t>
      </w:r>
      <w:r w:rsidR="00060A1B" w:rsidRPr="00693507">
        <w:t>Liu</w:t>
      </w:r>
      <w:r w:rsidR="008D6EEB" w:rsidRPr="00693507">
        <w:t xml:space="preserve"> posits that</w:t>
      </w:r>
      <w:r w:rsidR="00C4514E" w:rsidRPr="00693507">
        <w:t xml:space="preserve"> </w:t>
      </w:r>
      <w:r w:rsidR="008D6EEB" w:rsidRPr="00693507">
        <w:t xml:space="preserve">it is </w:t>
      </w:r>
      <w:r w:rsidR="003D0067" w:rsidRPr="00693507">
        <w:t xml:space="preserve">our </w:t>
      </w:r>
      <w:r w:rsidR="00C4514E" w:rsidRPr="00693507">
        <w:t xml:space="preserve">government, particularly </w:t>
      </w:r>
      <w:r w:rsidR="003D0067" w:rsidRPr="00693507">
        <w:t>our</w:t>
      </w:r>
      <w:r w:rsidR="00C4514E" w:rsidRPr="00693507">
        <w:t xml:space="preserve"> legislative branch</w:t>
      </w:r>
      <w:r w:rsidR="004A0C20" w:rsidRPr="00693507">
        <w:t xml:space="preserve"> (i.e., the branch that writes the laws of the society)</w:t>
      </w:r>
      <w:r w:rsidR="008D6EEB" w:rsidRPr="00693507">
        <w:t>,</w:t>
      </w:r>
      <w:r w:rsidR="00212BE8" w:rsidRPr="00693507">
        <w:t xml:space="preserve"> that</w:t>
      </w:r>
      <w:r w:rsidR="008D6EEB" w:rsidRPr="00693507">
        <w:t xml:space="preserve"> serves this purpose in the US</w:t>
      </w:r>
      <w:r w:rsidR="00C4514E" w:rsidRPr="00693507">
        <w:t xml:space="preserve">. </w:t>
      </w:r>
      <w:r w:rsidR="005F14A5" w:rsidRPr="00693507">
        <w:t>W</w:t>
      </w:r>
      <w:r w:rsidR="008D6EEB" w:rsidRPr="00693507">
        <w:t xml:space="preserve">hile Liu was primarily referencing White privilege in his discussion of this dynamic, </w:t>
      </w:r>
      <w:r w:rsidR="007264AB" w:rsidRPr="00693507">
        <w:t>I hope to generalize from this work in order to apply these suppositions to better understand how the construct of Christian privilege works in the United States.</w:t>
      </w:r>
      <w:r w:rsidR="00060A1B" w:rsidRPr="00693507">
        <w:t xml:space="preserve"> </w:t>
      </w:r>
    </w:p>
    <w:p w14:paraId="4AFF8D5F" w14:textId="77777777" w:rsidR="00332025" w:rsidRPr="00693507" w:rsidRDefault="003D0067" w:rsidP="0078509E">
      <w:pPr>
        <w:spacing w:line="480" w:lineRule="auto"/>
        <w:ind w:firstLine="720"/>
      </w:pPr>
      <w:r w:rsidRPr="00693507">
        <w:t xml:space="preserve">How </w:t>
      </w:r>
      <w:r w:rsidR="008D6EEB" w:rsidRPr="00693507">
        <w:t>are these constructs similar</w:t>
      </w:r>
      <w:r w:rsidRPr="00693507">
        <w:t xml:space="preserve">? Well, to answer this question, we need only consider who is most likely to be elected to </w:t>
      </w:r>
      <w:r w:rsidR="005F14A5" w:rsidRPr="00693507">
        <w:t xml:space="preserve">a </w:t>
      </w:r>
      <w:r w:rsidRPr="00693507">
        <w:t>public office</w:t>
      </w:r>
      <w:r w:rsidR="008D6EEB" w:rsidRPr="00693507">
        <w:t xml:space="preserve"> in the US</w:t>
      </w:r>
      <w:r w:rsidRPr="00693507">
        <w:t>.</w:t>
      </w:r>
      <w:r w:rsidR="00FD25D5" w:rsidRPr="00693507">
        <w:t xml:space="preserve"> </w:t>
      </w:r>
      <w:r w:rsidR="005F14A5" w:rsidRPr="00693507">
        <w:t xml:space="preserve">To this end, </w:t>
      </w:r>
      <w:r w:rsidR="00FD25D5" w:rsidRPr="00693507">
        <w:t>Christian privilege is most evident in the</w:t>
      </w:r>
      <w:r w:rsidR="00C4514E" w:rsidRPr="00693507">
        <w:t xml:space="preserve"> United States by the fact that it appears </w:t>
      </w:r>
      <w:r w:rsidR="007969C5" w:rsidRPr="00693507">
        <w:t>that there is a</w:t>
      </w:r>
      <w:r w:rsidR="00113F76" w:rsidRPr="00693507">
        <w:t>n</w:t>
      </w:r>
      <w:r w:rsidR="007969C5" w:rsidRPr="00693507">
        <w:t xml:space="preserve"> association between a political candidate’s religious beliefs and their ability to </w:t>
      </w:r>
      <w:r w:rsidR="005807DF" w:rsidRPr="00693507">
        <w:t>garner public support</w:t>
      </w:r>
      <w:r w:rsidR="00113F76" w:rsidRPr="00693507">
        <w:t>.</w:t>
      </w:r>
      <w:r w:rsidR="0078509E" w:rsidRPr="00693507">
        <w:t xml:space="preserve"> In other words, candidates with atheist religious views would likely struggle to gain</w:t>
      </w:r>
      <w:r w:rsidR="00212BE8" w:rsidRPr="00693507">
        <w:t xml:space="preserve"> as much</w:t>
      </w:r>
      <w:r w:rsidR="0078509E" w:rsidRPr="00693507">
        <w:t xml:space="preserve"> voter support</w:t>
      </w:r>
      <w:r w:rsidR="00212BE8" w:rsidRPr="00693507">
        <w:t xml:space="preserve"> as a Christian candidate</w:t>
      </w:r>
      <w:r w:rsidR="0078509E" w:rsidRPr="00693507">
        <w:t xml:space="preserve"> (Lipka, 2014). </w:t>
      </w:r>
      <w:r w:rsidR="00113F76" w:rsidRPr="00693507">
        <w:t xml:space="preserve">Additional evidence in support of this </w:t>
      </w:r>
      <w:r w:rsidR="00C4514E" w:rsidRPr="00693507">
        <w:t xml:space="preserve">can be gleaned from the </w:t>
      </w:r>
      <w:r w:rsidR="00C4514E" w:rsidRPr="00693507">
        <w:lastRenderedPageBreak/>
        <w:t xml:space="preserve">fact that while only 70 percent of the US population identifies </w:t>
      </w:r>
      <w:r w:rsidR="00FD25D5" w:rsidRPr="00693507">
        <w:t>as Christian</w:t>
      </w:r>
      <w:r w:rsidR="00283990" w:rsidRPr="00693507">
        <w:t>,</w:t>
      </w:r>
      <w:r w:rsidR="00FD25D5" w:rsidRPr="00693507">
        <w:t xml:space="preserve"> 85 percent of </w:t>
      </w:r>
      <w:r w:rsidR="00C4514E" w:rsidRPr="00693507">
        <w:t xml:space="preserve">the US </w:t>
      </w:r>
      <w:r w:rsidR="00FD25D5" w:rsidRPr="00693507">
        <w:t>Congress identifies as Christian (Pew</w:t>
      </w:r>
      <w:r w:rsidR="00EF5B63" w:rsidRPr="00693507">
        <w:t xml:space="preserve"> Research Center</w:t>
      </w:r>
      <w:r w:rsidR="00FD25D5" w:rsidRPr="00693507">
        <w:t xml:space="preserve">, 2015; </w:t>
      </w:r>
      <w:bookmarkStart w:id="1" w:name="_Hlk528865171"/>
      <w:r w:rsidR="00FD25D5" w:rsidRPr="00693507">
        <w:t>Washington Times, 2017</w:t>
      </w:r>
      <w:bookmarkEnd w:id="1"/>
      <w:r w:rsidR="00FD25D5" w:rsidRPr="00693507">
        <w:t xml:space="preserve">). </w:t>
      </w:r>
      <w:r w:rsidR="008114CD" w:rsidRPr="00693507">
        <w:t xml:space="preserve">Additionally, 43 of the 45 Presidents in United States history have been </w:t>
      </w:r>
      <w:r w:rsidR="003B382B" w:rsidRPr="00693507">
        <w:t>Christian</w:t>
      </w:r>
      <w:r w:rsidR="008114CD" w:rsidRPr="00693507">
        <w:t xml:space="preserve"> </w:t>
      </w:r>
      <w:r w:rsidR="00071C6D" w:rsidRPr="00693507">
        <w:t>(Masci, 2017)</w:t>
      </w:r>
      <w:r w:rsidR="008114CD" w:rsidRPr="00693507">
        <w:t xml:space="preserve">. Of the </w:t>
      </w:r>
      <w:r w:rsidR="00F2755F" w:rsidRPr="00693507">
        <w:t>two</w:t>
      </w:r>
      <w:r w:rsidR="008114CD" w:rsidRPr="00693507">
        <w:t xml:space="preserve"> </w:t>
      </w:r>
      <w:r w:rsidR="00727676" w:rsidRPr="00693507">
        <w:t xml:space="preserve">who </w:t>
      </w:r>
      <w:r w:rsidR="008114CD" w:rsidRPr="00693507">
        <w:t>were not religiously affiliated, Thomas Jefferson “</w:t>
      </w:r>
      <w:r w:rsidR="008114CD" w:rsidRPr="00693507">
        <w:rPr>
          <w:shd w:val="clear" w:color="auto" w:fill="FFFFFF"/>
        </w:rPr>
        <w:t xml:space="preserve">lost his faith in orthodox Christianity at an early </w:t>
      </w:r>
      <w:r w:rsidR="00A536EC" w:rsidRPr="00693507">
        <w:rPr>
          <w:shd w:val="clear" w:color="auto" w:fill="FFFFFF"/>
        </w:rPr>
        <w:t>age but</w:t>
      </w:r>
      <w:r w:rsidR="008114CD" w:rsidRPr="00693507">
        <w:rPr>
          <w:shd w:val="clear" w:color="auto" w:fill="FFFFFF"/>
        </w:rPr>
        <w:t xml:space="preserve"> continued to believe in an impersonal God as the creator of the universe”</w:t>
      </w:r>
      <w:r w:rsidR="00727676" w:rsidRPr="00693507">
        <w:rPr>
          <w:shd w:val="clear" w:color="auto" w:fill="FFFFFF"/>
        </w:rPr>
        <w:t xml:space="preserve"> (</w:t>
      </w:r>
      <w:r w:rsidR="00E05A35" w:rsidRPr="00693507">
        <w:rPr>
          <w:shd w:val="clear" w:color="auto" w:fill="FFFFFF"/>
        </w:rPr>
        <w:t xml:space="preserve">Masci, 2017, </w:t>
      </w:r>
      <w:r w:rsidR="00727676" w:rsidRPr="00693507">
        <w:rPr>
          <w:shd w:val="clear" w:color="auto" w:fill="FFFFFF"/>
        </w:rPr>
        <w:t>p</w:t>
      </w:r>
      <w:r w:rsidR="008D0480" w:rsidRPr="00693507">
        <w:rPr>
          <w:shd w:val="clear" w:color="auto" w:fill="FFFFFF"/>
        </w:rPr>
        <w:t xml:space="preserve">ara. </w:t>
      </w:r>
      <w:r w:rsidR="00E05A35" w:rsidRPr="00693507">
        <w:rPr>
          <w:shd w:val="clear" w:color="auto" w:fill="FFFFFF"/>
        </w:rPr>
        <w:t>8</w:t>
      </w:r>
      <w:r w:rsidR="00727676" w:rsidRPr="00693507">
        <w:rPr>
          <w:shd w:val="clear" w:color="auto" w:fill="FFFFFF"/>
        </w:rPr>
        <w:t>).</w:t>
      </w:r>
      <w:r w:rsidR="008114CD" w:rsidRPr="00693507">
        <w:t xml:space="preserve"> </w:t>
      </w:r>
      <w:r w:rsidR="005F14A5" w:rsidRPr="00693507">
        <w:t>Additionally</w:t>
      </w:r>
      <w:r w:rsidR="00E05A35" w:rsidRPr="00693507">
        <w:t>, the second religious</w:t>
      </w:r>
      <w:r w:rsidR="00897EAE" w:rsidRPr="00693507">
        <w:t>ly</w:t>
      </w:r>
      <w:r w:rsidR="00E05A35" w:rsidRPr="00693507">
        <w:t xml:space="preserve"> unaffiliated president</w:t>
      </w:r>
      <w:r w:rsidR="005F14A5" w:rsidRPr="00693507">
        <w:t xml:space="preserve">, </w:t>
      </w:r>
      <w:r w:rsidR="008114CD" w:rsidRPr="00693507">
        <w:t>Abraham Lincoln</w:t>
      </w:r>
      <w:r w:rsidR="00E05A35" w:rsidRPr="00693507">
        <w:t>,</w:t>
      </w:r>
      <w:r w:rsidR="008114CD" w:rsidRPr="00693507">
        <w:t xml:space="preserve"> “</w:t>
      </w:r>
      <w:r w:rsidR="00897EAE" w:rsidRPr="00693507">
        <w:t>…</w:t>
      </w:r>
      <w:r w:rsidR="008114CD" w:rsidRPr="00693507">
        <w:rPr>
          <w:shd w:val="clear" w:color="auto" w:fill="FFFFFF"/>
        </w:rPr>
        <w:t>was raised in a religious household and spoke frequently about God (particularly as president), but never joined a church</w:t>
      </w:r>
      <w:r w:rsidR="003C128A" w:rsidRPr="00693507">
        <w:rPr>
          <w:shd w:val="clear" w:color="auto" w:fill="FFFFFF"/>
        </w:rPr>
        <w:t>”</w:t>
      </w:r>
      <w:r w:rsidR="00A536EC" w:rsidRPr="00693507">
        <w:rPr>
          <w:shd w:val="clear" w:color="auto" w:fill="FFFFFF"/>
        </w:rPr>
        <w:t xml:space="preserve"> (</w:t>
      </w:r>
      <w:r w:rsidR="00E05A35" w:rsidRPr="00693507">
        <w:rPr>
          <w:shd w:val="clear" w:color="auto" w:fill="FFFFFF"/>
        </w:rPr>
        <w:t xml:space="preserve">Masci, 2017, </w:t>
      </w:r>
      <w:r w:rsidR="00A536EC" w:rsidRPr="00693507">
        <w:rPr>
          <w:shd w:val="clear" w:color="auto" w:fill="FFFFFF"/>
        </w:rPr>
        <w:t>p</w:t>
      </w:r>
      <w:r w:rsidR="008D0480" w:rsidRPr="00693507">
        <w:rPr>
          <w:shd w:val="clear" w:color="auto" w:fill="FFFFFF"/>
        </w:rPr>
        <w:t>ara. 9</w:t>
      </w:r>
      <w:r w:rsidR="00A536EC" w:rsidRPr="00693507">
        <w:rPr>
          <w:shd w:val="clear" w:color="auto" w:fill="FFFFFF"/>
        </w:rPr>
        <w:t>)</w:t>
      </w:r>
      <w:r w:rsidR="00897EAE" w:rsidRPr="00693507">
        <w:rPr>
          <w:shd w:val="clear" w:color="auto" w:fill="FFFFFF"/>
        </w:rPr>
        <w:t>.</w:t>
      </w:r>
      <w:r w:rsidR="00A536EC" w:rsidRPr="00693507">
        <w:rPr>
          <w:shd w:val="clear" w:color="auto" w:fill="FFFFFF"/>
        </w:rPr>
        <w:t xml:space="preserve"> </w:t>
      </w:r>
      <w:r w:rsidR="00727676" w:rsidRPr="00693507">
        <w:rPr>
          <w:shd w:val="clear" w:color="auto" w:fill="FFFFFF"/>
        </w:rPr>
        <w:t xml:space="preserve">Masci </w:t>
      </w:r>
      <w:r w:rsidR="00DD5ACD" w:rsidRPr="00693507">
        <w:rPr>
          <w:shd w:val="clear" w:color="auto" w:fill="FFFFFF"/>
        </w:rPr>
        <w:t xml:space="preserve">(2017) </w:t>
      </w:r>
      <w:r w:rsidR="00727676" w:rsidRPr="00693507">
        <w:rPr>
          <w:shd w:val="clear" w:color="auto" w:fill="FFFFFF"/>
        </w:rPr>
        <w:t>asserts that</w:t>
      </w:r>
      <w:r w:rsidR="00E12F5F" w:rsidRPr="00693507">
        <w:rPr>
          <w:shd w:val="clear" w:color="auto" w:fill="FFFFFF"/>
        </w:rPr>
        <w:t xml:space="preserve"> the historical accuracy of Lincoln being a Christian is </w:t>
      </w:r>
      <w:r w:rsidR="00727676" w:rsidRPr="00693507">
        <w:rPr>
          <w:shd w:val="clear" w:color="auto" w:fill="FFFFFF"/>
        </w:rPr>
        <w:t xml:space="preserve">still hotly </w:t>
      </w:r>
      <w:r w:rsidR="00E12F5F" w:rsidRPr="00693507">
        <w:rPr>
          <w:shd w:val="clear" w:color="auto" w:fill="FFFFFF"/>
        </w:rPr>
        <w:t>debat</w:t>
      </w:r>
      <w:r w:rsidR="00727676" w:rsidRPr="00693507">
        <w:rPr>
          <w:shd w:val="clear" w:color="auto" w:fill="FFFFFF"/>
        </w:rPr>
        <w:t>ed</w:t>
      </w:r>
      <w:r w:rsidR="00E12F5F" w:rsidRPr="00693507">
        <w:rPr>
          <w:shd w:val="clear" w:color="auto" w:fill="FFFFFF"/>
        </w:rPr>
        <w:t xml:space="preserve"> among histor</w:t>
      </w:r>
      <w:r w:rsidR="00727676" w:rsidRPr="00693507">
        <w:rPr>
          <w:shd w:val="clear" w:color="auto" w:fill="FFFFFF"/>
        </w:rPr>
        <w:t>y</w:t>
      </w:r>
      <w:r w:rsidR="00E12F5F" w:rsidRPr="00693507">
        <w:rPr>
          <w:shd w:val="clear" w:color="auto" w:fill="FFFFFF"/>
        </w:rPr>
        <w:t xml:space="preserve"> scholars.</w:t>
      </w:r>
      <w:r w:rsidR="00E12F5F" w:rsidRPr="00693507">
        <w:t xml:space="preserve"> </w:t>
      </w:r>
      <w:r w:rsidR="005C7BFC" w:rsidRPr="00693507">
        <w:t xml:space="preserve">This trend </w:t>
      </w:r>
      <w:r w:rsidR="00727676" w:rsidRPr="00693507">
        <w:t>to appoint Christian candidates to high positions in the US government is</w:t>
      </w:r>
      <w:r w:rsidR="005C7BFC" w:rsidRPr="00693507">
        <w:t xml:space="preserve"> also evident in Supreme Court appointees</w:t>
      </w:r>
      <w:r w:rsidR="00727676" w:rsidRPr="00693507">
        <w:t xml:space="preserve"> – i.e., </w:t>
      </w:r>
      <w:r w:rsidR="005C7BFC" w:rsidRPr="00693507">
        <w:t xml:space="preserve">only </w:t>
      </w:r>
      <w:r w:rsidR="000F3CD2" w:rsidRPr="00693507">
        <w:t>nine</w:t>
      </w:r>
      <w:r w:rsidR="005C7BFC" w:rsidRPr="00693507">
        <w:t xml:space="preserve"> Justices </w:t>
      </w:r>
      <w:r w:rsidR="00727676" w:rsidRPr="00693507">
        <w:t xml:space="preserve">have ever endorsed a religious view that was something other than </w:t>
      </w:r>
      <w:r w:rsidR="005C7BFC" w:rsidRPr="00693507">
        <w:t>some denomination of Christi</w:t>
      </w:r>
      <w:r w:rsidRPr="00693507">
        <w:t>anity</w:t>
      </w:r>
      <w:r w:rsidR="005C7BFC" w:rsidRPr="00693507">
        <w:t xml:space="preserve"> (PBS</w:t>
      </w:r>
      <w:r w:rsidR="0097450D" w:rsidRPr="00693507">
        <w:t xml:space="preserve"> NewsHour</w:t>
      </w:r>
      <w:r w:rsidR="005C7BFC" w:rsidRPr="00693507">
        <w:t xml:space="preserve">, 2018). Of those </w:t>
      </w:r>
      <w:r w:rsidR="000F3CD2" w:rsidRPr="00693507">
        <w:t>nine</w:t>
      </w:r>
      <w:r w:rsidR="005C7BFC" w:rsidRPr="00693507">
        <w:t xml:space="preserve"> Justices, </w:t>
      </w:r>
      <w:r w:rsidR="000F3CD2" w:rsidRPr="00693507">
        <w:t>eight</w:t>
      </w:r>
      <w:r w:rsidR="005C7BFC" w:rsidRPr="00693507">
        <w:t xml:space="preserve"> of them </w:t>
      </w:r>
      <w:r w:rsidR="000F3CD2" w:rsidRPr="00693507">
        <w:t>identified as</w:t>
      </w:r>
      <w:r w:rsidR="005C7BFC" w:rsidRPr="00693507">
        <w:t xml:space="preserve"> Jewish</w:t>
      </w:r>
      <w:r w:rsidR="000F3CD2" w:rsidRPr="00693507">
        <w:t>,</w:t>
      </w:r>
      <w:r w:rsidR="005C7BFC" w:rsidRPr="00693507">
        <w:t xml:space="preserve"> and </w:t>
      </w:r>
      <w:r w:rsidR="000F3CD2" w:rsidRPr="00693507">
        <w:t>one</w:t>
      </w:r>
      <w:r w:rsidR="005C7BFC" w:rsidRPr="00693507">
        <w:t xml:space="preserve"> was not a member of a church.</w:t>
      </w:r>
      <w:r w:rsidR="000F3CD2" w:rsidRPr="00693507">
        <w:t xml:space="preserve"> Despite the high number of Christian candidates available for such government positions, this rate of representation in the higher echelons of government is out of proportion to the number of Christians represented in the general population. </w:t>
      </w:r>
    </w:p>
    <w:p w14:paraId="48DF5FFC" w14:textId="77777777" w:rsidR="007044B7" w:rsidRPr="00693507" w:rsidRDefault="00C96871" w:rsidP="003B382B">
      <w:pPr>
        <w:spacing w:line="480" w:lineRule="auto"/>
        <w:ind w:firstLine="720"/>
      </w:pPr>
      <w:r w:rsidRPr="00693507">
        <w:rPr>
          <w:b/>
        </w:rPr>
        <w:t xml:space="preserve">Legislative </w:t>
      </w:r>
      <w:r w:rsidR="00332025" w:rsidRPr="00693507">
        <w:rPr>
          <w:b/>
        </w:rPr>
        <w:t xml:space="preserve">Examples of Privilege. </w:t>
      </w:r>
      <w:r w:rsidRPr="00693507">
        <w:t xml:space="preserve">Christian privilege </w:t>
      </w:r>
      <w:r w:rsidR="002E223A" w:rsidRPr="00693507">
        <w:t xml:space="preserve">manifests in the US not just in terms of the proportion of its leaders who are Christian, but also in the laws and policies that </w:t>
      </w:r>
      <w:r w:rsidR="0037233C" w:rsidRPr="00693507">
        <w:t>this</w:t>
      </w:r>
      <w:r w:rsidR="002E223A" w:rsidRPr="00693507">
        <w:t xml:space="preserve"> country adopts. </w:t>
      </w:r>
      <w:r w:rsidR="00B9597E" w:rsidRPr="00693507">
        <w:t xml:space="preserve">For example, </w:t>
      </w:r>
      <w:r w:rsidR="005C7021" w:rsidRPr="00693507">
        <w:t>Balingit (2018)</w:t>
      </w:r>
      <w:r w:rsidR="00B9597E" w:rsidRPr="00693507">
        <w:t xml:space="preserve"> found that</w:t>
      </w:r>
      <w:r w:rsidR="00B27F79" w:rsidRPr="00693507">
        <w:t xml:space="preserve"> </w:t>
      </w:r>
      <w:r w:rsidR="00B9597E" w:rsidRPr="00693507">
        <w:t>s</w:t>
      </w:r>
      <w:r w:rsidR="003B382B" w:rsidRPr="00693507">
        <w:t>everal states</w:t>
      </w:r>
      <w:r w:rsidR="00B9597E" w:rsidRPr="00693507">
        <w:t xml:space="preserve"> </w:t>
      </w:r>
      <w:r w:rsidR="003B382B" w:rsidRPr="00693507">
        <w:t>have begun to allow the phrase</w:t>
      </w:r>
      <w:r w:rsidR="00F2755F" w:rsidRPr="00693507">
        <w:t>,</w:t>
      </w:r>
      <w:r w:rsidR="003B382B" w:rsidRPr="00693507">
        <w:t xml:space="preserve"> ‘In God We Trust</w:t>
      </w:r>
      <w:r w:rsidR="00F2755F" w:rsidRPr="00693507">
        <w:t>,</w:t>
      </w:r>
      <w:r w:rsidR="003B382B" w:rsidRPr="00693507">
        <w:t>” to be displayed on taxpayer funded property. In Florida and Louisiana, such legislation has mandated that public schools display th</w:t>
      </w:r>
      <w:r w:rsidR="0037233C" w:rsidRPr="00693507">
        <w:t>is</w:t>
      </w:r>
      <w:r w:rsidR="003B382B" w:rsidRPr="00693507">
        <w:t xml:space="preserve"> motto</w:t>
      </w:r>
      <w:r w:rsidR="00FD25D5" w:rsidRPr="00693507">
        <w:t xml:space="preserve"> </w:t>
      </w:r>
      <w:bookmarkStart w:id="2" w:name="_Hlk528865222"/>
      <w:r w:rsidR="00FD25D5" w:rsidRPr="00693507">
        <w:t>(</w:t>
      </w:r>
      <w:r w:rsidR="00071C6D" w:rsidRPr="00693507">
        <w:t>Solochek, 2018</w:t>
      </w:r>
      <w:r w:rsidR="00FD25D5" w:rsidRPr="00693507">
        <w:t xml:space="preserve">; </w:t>
      </w:r>
      <w:r w:rsidR="005C7021" w:rsidRPr="00693507">
        <w:t>Mahoney, 2018</w:t>
      </w:r>
      <w:r w:rsidR="00FD25D5" w:rsidRPr="00693507">
        <w:t xml:space="preserve">; </w:t>
      </w:r>
      <w:r w:rsidR="00EE4122" w:rsidRPr="00693507">
        <w:t>Associated Press, 2018</w:t>
      </w:r>
      <w:r w:rsidR="00FD25D5" w:rsidRPr="00693507">
        <w:t>)</w:t>
      </w:r>
      <w:bookmarkEnd w:id="2"/>
      <w:r w:rsidR="00FD25D5" w:rsidRPr="00693507">
        <w:t>.</w:t>
      </w:r>
      <w:r w:rsidR="00B27F79" w:rsidRPr="00693507">
        <w:t xml:space="preserve"> While some might argue that</w:t>
      </w:r>
      <w:r w:rsidR="009B6F7E" w:rsidRPr="00693507">
        <w:t xml:space="preserve"> the use of</w:t>
      </w:r>
      <w:r w:rsidR="00B27F79" w:rsidRPr="00693507">
        <w:t xml:space="preserve"> this national </w:t>
      </w:r>
      <w:r w:rsidR="00F2755F" w:rsidRPr="00693507">
        <w:t xml:space="preserve">maxim </w:t>
      </w:r>
      <w:r w:rsidR="00B27F79" w:rsidRPr="00693507">
        <w:t xml:space="preserve">is </w:t>
      </w:r>
      <w:r w:rsidR="001401C1" w:rsidRPr="00693507">
        <w:t>not</w:t>
      </w:r>
      <w:r w:rsidR="00B9597E" w:rsidRPr="00693507">
        <w:t xml:space="preserve"> an example of our</w:t>
      </w:r>
      <w:r w:rsidR="001401C1" w:rsidRPr="00693507">
        <w:t xml:space="preserve"> </w:t>
      </w:r>
      <w:r w:rsidR="009B6F7E" w:rsidRPr="00693507">
        <w:t>government</w:t>
      </w:r>
      <w:r w:rsidR="00B9597E" w:rsidRPr="00693507">
        <w:t>’s</w:t>
      </w:r>
      <w:r w:rsidR="001401C1" w:rsidRPr="00693507">
        <w:t xml:space="preserve"> endorsement</w:t>
      </w:r>
      <w:r w:rsidR="00AD135E" w:rsidRPr="00693507">
        <w:t xml:space="preserve"> of Christianity</w:t>
      </w:r>
      <w:r w:rsidR="00B9597E" w:rsidRPr="00693507">
        <w:t xml:space="preserve"> over other religions</w:t>
      </w:r>
      <w:r w:rsidR="00B27F79" w:rsidRPr="00693507">
        <w:t xml:space="preserve">, </w:t>
      </w:r>
      <w:r w:rsidR="00B27F79" w:rsidRPr="00693507">
        <w:lastRenderedPageBreak/>
        <w:t>others</w:t>
      </w:r>
      <w:r w:rsidR="00B9597E" w:rsidRPr="00693507">
        <w:t xml:space="preserve"> have</w:t>
      </w:r>
      <w:r w:rsidR="00B27F79" w:rsidRPr="00693507">
        <w:t xml:space="preserve"> </w:t>
      </w:r>
      <w:r w:rsidR="00B9597E" w:rsidRPr="00693507">
        <w:t xml:space="preserve">challenged this interpretation by pointing out that </w:t>
      </w:r>
      <w:r w:rsidR="00AD135E" w:rsidRPr="00693507">
        <w:t>no one is thinking of Allah, Vishnu, or Thor when such dictums are evoked</w:t>
      </w:r>
      <w:r w:rsidR="001401C1" w:rsidRPr="00693507">
        <w:t xml:space="preserve"> (CBS News, 2018)</w:t>
      </w:r>
      <w:r w:rsidR="00B27F79" w:rsidRPr="00693507">
        <w:t xml:space="preserve">. Additionally, </w:t>
      </w:r>
      <w:r w:rsidR="0081111E" w:rsidRPr="00693507">
        <w:t xml:space="preserve">we could rebut those who argue in support of the use of this </w:t>
      </w:r>
      <w:r w:rsidR="00F2755F" w:rsidRPr="00693507">
        <w:t xml:space="preserve">aphorism </w:t>
      </w:r>
      <w:r w:rsidR="0081111E" w:rsidRPr="00693507">
        <w:t xml:space="preserve">by reminding pundits that </w:t>
      </w:r>
      <w:r w:rsidR="00B27F79" w:rsidRPr="00693507">
        <w:t xml:space="preserve">some religions do not have a deity </w:t>
      </w:r>
      <w:r w:rsidR="00B9597E" w:rsidRPr="00693507">
        <w:t>to</w:t>
      </w:r>
      <w:r w:rsidR="00B27F79" w:rsidRPr="00693507">
        <w:t xml:space="preserve"> worship</w:t>
      </w:r>
      <w:r w:rsidR="0081111E" w:rsidRPr="00693507">
        <w:t>,</w:t>
      </w:r>
      <w:r w:rsidR="00B27F79" w:rsidRPr="00693507">
        <w:t xml:space="preserve"> and </w:t>
      </w:r>
      <w:r w:rsidR="00AD135E" w:rsidRPr="00693507">
        <w:t>some people do not believe in God(s)</w:t>
      </w:r>
      <w:r w:rsidR="003B32E7" w:rsidRPr="00693507">
        <w:t xml:space="preserve"> at all </w:t>
      </w:r>
      <w:r w:rsidR="00B27F79" w:rsidRPr="00693507">
        <w:t>(Pew, 2015).</w:t>
      </w:r>
      <w:r w:rsidR="0081111E" w:rsidRPr="00693507">
        <w:t xml:space="preserve"> How is this phrase neutral in the lives of people from the latter groups?</w:t>
      </w:r>
    </w:p>
    <w:p w14:paraId="3C7224A8" w14:textId="77777777" w:rsidR="00C96871" w:rsidRPr="00693507" w:rsidRDefault="0081111E" w:rsidP="000F457E">
      <w:pPr>
        <w:spacing w:line="480" w:lineRule="auto"/>
        <w:ind w:firstLine="720"/>
      </w:pPr>
      <w:r w:rsidRPr="00693507">
        <w:t>T</w:t>
      </w:r>
      <w:r w:rsidR="007044B7" w:rsidRPr="00693507">
        <w:t>h</w:t>
      </w:r>
      <w:r w:rsidR="00F2755F" w:rsidRPr="00693507">
        <w:t>e</w:t>
      </w:r>
      <w:r w:rsidR="007044B7" w:rsidRPr="00693507">
        <w:t xml:space="preserve"> privileged status for Christianity </w:t>
      </w:r>
      <w:r w:rsidR="0037233C" w:rsidRPr="00693507">
        <w:t xml:space="preserve">is not merely instantiated </w:t>
      </w:r>
      <w:r w:rsidR="00474538" w:rsidRPr="00693507">
        <w:t xml:space="preserve">both </w:t>
      </w:r>
      <w:r w:rsidR="0037233C" w:rsidRPr="00693507">
        <w:t xml:space="preserve">by the </w:t>
      </w:r>
      <w:r w:rsidR="00F2755F" w:rsidRPr="00693507">
        <w:t>adoption of pro-Christian laws in many states</w:t>
      </w:r>
      <w:r w:rsidR="002C371D" w:rsidRPr="00693507">
        <w:t>;</w:t>
      </w:r>
      <w:r w:rsidR="007044B7" w:rsidRPr="00693507">
        <w:t xml:space="preserve"> </w:t>
      </w:r>
      <w:r w:rsidR="002C371D" w:rsidRPr="00693507">
        <w:t>i</w:t>
      </w:r>
      <w:r w:rsidR="007044B7" w:rsidRPr="00693507">
        <w:t xml:space="preserve">t </w:t>
      </w:r>
      <w:r w:rsidR="00B84C94" w:rsidRPr="00693507">
        <w:t>is</w:t>
      </w:r>
      <w:r w:rsidR="007044B7" w:rsidRPr="00693507">
        <w:t xml:space="preserve"> also</w:t>
      </w:r>
      <w:r w:rsidR="00B27F79" w:rsidRPr="00693507">
        <w:t xml:space="preserve"> </w:t>
      </w:r>
      <w:r w:rsidR="00F2755F" w:rsidRPr="00693507">
        <w:t xml:space="preserve">demonstrated by the fact that many legal challenges to such pro-Christian laws have been </w:t>
      </w:r>
      <w:r w:rsidR="007044B7" w:rsidRPr="00693507">
        <w:t xml:space="preserve">upheld by the </w:t>
      </w:r>
      <w:r w:rsidR="00F2755F" w:rsidRPr="00693507">
        <w:t>courts</w:t>
      </w:r>
      <w:r w:rsidR="007044B7" w:rsidRPr="00693507">
        <w:t>.</w:t>
      </w:r>
      <w:r w:rsidR="00C47722" w:rsidRPr="00693507">
        <w:t xml:space="preserve"> For example,</w:t>
      </w:r>
      <w:r w:rsidR="007044B7" w:rsidRPr="00693507">
        <w:t xml:space="preserve"> </w:t>
      </w:r>
      <w:r w:rsidR="00C47722" w:rsidRPr="00693507">
        <w:t>i</w:t>
      </w:r>
      <w:r w:rsidR="00FD25D5" w:rsidRPr="00693507">
        <w:t>n Illinois, a lawsuit that alleged</w:t>
      </w:r>
      <w:r w:rsidR="002D0DF2" w:rsidRPr="00693507">
        <w:t xml:space="preserve"> that</w:t>
      </w:r>
      <w:r w:rsidR="00FD25D5" w:rsidRPr="00693507">
        <w:t xml:space="preserve"> </w:t>
      </w:r>
      <w:r w:rsidR="002D0DF2" w:rsidRPr="00693507">
        <w:t xml:space="preserve">the use of </w:t>
      </w:r>
      <w:r w:rsidR="00FD25D5" w:rsidRPr="00693507">
        <w:t xml:space="preserve">the </w:t>
      </w:r>
      <w:r w:rsidR="00C47722" w:rsidRPr="00693507">
        <w:t>maxim</w:t>
      </w:r>
      <w:r w:rsidR="002E223A" w:rsidRPr="00693507">
        <w:t>,</w:t>
      </w:r>
      <w:r w:rsidR="00FD25D5" w:rsidRPr="00693507">
        <w:t xml:space="preserve"> “In God We Trust</w:t>
      </w:r>
      <w:r w:rsidR="002E223A" w:rsidRPr="00693507">
        <w:t>,</w:t>
      </w:r>
      <w:r w:rsidR="00FD25D5" w:rsidRPr="00693507">
        <w:t xml:space="preserve">” </w:t>
      </w:r>
      <w:r w:rsidR="004F7ED7" w:rsidRPr="00693507">
        <w:t xml:space="preserve">by government agencies is a violation </w:t>
      </w:r>
      <w:r w:rsidR="007F5C30" w:rsidRPr="00693507">
        <w:t xml:space="preserve">of </w:t>
      </w:r>
      <w:r w:rsidR="00FD25D5" w:rsidRPr="00693507">
        <w:t>the First Amendment was denied on the basis</w:t>
      </w:r>
      <w:r w:rsidR="007044B7" w:rsidRPr="00693507">
        <w:t xml:space="preserve"> that the motto was not </w:t>
      </w:r>
      <w:r w:rsidR="00C96871" w:rsidRPr="00693507">
        <w:t xml:space="preserve">an </w:t>
      </w:r>
      <w:r w:rsidR="007044B7" w:rsidRPr="00693507">
        <w:t>“endorsement</w:t>
      </w:r>
      <w:r w:rsidR="00871DFB" w:rsidRPr="00693507">
        <w:t>,</w:t>
      </w:r>
      <w:r w:rsidR="007044B7" w:rsidRPr="00693507">
        <w:t>”</w:t>
      </w:r>
      <w:r w:rsidR="00C96871" w:rsidRPr="00693507">
        <w:t xml:space="preserve"> but rather</w:t>
      </w:r>
      <w:r w:rsidR="00FD25D5" w:rsidRPr="00693507">
        <w:t xml:space="preserve"> a</w:t>
      </w:r>
      <w:r w:rsidR="00C96871" w:rsidRPr="00693507">
        <w:t xml:space="preserve"> “</w:t>
      </w:r>
      <w:r w:rsidR="00FD25D5" w:rsidRPr="00693507">
        <w:t xml:space="preserve">historical reminder of the nation’s heritage” (CBS News, 2018, p. 1). </w:t>
      </w:r>
      <w:r w:rsidR="00C96871" w:rsidRPr="00693507">
        <w:t xml:space="preserve">This </w:t>
      </w:r>
      <w:r w:rsidR="00BD760E" w:rsidRPr="00693507">
        <w:t xml:space="preserve">conflation </w:t>
      </w:r>
      <w:r w:rsidR="00C96871" w:rsidRPr="00693507">
        <w:t xml:space="preserve">of national heritage with Christianity is a form of Christian privilege. </w:t>
      </w:r>
    </w:p>
    <w:p w14:paraId="01F52045" w14:textId="77777777" w:rsidR="000666A8" w:rsidRPr="00693507" w:rsidRDefault="00182E85" w:rsidP="000666A8">
      <w:pPr>
        <w:spacing w:line="480" w:lineRule="auto"/>
        <w:ind w:firstLine="720"/>
      </w:pPr>
      <w:r w:rsidRPr="00693507">
        <w:t xml:space="preserve">Despite the First Amendment’s explicit prohibition against the State supporting </w:t>
      </w:r>
      <w:r w:rsidR="0081111E" w:rsidRPr="00693507">
        <w:t xml:space="preserve">any single </w:t>
      </w:r>
      <w:r w:rsidR="004449BE" w:rsidRPr="00693507">
        <w:t>religious group over others</w:t>
      </w:r>
      <w:r w:rsidR="007044B7" w:rsidRPr="00693507">
        <w:t>, th</w:t>
      </w:r>
      <w:r w:rsidR="00A61A2D" w:rsidRPr="00693507">
        <w:t xml:space="preserve">e </w:t>
      </w:r>
      <w:r w:rsidR="004449BE" w:rsidRPr="00693507">
        <w:t xml:space="preserve">longstanding </w:t>
      </w:r>
      <w:r w:rsidR="00A61A2D" w:rsidRPr="00693507">
        <w:t>deference given to</w:t>
      </w:r>
      <w:r w:rsidR="007044B7" w:rsidRPr="00693507">
        <w:t xml:space="preserve"> </w:t>
      </w:r>
      <w:r w:rsidR="00DF361B" w:rsidRPr="00693507">
        <w:t xml:space="preserve">Christian </w:t>
      </w:r>
      <w:r w:rsidR="00903C7B" w:rsidRPr="00693507">
        <w:t>priorities</w:t>
      </w:r>
      <w:r w:rsidR="00DF361B" w:rsidRPr="00693507">
        <w:t xml:space="preserve"> </w:t>
      </w:r>
      <w:r w:rsidR="00903C7B" w:rsidRPr="00693507">
        <w:t xml:space="preserve">through </w:t>
      </w:r>
      <w:r w:rsidR="006F05FB" w:rsidRPr="00693507">
        <w:t xml:space="preserve">the continued usage of slogans referencing </w:t>
      </w:r>
      <w:r w:rsidR="0081111E" w:rsidRPr="00693507">
        <w:t xml:space="preserve">a Christian </w:t>
      </w:r>
      <w:r w:rsidR="006F05FB" w:rsidRPr="00693507">
        <w:t xml:space="preserve">God </w:t>
      </w:r>
      <w:r w:rsidR="00C032B2" w:rsidRPr="00693507">
        <w:t>or</w:t>
      </w:r>
      <w:r w:rsidR="0081111E" w:rsidRPr="00693507">
        <w:t xml:space="preserve"> patently</w:t>
      </w:r>
      <w:r w:rsidR="00C032B2" w:rsidRPr="00693507">
        <w:t xml:space="preserve"> </w:t>
      </w:r>
      <w:r w:rsidR="0081111E" w:rsidRPr="00693507">
        <w:t xml:space="preserve">Christian imperatives </w:t>
      </w:r>
      <w:r w:rsidR="006F05FB" w:rsidRPr="00693507">
        <w:t xml:space="preserve">in </w:t>
      </w:r>
      <w:r w:rsidR="00C032B2" w:rsidRPr="00693507">
        <w:t>government</w:t>
      </w:r>
      <w:r w:rsidR="00F5536A" w:rsidRPr="00693507">
        <w:t xml:space="preserve"> documents, monuments, and ceremonies</w:t>
      </w:r>
      <w:r w:rsidR="00C032B2" w:rsidRPr="00693507">
        <w:t xml:space="preserve"> reveals the degree to which Christianity is</w:t>
      </w:r>
      <w:r w:rsidR="00343D87" w:rsidRPr="00693507">
        <w:t xml:space="preserve"> </w:t>
      </w:r>
      <w:r w:rsidR="007044B7" w:rsidRPr="00693507">
        <w:t>privilege</w:t>
      </w:r>
      <w:r w:rsidR="00C032B2" w:rsidRPr="00693507">
        <w:t xml:space="preserve">d </w:t>
      </w:r>
      <w:r w:rsidR="00F5536A" w:rsidRPr="00693507">
        <w:t xml:space="preserve">above other religions </w:t>
      </w:r>
      <w:r w:rsidR="00C032B2" w:rsidRPr="00693507">
        <w:t xml:space="preserve">by the US government. </w:t>
      </w:r>
      <w:r w:rsidR="00903C7B" w:rsidRPr="00693507">
        <w:t>No other religious belief system is given this same degree of respect and societal influence within our government</w:t>
      </w:r>
      <w:r w:rsidR="00E05A35" w:rsidRPr="00693507">
        <w:t>.</w:t>
      </w:r>
      <w:r w:rsidR="00DA3367" w:rsidRPr="00693507">
        <w:t xml:space="preserve"> </w:t>
      </w:r>
      <w:r w:rsidR="007044B7" w:rsidRPr="00693507">
        <w:t xml:space="preserve">The best examples of this </w:t>
      </w:r>
      <w:r w:rsidR="00887E7D" w:rsidRPr="00693507">
        <w:t xml:space="preserve">bias can be gleaned </w:t>
      </w:r>
      <w:r w:rsidR="007044B7" w:rsidRPr="00693507">
        <w:t xml:space="preserve">from the passage of “religious freedom” bills in </w:t>
      </w:r>
      <w:r w:rsidR="00063D05" w:rsidRPr="00693507">
        <w:t>some states</w:t>
      </w:r>
      <w:r w:rsidR="000C51FD" w:rsidRPr="00693507">
        <w:t xml:space="preserve"> (Johnson &amp; Steinmetz, 2015)</w:t>
      </w:r>
      <w:r w:rsidR="007044B7" w:rsidRPr="00693507">
        <w:t>.</w:t>
      </w:r>
      <w:r w:rsidR="000C51FD" w:rsidRPr="00693507">
        <w:t xml:space="preserve"> Broadly speaking, </w:t>
      </w:r>
      <w:r w:rsidR="000C51FD" w:rsidRPr="00693507">
        <w:rPr>
          <w:color w:val="000000"/>
        </w:rPr>
        <w:t xml:space="preserve">these bills “[prohibit] </w:t>
      </w:r>
      <w:r w:rsidR="000C51FD" w:rsidRPr="00693507">
        <w:rPr>
          <w:color w:val="000000"/>
          <w:shd w:val="clear" w:color="auto" w:fill="FCFCFC"/>
        </w:rPr>
        <w:t xml:space="preserve">laws from burdening religious freedom unless the government had a compelling interest and had used the least restrictive means” (Miller, 2018, p. 1). </w:t>
      </w:r>
      <w:r w:rsidR="000C6207" w:rsidRPr="00693507">
        <w:rPr>
          <w:color w:val="000000"/>
          <w:shd w:val="clear" w:color="auto" w:fill="FCFCFC"/>
        </w:rPr>
        <w:t>This means that</w:t>
      </w:r>
      <w:r w:rsidR="000C51FD" w:rsidRPr="00693507">
        <w:rPr>
          <w:color w:val="000000"/>
          <w:shd w:val="clear" w:color="auto" w:fill="FCFCFC"/>
        </w:rPr>
        <w:t xml:space="preserve"> </w:t>
      </w:r>
      <w:r w:rsidR="000C6207" w:rsidRPr="00693507">
        <w:rPr>
          <w:color w:val="000000"/>
          <w:shd w:val="clear" w:color="auto" w:fill="FCFCFC"/>
        </w:rPr>
        <w:t xml:space="preserve">if </w:t>
      </w:r>
      <w:r w:rsidR="000C51FD" w:rsidRPr="00693507">
        <w:rPr>
          <w:color w:val="000000"/>
          <w:shd w:val="clear" w:color="auto" w:fill="FCFCFC"/>
        </w:rPr>
        <w:t xml:space="preserve">a person </w:t>
      </w:r>
      <w:r w:rsidR="000C6207" w:rsidRPr="00693507">
        <w:rPr>
          <w:color w:val="000000"/>
          <w:shd w:val="clear" w:color="auto" w:fill="FCFCFC"/>
        </w:rPr>
        <w:t xml:space="preserve">can cite a deeply held religious </w:t>
      </w:r>
      <w:r w:rsidR="000C51FD" w:rsidRPr="00693507">
        <w:rPr>
          <w:color w:val="000000"/>
          <w:shd w:val="clear" w:color="auto" w:fill="FCFCFC"/>
        </w:rPr>
        <w:t>object</w:t>
      </w:r>
      <w:r w:rsidR="000C6207" w:rsidRPr="00693507">
        <w:rPr>
          <w:color w:val="000000"/>
          <w:shd w:val="clear" w:color="auto" w:fill="FCFCFC"/>
        </w:rPr>
        <w:t xml:space="preserve">ion to a particular </w:t>
      </w:r>
      <w:r w:rsidR="000C51FD" w:rsidRPr="00693507">
        <w:rPr>
          <w:color w:val="000000"/>
          <w:shd w:val="clear" w:color="auto" w:fill="FCFCFC"/>
        </w:rPr>
        <w:t>law</w:t>
      </w:r>
      <w:r w:rsidR="00D070C5" w:rsidRPr="00693507">
        <w:rPr>
          <w:color w:val="000000"/>
          <w:shd w:val="clear" w:color="auto" w:fill="FCFCFC"/>
        </w:rPr>
        <w:t xml:space="preserve"> that they believe</w:t>
      </w:r>
      <w:r w:rsidR="0031002E" w:rsidRPr="00693507">
        <w:rPr>
          <w:color w:val="000000"/>
          <w:shd w:val="clear" w:color="auto" w:fill="FCFCFC"/>
        </w:rPr>
        <w:t xml:space="preserve"> </w:t>
      </w:r>
      <w:r w:rsidR="00903C7B" w:rsidRPr="00693507">
        <w:rPr>
          <w:color w:val="000000"/>
          <w:shd w:val="clear" w:color="auto" w:fill="FCFCFC"/>
        </w:rPr>
        <w:t>unnecessarily hinders</w:t>
      </w:r>
      <w:r w:rsidR="0031002E" w:rsidRPr="00693507">
        <w:rPr>
          <w:color w:val="000000"/>
          <w:shd w:val="clear" w:color="auto" w:fill="FCFCFC"/>
        </w:rPr>
        <w:t xml:space="preserve"> th</w:t>
      </w:r>
      <w:r w:rsidR="00952364" w:rsidRPr="00693507">
        <w:rPr>
          <w:color w:val="000000"/>
          <w:shd w:val="clear" w:color="auto" w:fill="FCFCFC"/>
        </w:rPr>
        <w:t>e</w:t>
      </w:r>
      <w:r w:rsidR="00D070C5" w:rsidRPr="00693507">
        <w:rPr>
          <w:color w:val="000000"/>
          <w:shd w:val="clear" w:color="auto" w:fill="FCFCFC"/>
        </w:rPr>
        <w:t>ir</w:t>
      </w:r>
      <w:r w:rsidR="0031002E" w:rsidRPr="00693507">
        <w:rPr>
          <w:color w:val="000000"/>
          <w:shd w:val="clear" w:color="auto" w:fill="FCFCFC"/>
        </w:rPr>
        <w:t xml:space="preserve"> ability to </w:t>
      </w:r>
      <w:r w:rsidR="0031002E" w:rsidRPr="00693507">
        <w:rPr>
          <w:color w:val="000000"/>
          <w:shd w:val="clear" w:color="auto" w:fill="FCFCFC"/>
        </w:rPr>
        <w:lastRenderedPageBreak/>
        <w:t>practice their religion</w:t>
      </w:r>
      <w:r w:rsidR="00D070C5" w:rsidRPr="00693507">
        <w:rPr>
          <w:color w:val="000000"/>
          <w:shd w:val="clear" w:color="auto" w:fill="FCFCFC"/>
        </w:rPr>
        <w:t>, they can ignore the law and not be prosecuted for violating it</w:t>
      </w:r>
      <w:r w:rsidR="0031002E" w:rsidRPr="00693507">
        <w:rPr>
          <w:color w:val="000000"/>
          <w:shd w:val="clear" w:color="auto" w:fill="FCFCFC"/>
        </w:rPr>
        <w:t>.</w:t>
      </w:r>
      <w:r w:rsidR="00DC7C71" w:rsidRPr="00693507">
        <w:rPr>
          <w:color w:val="000000"/>
          <w:shd w:val="clear" w:color="auto" w:fill="FCFCFC"/>
        </w:rPr>
        <w:t xml:space="preserve"> </w:t>
      </w:r>
      <w:r w:rsidR="0031002E" w:rsidRPr="00693507">
        <w:rPr>
          <w:color w:val="000000"/>
        </w:rPr>
        <w:t xml:space="preserve">This reasoning has been used by </w:t>
      </w:r>
      <w:r w:rsidR="00DC7C71" w:rsidRPr="00693507">
        <w:rPr>
          <w:color w:val="000000"/>
        </w:rPr>
        <w:t xml:space="preserve">both </w:t>
      </w:r>
      <w:r w:rsidR="00FD25D5" w:rsidRPr="00693507">
        <w:rPr>
          <w:color w:val="000000"/>
        </w:rPr>
        <w:t xml:space="preserve">individuals </w:t>
      </w:r>
      <w:r w:rsidR="00DC7C71" w:rsidRPr="00693507">
        <w:rPr>
          <w:color w:val="000000"/>
        </w:rPr>
        <w:t xml:space="preserve">and various business and healthcare institutions </w:t>
      </w:r>
      <w:r w:rsidR="00FD25D5" w:rsidRPr="00693507">
        <w:rPr>
          <w:color w:val="000000"/>
        </w:rPr>
        <w:t>to claim religious</w:t>
      </w:r>
      <w:r w:rsidR="00FD25D5" w:rsidRPr="00693507">
        <w:t xml:space="preserve"> or moral objection </w:t>
      </w:r>
      <w:r w:rsidR="0031002E" w:rsidRPr="00693507">
        <w:t>to provid</w:t>
      </w:r>
      <w:r w:rsidR="00DC7C71" w:rsidRPr="00693507">
        <w:t>ing</w:t>
      </w:r>
      <w:r w:rsidR="00FD25D5" w:rsidRPr="00693507">
        <w:t xml:space="preserve"> wedding </w:t>
      </w:r>
      <w:r w:rsidR="00B27F79" w:rsidRPr="00693507">
        <w:t xml:space="preserve">and adoption </w:t>
      </w:r>
      <w:r w:rsidR="00FD25D5" w:rsidRPr="00693507">
        <w:t xml:space="preserve">services to </w:t>
      </w:r>
      <w:r w:rsidR="008C3CE7" w:rsidRPr="00693507">
        <w:t>members of</w:t>
      </w:r>
      <w:r w:rsidR="00FD25D5" w:rsidRPr="00693507">
        <w:t xml:space="preserve"> LGBTQA communit</w:t>
      </w:r>
      <w:r w:rsidR="008C3CE7" w:rsidRPr="00693507">
        <w:t>ies</w:t>
      </w:r>
      <w:r w:rsidR="00007935" w:rsidRPr="00693507">
        <w:t xml:space="preserve"> </w:t>
      </w:r>
      <w:r w:rsidR="008C3CE7" w:rsidRPr="00693507">
        <w:t xml:space="preserve">(even in </w:t>
      </w:r>
      <w:r w:rsidR="000666A8" w:rsidRPr="00693507">
        <w:t>localities</w:t>
      </w:r>
      <w:r w:rsidR="008C3CE7" w:rsidRPr="00693507">
        <w:t xml:space="preserve"> that have explicit laws preventing discrimination against these groups</w:t>
      </w:r>
      <w:r w:rsidR="00007935" w:rsidRPr="00693507">
        <w:t>; Allison, 2020; Edelman, 2018; LeBlanc, 2019</w:t>
      </w:r>
      <w:r w:rsidR="008C3CE7" w:rsidRPr="00693507">
        <w:t>)</w:t>
      </w:r>
      <w:r w:rsidR="00AD135E" w:rsidRPr="00693507">
        <w:t>,</w:t>
      </w:r>
      <w:r w:rsidR="00FD25D5" w:rsidRPr="00693507">
        <w:t xml:space="preserve"> as well as medical prescriptions for</w:t>
      </w:r>
      <w:r w:rsidR="00AD135E" w:rsidRPr="00693507">
        <w:t xml:space="preserve"> birth control </w:t>
      </w:r>
      <w:r w:rsidR="00DC7C71" w:rsidRPr="00693507">
        <w:t>and</w:t>
      </w:r>
      <w:r w:rsidR="00FD25D5" w:rsidRPr="00693507">
        <w:t xml:space="preserve"> abortion</w:t>
      </w:r>
      <w:r w:rsidR="0031002E" w:rsidRPr="00693507">
        <w:t xml:space="preserve"> access</w:t>
      </w:r>
      <w:r w:rsidR="00082CAC" w:rsidRPr="00693507">
        <w:t xml:space="preserve"> (</w:t>
      </w:r>
      <w:r w:rsidR="00007935" w:rsidRPr="00693507">
        <w:t>Guttmacher Institute, 2019; National Women’s Law Center, 2017</w:t>
      </w:r>
      <w:r w:rsidR="00082CAC" w:rsidRPr="00693507">
        <w:t>)</w:t>
      </w:r>
      <w:r w:rsidR="00FD25D5" w:rsidRPr="00693507">
        <w:t xml:space="preserve"> </w:t>
      </w:r>
      <w:r w:rsidR="00F171E3" w:rsidRPr="00693507">
        <w:t>in communities where utilizing such items and procedures are legal</w:t>
      </w:r>
      <w:r w:rsidR="00007935" w:rsidRPr="00693507">
        <w:t>.</w:t>
      </w:r>
      <w:r w:rsidR="00F171E3" w:rsidRPr="00693507">
        <w:t xml:space="preserve"> </w:t>
      </w:r>
      <w:r w:rsidR="00C96871" w:rsidRPr="00693507">
        <w:t>However, this privilege does</w:t>
      </w:r>
      <w:r w:rsidR="000666A8" w:rsidRPr="00693507">
        <w:t xml:space="preserve"> not</w:t>
      </w:r>
      <w:r w:rsidR="00C96871" w:rsidRPr="00693507">
        <w:t xml:space="preserve"> just extend to </w:t>
      </w:r>
      <w:r w:rsidR="000666A8" w:rsidRPr="00693507">
        <w:t xml:space="preserve">allowing </w:t>
      </w:r>
      <w:r w:rsidR="00DC7C71" w:rsidRPr="00693507">
        <w:t>individual</w:t>
      </w:r>
      <w:r w:rsidR="000666A8" w:rsidRPr="00693507">
        <w:t>s to legally</w:t>
      </w:r>
      <w:r w:rsidR="00DC7C71" w:rsidRPr="00693507">
        <w:t xml:space="preserve"> </w:t>
      </w:r>
      <w:r w:rsidR="000666A8" w:rsidRPr="00693507">
        <w:t xml:space="preserve">ignore </w:t>
      </w:r>
      <w:r w:rsidR="00DC7C71" w:rsidRPr="00693507">
        <w:t xml:space="preserve">state and federal </w:t>
      </w:r>
      <w:r w:rsidR="00904C91" w:rsidRPr="00693507">
        <w:t>laws</w:t>
      </w:r>
      <w:r w:rsidR="00C96871" w:rsidRPr="00693507">
        <w:t>.</w:t>
      </w:r>
      <w:r w:rsidR="00680074" w:rsidRPr="00693507">
        <w:t xml:space="preserve"> </w:t>
      </w:r>
    </w:p>
    <w:p w14:paraId="33E3A560" w14:textId="130E8032" w:rsidR="00586CB6" w:rsidRPr="00693507" w:rsidRDefault="00680074" w:rsidP="00636182">
      <w:pPr>
        <w:spacing w:line="480" w:lineRule="auto"/>
        <w:ind w:firstLine="720"/>
      </w:pPr>
      <w:r w:rsidRPr="00693507">
        <w:t xml:space="preserve">Research </w:t>
      </w:r>
      <w:r w:rsidR="00AC6591" w:rsidRPr="00693507">
        <w:t xml:space="preserve">by Van Camp, </w:t>
      </w:r>
      <w:r w:rsidR="00736998">
        <w:t>et al.</w:t>
      </w:r>
      <w:r w:rsidR="00AC6591" w:rsidRPr="00693507">
        <w:t xml:space="preserve"> (2016) </w:t>
      </w:r>
      <w:r w:rsidR="000666A8" w:rsidRPr="00693507">
        <w:t>reveals another example of Christian privilege</w:t>
      </w:r>
      <w:r w:rsidR="00636182" w:rsidRPr="00693507">
        <w:t xml:space="preserve"> with respect to job application assessments</w:t>
      </w:r>
      <w:r w:rsidR="000666A8" w:rsidRPr="00693507">
        <w:t xml:space="preserve">. </w:t>
      </w:r>
      <w:r w:rsidR="00636182" w:rsidRPr="00693507">
        <w:t xml:space="preserve">Their research had participants read </w:t>
      </w:r>
      <w:r w:rsidR="00DA3367" w:rsidRPr="00693507">
        <w:t xml:space="preserve">and evaluate </w:t>
      </w:r>
      <w:r w:rsidR="00636182" w:rsidRPr="00693507">
        <w:t>job application</w:t>
      </w:r>
      <w:r w:rsidR="00DA3367" w:rsidRPr="00693507">
        <w:t>s for prospective job fit and personality. The hypothetical applications</w:t>
      </w:r>
      <w:r w:rsidR="00636182" w:rsidRPr="00693507">
        <w:t xml:space="preserve"> var</w:t>
      </w:r>
      <w:r w:rsidR="00DA3367" w:rsidRPr="00693507">
        <w:t>ied</w:t>
      </w:r>
      <w:r w:rsidR="00636182" w:rsidRPr="00693507">
        <w:t xml:space="preserve"> with respect to </w:t>
      </w:r>
      <w:r w:rsidR="00DA3367" w:rsidRPr="00693507">
        <w:t>religious beliefs</w:t>
      </w:r>
      <w:r w:rsidR="00636182" w:rsidRPr="00693507">
        <w:t xml:space="preserve"> (i.e. Christian, Muslim or atheist) and race (i.e. White or Black). </w:t>
      </w:r>
      <w:r w:rsidR="003B32E7" w:rsidRPr="00693507">
        <w:t>Their r</w:t>
      </w:r>
      <w:r w:rsidR="00636182" w:rsidRPr="00693507">
        <w:t>esults indicated that Christian job applications were rated more favorably</w:t>
      </w:r>
      <w:r w:rsidR="00D42B97" w:rsidRPr="00693507">
        <w:t xml:space="preserve"> than non-Christian applicants. Interestingly, these authors found that </w:t>
      </w:r>
      <w:r w:rsidR="00636182" w:rsidRPr="00693507">
        <w:t>some participants were willing to explicitly state that the job applicant’s religious views were a factor in the</w:t>
      </w:r>
      <w:r w:rsidR="00D42B97" w:rsidRPr="00693507">
        <w:t>ir</w:t>
      </w:r>
      <w:r w:rsidR="00636182" w:rsidRPr="00693507">
        <w:t xml:space="preserve"> assessment of the applicant. </w:t>
      </w:r>
      <w:r w:rsidR="003B32E7" w:rsidRPr="00693507">
        <w:t>Further, r</w:t>
      </w:r>
      <w:r w:rsidR="00FD310F" w:rsidRPr="00693507">
        <w:t>esearch by Swan et al</w:t>
      </w:r>
      <w:r w:rsidR="00586CB6" w:rsidRPr="00693507">
        <w:t>.</w:t>
      </w:r>
      <w:r w:rsidR="00FD310F" w:rsidRPr="00693507">
        <w:t xml:space="preserve"> (2014)</w:t>
      </w:r>
      <w:r w:rsidR="00586CB6" w:rsidRPr="00693507">
        <w:t xml:space="preserve"> </w:t>
      </w:r>
      <w:r w:rsidR="00D42B97" w:rsidRPr="00693507">
        <w:t xml:space="preserve">also supported this trend. When they </w:t>
      </w:r>
      <w:r w:rsidR="00586CB6" w:rsidRPr="00693507">
        <w:t>investigated how hypothetical individuals of varying religious affiliations were evaluated</w:t>
      </w:r>
      <w:r w:rsidR="00D42B97" w:rsidRPr="00693507">
        <w:t>,</w:t>
      </w:r>
      <w:r w:rsidR="00586CB6" w:rsidRPr="00693507">
        <w:t xml:space="preserve"> </w:t>
      </w:r>
      <w:r w:rsidR="00D42B97" w:rsidRPr="00693507">
        <w:t>t</w:t>
      </w:r>
      <w:r w:rsidR="00586CB6" w:rsidRPr="00693507">
        <w:t xml:space="preserve">heir </w:t>
      </w:r>
      <w:r w:rsidR="003B32E7" w:rsidRPr="00693507">
        <w:t>results indicated</w:t>
      </w:r>
      <w:r w:rsidR="00586CB6" w:rsidRPr="00693507">
        <w:t xml:space="preserve"> that Christian participants indicated more positive feelings for individuals described as Christian compared to individuals described as atheistic.</w:t>
      </w:r>
    </w:p>
    <w:p w14:paraId="3F4C1118" w14:textId="77777777" w:rsidR="00D42B97" w:rsidRPr="00693507" w:rsidRDefault="00D42B97" w:rsidP="000666A8">
      <w:pPr>
        <w:spacing w:line="480" w:lineRule="auto"/>
        <w:ind w:firstLine="720"/>
      </w:pPr>
      <w:r w:rsidRPr="00693507">
        <w:t>Finally</w:t>
      </w:r>
      <w:r w:rsidR="00060A1B" w:rsidRPr="00693507">
        <w:t>,</w:t>
      </w:r>
      <w:r w:rsidR="004D4ADC" w:rsidRPr="00693507">
        <w:t xml:space="preserve"> as has been found with research on White privilege, </w:t>
      </w:r>
      <w:r w:rsidR="00060A1B" w:rsidRPr="00693507">
        <w:t xml:space="preserve">Blumenfeld and Jaekel (2012) found that </w:t>
      </w:r>
      <w:r w:rsidR="004D4ADC" w:rsidRPr="00693507">
        <w:t>the tendency for those with privilege to</w:t>
      </w:r>
      <w:r w:rsidR="00060A1B" w:rsidRPr="00693507">
        <w:t xml:space="preserve"> </w:t>
      </w:r>
      <w:r w:rsidR="004D4ADC" w:rsidRPr="00693507">
        <w:t xml:space="preserve">deny this status appears to also occur </w:t>
      </w:r>
      <w:r w:rsidR="004D4ADC" w:rsidRPr="00693507">
        <w:lastRenderedPageBreak/>
        <w:t>for some Christians. Specifically, these researcher</w:t>
      </w:r>
      <w:r w:rsidR="006E1DA0" w:rsidRPr="00693507">
        <w:t>s</w:t>
      </w:r>
      <w:r w:rsidR="004D4ADC" w:rsidRPr="00693507">
        <w:t xml:space="preserve"> found that </w:t>
      </w:r>
      <w:r w:rsidR="00060A1B" w:rsidRPr="00693507">
        <w:t>Christian preschool teacher</w:t>
      </w:r>
      <w:r w:rsidR="004D4ADC" w:rsidRPr="00693507">
        <w:t xml:space="preserve">s in their sample </w:t>
      </w:r>
      <w:r w:rsidR="00060A1B" w:rsidRPr="00693507">
        <w:t xml:space="preserve">denied </w:t>
      </w:r>
      <w:r w:rsidR="004D4ADC" w:rsidRPr="00693507">
        <w:t>the fact that Christians enjoy a privileged status in the U</w:t>
      </w:r>
      <w:r w:rsidR="00FD310F" w:rsidRPr="00693507">
        <w:t xml:space="preserve">nited </w:t>
      </w:r>
      <w:r w:rsidR="004D4ADC" w:rsidRPr="00693507">
        <w:t>S</w:t>
      </w:r>
      <w:r w:rsidR="00FD310F" w:rsidRPr="00693507">
        <w:t>tates</w:t>
      </w:r>
      <w:r w:rsidR="004D4ADC" w:rsidRPr="00693507">
        <w:t>.</w:t>
      </w:r>
    </w:p>
    <w:p w14:paraId="64389F8E" w14:textId="77777777" w:rsidR="00680074" w:rsidRPr="00693507" w:rsidRDefault="00D42B97" w:rsidP="00DD5ACD">
      <w:pPr>
        <w:spacing w:line="480" w:lineRule="auto"/>
      </w:pPr>
      <w:r w:rsidRPr="00693507">
        <w:rPr>
          <w:b/>
        </w:rPr>
        <w:t>How Might We Measure Christian Privilege?</w:t>
      </w:r>
      <w:r w:rsidR="00474538" w:rsidRPr="00693507">
        <w:t xml:space="preserve"> </w:t>
      </w:r>
    </w:p>
    <w:p w14:paraId="6B4E029E" w14:textId="77777777" w:rsidR="009D763E" w:rsidRPr="00693507" w:rsidRDefault="00700C6B" w:rsidP="002A3381">
      <w:pPr>
        <w:spacing w:line="480" w:lineRule="auto"/>
        <w:ind w:firstLine="720"/>
      </w:pPr>
      <w:r w:rsidRPr="00693507">
        <w:t xml:space="preserve">Efforts to articulate the constituent sentiments of Christian privilege </w:t>
      </w:r>
      <w:r w:rsidR="00BE6C86" w:rsidRPr="00693507">
        <w:t xml:space="preserve">have begun in the work of </w:t>
      </w:r>
      <w:r w:rsidR="00C54158" w:rsidRPr="00693507">
        <w:t>Schlosser (2003</w:t>
      </w:r>
      <w:r w:rsidR="00BE6C86" w:rsidRPr="00693507">
        <w:t>)</w:t>
      </w:r>
      <w:r w:rsidR="00C54158" w:rsidRPr="00693507">
        <w:t xml:space="preserve">. </w:t>
      </w:r>
      <w:r w:rsidR="00AC6591" w:rsidRPr="00693507">
        <w:t>Schlosser describes a set of c</w:t>
      </w:r>
      <w:r w:rsidR="00BE6C86" w:rsidRPr="00693507">
        <w:t xml:space="preserve">ore attitudes that </w:t>
      </w:r>
      <w:r w:rsidR="00903C7B" w:rsidRPr="00693507">
        <w:t>represent</w:t>
      </w:r>
      <w:r w:rsidR="00BE6C86" w:rsidRPr="00693507">
        <w:t xml:space="preserve"> this privilege</w:t>
      </w:r>
      <w:r w:rsidR="00AC6591" w:rsidRPr="00693507">
        <w:t>, as illustrated by</w:t>
      </w:r>
      <w:r w:rsidR="00AD4850" w:rsidRPr="00693507">
        <w:t xml:space="preserve"> the following </w:t>
      </w:r>
      <w:r w:rsidR="00C54158" w:rsidRPr="00693507">
        <w:t>statements (pp. 48 – 49):</w:t>
      </w:r>
    </w:p>
    <w:p w14:paraId="2AC76727" w14:textId="77777777" w:rsidR="00C54158" w:rsidRPr="00693507" w:rsidRDefault="00C54158" w:rsidP="00B65EAF">
      <w:pPr>
        <w:pStyle w:val="MediumGrid1-Accent21"/>
        <w:numPr>
          <w:ilvl w:val="0"/>
          <w:numId w:val="2"/>
        </w:numPr>
        <w:spacing w:line="480" w:lineRule="auto"/>
      </w:pPr>
      <w:r w:rsidRPr="00693507">
        <w:t>“I do not need to educate my children to be aware of religious persecution for their daily physical and emotional protection”</w:t>
      </w:r>
    </w:p>
    <w:p w14:paraId="3ECD1178" w14:textId="77777777" w:rsidR="00C54158" w:rsidRPr="00693507" w:rsidRDefault="00C54158" w:rsidP="00B65EAF">
      <w:pPr>
        <w:pStyle w:val="MediumGrid1-Accent21"/>
        <w:numPr>
          <w:ilvl w:val="0"/>
          <w:numId w:val="2"/>
        </w:numPr>
        <w:spacing w:line="480" w:lineRule="auto"/>
      </w:pPr>
      <w:r w:rsidRPr="00693507">
        <w:t>“I can be sure if I need legal or medical help, my religion will not work against me”</w:t>
      </w:r>
    </w:p>
    <w:p w14:paraId="5C23FB50" w14:textId="77777777" w:rsidR="00C54158" w:rsidRPr="00693507" w:rsidRDefault="00C54158" w:rsidP="00DD5ACD">
      <w:pPr>
        <w:numPr>
          <w:ilvl w:val="0"/>
          <w:numId w:val="2"/>
        </w:numPr>
        <w:spacing w:line="480" w:lineRule="auto"/>
      </w:pPr>
      <w:r w:rsidRPr="00693507">
        <w:t>“I do not need to worry about the ramifications of disclosing my religious identity to others”</w:t>
      </w:r>
    </w:p>
    <w:p w14:paraId="6B6D1A48" w14:textId="77777777" w:rsidR="00C54158" w:rsidRPr="00693507" w:rsidRDefault="00C54158" w:rsidP="00B65EAF">
      <w:pPr>
        <w:pStyle w:val="MediumGrid1-Accent21"/>
        <w:numPr>
          <w:ilvl w:val="0"/>
          <w:numId w:val="2"/>
        </w:numPr>
        <w:spacing w:line="480" w:lineRule="auto"/>
      </w:pPr>
      <w:r w:rsidRPr="00693507">
        <w:t>“I can, if I wish to identify myself, safely identify as Christian without fear of repercussions or prejudice because of my religious identity”</w:t>
      </w:r>
    </w:p>
    <w:p w14:paraId="53961D6A" w14:textId="77777777" w:rsidR="00BD760E" w:rsidRPr="00693507" w:rsidRDefault="00C54158" w:rsidP="00B65EAF">
      <w:pPr>
        <w:pStyle w:val="MediumGrid1-Accent21"/>
        <w:numPr>
          <w:ilvl w:val="0"/>
          <w:numId w:val="2"/>
        </w:numPr>
        <w:spacing w:line="480" w:lineRule="auto"/>
      </w:pPr>
      <w:r w:rsidRPr="00693507">
        <w:t>“I can be fairly sure that some hate group does not exist whose goal is to eradicate my religious group from the planet.”</w:t>
      </w:r>
    </w:p>
    <w:p w14:paraId="40F33CA8" w14:textId="77777777" w:rsidR="008C3CE7" w:rsidRPr="00693507" w:rsidRDefault="00B935E9" w:rsidP="00A536EC">
      <w:pPr>
        <w:spacing w:line="480" w:lineRule="auto"/>
      </w:pPr>
      <w:r w:rsidRPr="00693507">
        <w:t>The</w:t>
      </w:r>
      <w:r w:rsidR="00293BB0" w:rsidRPr="00693507">
        <w:t>se sentiment</w:t>
      </w:r>
      <w:r w:rsidR="00903C7B" w:rsidRPr="00693507">
        <w:t>s</w:t>
      </w:r>
      <w:r w:rsidR="00226971" w:rsidRPr="00693507">
        <w:t xml:space="preserve"> merely give voice to the reality </w:t>
      </w:r>
      <w:r w:rsidR="00293BB0" w:rsidRPr="00693507">
        <w:t xml:space="preserve">that Christians in the US do not </w:t>
      </w:r>
      <w:r w:rsidR="00226971" w:rsidRPr="00693507">
        <w:t>face systemic discrimination at the hands of the government or as a consequence of historical disenfranchisement</w:t>
      </w:r>
      <w:r w:rsidRPr="00693507">
        <w:t xml:space="preserve">. </w:t>
      </w:r>
    </w:p>
    <w:p w14:paraId="4E6AC801" w14:textId="77777777" w:rsidR="00781967" w:rsidRPr="00693507" w:rsidRDefault="008C3CE7" w:rsidP="006E1DA0">
      <w:pPr>
        <w:spacing w:line="480" w:lineRule="auto"/>
        <w:ind w:firstLine="720"/>
        <w:rPr>
          <w:b/>
        </w:rPr>
      </w:pPr>
      <w:r w:rsidRPr="00693507">
        <w:t>Members of other, non-Christian religions do</w:t>
      </w:r>
      <w:r w:rsidR="00226971" w:rsidRPr="00693507">
        <w:t xml:space="preserve"> not </w:t>
      </w:r>
      <w:r w:rsidR="00073A5E" w:rsidRPr="00693507">
        <w:t>enjoy</w:t>
      </w:r>
      <w:r w:rsidRPr="00693507">
        <w:t xml:space="preserve"> the aforementioned privilege</w:t>
      </w:r>
      <w:r w:rsidR="00226971" w:rsidRPr="00693507">
        <w:t xml:space="preserve"> </w:t>
      </w:r>
      <w:r w:rsidR="00073A5E" w:rsidRPr="00693507">
        <w:t>in the US</w:t>
      </w:r>
      <w:r w:rsidR="00B935E9" w:rsidRPr="00693507">
        <w:t>. A quick glance at the Southern Poverty Law Center’s (SPLC) Hate Map shows over 1000 hate groups currently active in the United States (SPLC, 2018). Many of these groups show animus towards people of Muslim and Jewish faiths. This suggests that the United States is</w:t>
      </w:r>
      <w:r w:rsidR="00AC6591" w:rsidRPr="00693507">
        <w:t>,</w:t>
      </w:r>
      <w:r w:rsidR="00B935E9" w:rsidRPr="00693507">
        <w:t xml:space="preserve"> by default</w:t>
      </w:r>
      <w:r w:rsidR="00AC6591" w:rsidRPr="00693507">
        <w:t>, more</w:t>
      </w:r>
      <w:r w:rsidR="00B935E9" w:rsidRPr="00693507">
        <w:t xml:space="preserve"> friendly to Christian perspective</w:t>
      </w:r>
      <w:r w:rsidR="00AC6591" w:rsidRPr="00693507">
        <w:t>s than</w:t>
      </w:r>
      <w:r w:rsidR="00B935E9" w:rsidRPr="00693507">
        <w:t xml:space="preserve"> other</w:t>
      </w:r>
      <w:r w:rsidR="00AC6591" w:rsidRPr="00693507">
        <w:t xml:space="preserve"> religious</w:t>
      </w:r>
      <w:r w:rsidR="00B935E9" w:rsidRPr="00693507">
        <w:t xml:space="preserve"> </w:t>
      </w:r>
      <w:r w:rsidR="00AC6591" w:rsidRPr="00693507">
        <w:t>orientations</w:t>
      </w:r>
      <w:r w:rsidR="00B935E9" w:rsidRPr="00693507">
        <w:t xml:space="preserve">. </w:t>
      </w:r>
    </w:p>
    <w:p w14:paraId="7187B96F" w14:textId="77777777" w:rsidR="00FD25D5" w:rsidRPr="00693507" w:rsidRDefault="00FD25D5" w:rsidP="00A536EC">
      <w:pPr>
        <w:spacing w:line="480" w:lineRule="auto"/>
        <w:rPr>
          <w:b/>
        </w:rPr>
      </w:pPr>
      <w:r w:rsidRPr="00693507">
        <w:rPr>
          <w:b/>
        </w:rPr>
        <w:lastRenderedPageBreak/>
        <w:t>Present Study</w:t>
      </w:r>
    </w:p>
    <w:p w14:paraId="7EE1C6D0" w14:textId="77777777" w:rsidR="00705DB1" w:rsidRPr="00693507" w:rsidRDefault="00FD25D5" w:rsidP="00CB50D7">
      <w:pPr>
        <w:spacing w:line="480" w:lineRule="auto"/>
      </w:pPr>
      <w:r w:rsidRPr="00693507">
        <w:rPr>
          <w:b/>
        </w:rPr>
        <w:tab/>
      </w:r>
      <w:r w:rsidR="00283990" w:rsidRPr="00693507">
        <w:t>With the present study, I hope to</w:t>
      </w:r>
      <w:r w:rsidRPr="00693507">
        <w:t xml:space="preserve"> create a scale that </w:t>
      </w:r>
      <w:r w:rsidR="00283990" w:rsidRPr="00693507">
        <w:t xml:space="preserve">will </w:t>
      </w:r>
      <w:r w:rsidRPr="00693507">
        <w:t>assesses individuals</w:t>
      </w:r>
      <w:r w:rsidR="00283990" w:rsidRPr="00693507">
        <w:t>’</w:t>
      </w:r>
      <w:r w:rsidRPr="00693507">
        <w:t xml:space="preserve"> </w:t>
      </w:r>
      <w:r w:rsidR="00AD135E" w:rsidRPr="00693507">
        <w:t xml:space="preserve">attitudes about the idea that </w:t>
      </w:r>
      <w:r w:rsidRPr="00693507">
        <w:t>Christian</w:t>
      </w:r>
      <w:r w:rsidR="00283990" w:rsidRPr="00693507">
        <w:t>s experience a privileged status</w:t>
      </w:r>
      <w:r w:rsidR="00724921" w:rsidRPr="00693507">
        <w:t xml:space="preserve"> </w:t>
      </w:r>
      <w:r w:rsidRPr="00693507">
        <w:t>in</w:t>
      </w:r>
      <w:r w:rsidR="00283990" w:rsidRPr="00693507">
        <w:t xml:space="preserve"> comparison to </w:t>
      </w:r>
      <w:r w:rsidR="00B33443" w:rsidRPr="00693507">
        <w:t>non-Christians</w:t>
      </w:r>
      <w:r w:rsidR="00AE2BFD" w:rsidRPr="00693507">
        <w:t xml:space="preserve"> in</w:t>
      </w:r>
      <w:r w:rsidRPr="00693507">
        <w:t xml:space="preserve"> the United States. This </w:t>
      </w:r>
      <w:r w:rsidR="00B33443" w:rsidRPr="00693507">
        <w:t xml:space="preserve">measure </w:t>
      </w:r>
      <w:r w:rsidRPr="00693507">
        <w:t xml:space="preserve">will be based </w:t>
      </w:r>
      <w:r w:rsidR="00B33443" w:rsidRPr="00693507">
        <w:t xml:space="preserve">upon </w:t>
      </w:r>
      <w:r w:rsidRPr="00693507">
        <w:t xml:space="preserve">the </w:t>
      </w:r>
      <w:r w:rsidR="00B33443" w:rsidRPr="00693507">
        <w:t xml:space="preserve">previous </w:t>
      </w:r>
      <w:r w:rsidRPr="00693507">
        <w:t xml:space="preserve">scale development and theoretical work </w:t>
      </w:r>
      <w:r w:rsidR="00B33443" w:rsidRPr="00693507">
        <w:t>of</w:t>
      </w:r>
      <w:r w:rsidRPr="00693507">
        <w:t xml:space="preserve"> various scholars </w:t>
      </w:r>
      <w:r w:rsidR="00B33443" w:rsidRPr="00693507">
        <w:t xml:space="preserve">who have explored the construct of </w:t>
      </w:r>
      <w:r w:rsidR="0069408B" w:rsidRPr="00693507">
        <w:t>White</w:t>
      </w:r>
      <w:r w:rsidRPr="00693507">
        <w:t xml:space="preserve"> privilege (Neville et al, 2000; </w:t>
      </w:r>
      <w:r w:rsidR="00482366" w:rsidRPr="00693507">
        <w:t>Pinterits, et al., 2009</w:t>
      </w:r>
      <w:r w:rsidRPr="00693507">
        <w:t>; McIntosh, 2015)</w:t>
      </w:r>
      <w:r w:rsidR="0070104B" w:rsidRPr="00693507">
        <w:t>.</w:t>
      </w:r>
      <w:r w:rsidR="00B33443" w:rsidRPr="00693507">
        <w:t xml:space="preserve"> </w:t>
      </w:r>
      <w:r w:rsidR="0070104B" w:rsidRPr="00693507">
        <w:t>H</w:t>
      </w:r>
      <w:r w:rsidR="00B33443" w:rsidRPr="00693507">
        <w:t>owever, I shall apply their findings in the service of the development of an analogous scale to assess the construct of Christian privilege</w:t>
      </w:r>
      <w:r w:rsidR="00994B15" w:rsidRPr="00693507">
        <w:t xml:space="preserve">. </w:t>
      </w:r>
      <w:r w:rsidR="00DA3367" w:rsidRPr="00693507">
        <w:t>To operationalize the items of my scale, I shall draw upon the list of privileges developed by Schlosser (2003) while also including adapted</w:t>
      </w:r>
      <w:r w:rsidR="00897EAE" w:rsidRPr="00693507">
        <w:t>,</w:t>
      </w:r>
      <w:r w:rsidR="00DA3367" w:rsidRPr="00693507">
        <w:t xml:space="preserve"> analogous items found in the White privilege literature</w:t>
      </w:r>
      <w:r w:rsidR="00CB50D7" w:rsidRPr="00693507">
        <w:t xml:space="preserve">. </w:t>
      </w:r>
    </w:p>
    <w:p w14:paraId="3695248E" w14:textId="3AFF42E4" w:rsidR="00705DB1" w:rsidRPr="00693507" w:rsidRDefault="00705DB1" w:rsidP="00705DB1">
      <w:pPr>
        <w:spacing w:line="480" w:lineRule="auto"/>
        <w:ind w:firstLine="720"/>
      </w:pPr>
      <w:r w:rsidRPr="00693507">
        <w:t>Further, this scale will be different from the Christian privilege subscale seen in the Privilege and Oppression Inventory (POI) in both content and volume. While the POI contains a relatively short number of items (i.e., 8), the proposed scale will consist of 29 items. Additionally, while the broad content of the POI Christian privilege subscale is solid (i.e., “</w:t>
      </w:r>
      <w:r w:rsidR="00736998">
        <w:t>Christians hold a lot of power because this country is based on their views</w:t>
      </w:r>
      <w:r w:rsidRPr="00693507">
        <w:t>”, “</w:t>
      </w:r>
      <w:r w:rsidR="00736998">
        <w:t>Society is biased positively towards Christians</w:t>
      </w:r>
      <w:r w:rsidRPr="00693507">
        <w:t xml:space="preserve">”, </w:t>
      </w:r>
      <w:r w:rsidR="00736998">
        <w:t xml:space="preserve">and </w:t>
      </w:r>
      <w:r w:rsidRPr="00693507">
        <w:t>“</w:t>
      </w:r>
      <w:r w:rsidR="00736998">
        <w:t>To be Christian is to have religious advantage in this country</w:t>
      </w:r>
      <w:r w:rsidRPr="00693507">
        <w:t>”</w:t>
      </w:r>
      <w:r w:rsidR="00736998">
        <w:t>; Hays, et al., 2007, p. 73</w:t>
      </w:r>
      <w:r w:rsidRPr="00693507">
        <w:t xml:space="preserve">), it is not enough just to understand broadly that Christian privilege exists. It is also necessary to be able to situationally identify the manifestations of said privilege. In this area, the proposed scale content wise will attempt to address this by containing items that look at specific situational manifestations of Christian privilege. </w:t>
      </w:r>
    </w:p>
    <w:p w14:paraId="12A83354" w14:textId="58B3D8AF" w:rsidR="00994859" w:rsidRPr="00693507" w:rsidRDefault="00705DB1" w:rsidP="00705DB1">
      <w:pPr>
        <w:spacing w:line="480" w:lineRule="auto"/>
        <w:ind w:firstLine="720"/>
      </w:pPr>
      <w:r w:rsidRPr="00693507">
        <w:t>Finally, t</w:t>
      </w:r>
      <w:r w:rsidR="00CB50D7" w:rsidRPr="00693507">
        <w:t xml:space="preserve">he development of such a scale is important and the reasons for this importance is best understood if we </w:t>
      </w:r>
      <w:r w:rsidRPr="00693507">
        <w:t xml:space="preserve">first </w:t>
      </w:r>
      <w:r w:rsidR="00CB50D7" w:rsidRPr="00693507">
        <w:t>consider the consequences of White privilege. It is documented that instances of police violence (</w:t>
      </w:r>
      <w:r w:rsidR="00312482" w:rsidRPr="00693507">
        <w:t>Edwards et al., 2019</w:t>
      </w:r>
      <w:r w:rsidR="00CB50D7" w:rsidRPr="00693507">
        <w:t>), legal inequality (</w:t>
      </w:r>
      <w:r w:rsidR="00312482" w:rsidRPr="00693507">
        <w:t xml:space="preserve">United States Sentencing </w:t>
      </w:r>
      <w:r w:rsidR="00312482" w:rsidRPr="00693507">
        <w:lastRenderedPageBreak/>
        <w:t>Committee, 2017</w:t>
      </w:r>
      <w:r w:rsidR="00CB50D7" w:rsidRPr="00693507">
        <w:t>), and medical negligence (</w:t>
      </w:r>
      <w:r w:rsidR="005E6C99" w:rsidRPr="00693507">
        <w:t>Hoffman et al., 2016</w:t>
      </w:r>
      <w:r w:rsidR="00CB50D7" w:rsidRPr="00693507">
        <w:t xml:space="preserve">) disproportionately negatively affect people of color compared to their White counterparts. As such, programs must be implemented to bridge this gap. In this pursuit, scales looking to measure the degree of White privilege awareness within the law enforcement, legal and medical communities can be a useful measurement tool to assess the efficacy of such diversity programs meant to mitigate the negative consequences brought on by a lack of privilege awareness. </w:t>
      </w:r>
      <w:r w:rsidR="00994859" w:rsidRPr="00693507">
        <w:t>Moving to Christian privilege therefore, it is not a stretch to infer that such discrimination occurs as a result of Christian privilege as well. We already see such privilege-based assumptions exist in job application searches where Christians are seen as better candidates based on their religious beliefs (</w:t>
      </w:r>
      <w:r w:rsidR="00736998" w:rsidRPr="00693507">
        <w:t xml:space="preserve">Van Camp, </w:t>
      </w:r>
      <w:r w:rsidR="00736998">
        <w:t>et al.,</w:t>
      </w:r>
      <w:r w:rsidR="00736998" w:rsidRPr="00693507">
        <w:t xml:space="preserve"> 2016</w:t>
      </w:r>
      <w:r w:rsidR="00994859" w:rsidRPr="00693507">
        <w:t xml:space="preserve">). </w:t>
      </w:r>
      <w:r w:rsidRPr="00693507">
        <w:t xml:space="preserve">Further, it is unlikely such discrimination as a result of privilege stops there. </w:t>
      </w:r>
      <w:r w:rsidR="00994859" w:rsidRPr="00693507">
        <w:t>Therefore, scales will need to be created and developed that can appropriately assess the efficacy of diversity programs geared towards bridging the differential outcomes and treatment that exists between Christians and non-Christians</w:t>
      </w:r>
      <w:r w:rsidRPr="00693507">
        <w:t xml:space="preserve"> across and within multiple institutions and situations</w:t>
      </w:r>
      <w:r w:rsidR="00994859" w:rsidRPr="00693507">
        <w:t>. This proposed scale ca</w:t>
      </w:r>
      <w:r w:rsidRPr="00693507">
        <w:t xml:space="preserve">n be a </w:t>
      </w:r>
      <w:r w:rsidR="00994859" w:rsidRPr="00693507">
        <w:t xml:space="preserve">first step toward </w:t>
      </w:r>
      <w:r w:rsidRPr="00693507">
        <w:t>the</w:t>
      </w:r>
      <w:r w:rsidR="00994859" w:rsidRPr="00693507">
        <w:t xml:space="preserve"> creation of </w:t>
      </w:r>
      <w:r w:rsidRPr="00693507">
        <w:t xml:space="preserve">such a scale. </w:t>
      </w:r>
      <w:r w:rsidR="00994859" w:rsidRPr="00693507">
        <w:t xml:space="preserve"> </w:t>
      </w:r>
    </w:p>
    <w:p w14:paraId="59C5EBE4" w14:textId="77777777" w:rsidR="00B40FF8" w:rsidRPr="00693507" w:rsidRDefault="00B40FF8" w:rsidP="00B40FF8">
      <w:pPr>
        <w:spacing w:line="480" w:lineRule="auto"/>
        <w:jc w:val="center"/>
        <w:rPr>
          <w:b/>
        </w:rPr>
      </w:pPr>
      <w:r w:rsidRPr="00693507">
        <w:rPr>
          <w:b/>
        </w:rPr>
        <w:t xml:space="preserve">Methods </w:t>
      </w:r>
    </w:p>
    <w:p w14:paraId="18F76385" w14:textId="77777777" w:rsidR="00B40FF8" w:rsidRPr="00693507" w:rsidRDefault="00B40FF8" w:rsidP="00412101">
      <w:pPr>
        <w:spacing w:line="480" w:lineRule="auto"/>
      </w:pPr>
      <w:r w:rsidRPr="00693507">
        <w:rPr>
          <w:b/>
        </w:rPr>
        <w:t>Participants</w:t>
      </w:r>
      <w:r w:rsidRPr="00693507">
        <w:t xml:space="preserve"> </w:t>
      </w:r>
    </w:p>
    <w:p w14:paraId="65B1A90D" w14:textId="77777777" w:rsidR="00A33FE7" w:rsidRPr="00693507" w:rsidRDefault="00A33FE7" w:rsidP="00412101">
      <w:pPr>
        <w:spacing w:line="480" w:lineRule="auto"/>
      </w:pPr>
      <w:r w:rsidRPr="00693507">
        <w:tab/>
        <w:t>Participants will consist of self-identified Christian adults recruited from psychology courses at Eastern Michigan University (via SONA, an online research participant management program) and through the use of social media platforms including Facebook, Twitter, Reddit and Amazon Mechanical Turk. Christians are sufficient for this study</w:t>
      </w:r>
      <w:r w:rsidR="00F41451" w:rsidRPr="00693507">
        <w:t xml:space="preserve"> because we are </w:t>
      </w:r>
      <w:r w:rsidRPr="00693507">
        <w:t xml:space="preserve">specifically </w:t>
      </w:r>
      <w:r w:rsidR="00F41451" w:rsidRPr="00693507">
        <w:t xml:space="preserve">interested in understanding </w:t>
      </w:r>
      <w:r w:rsidRPr="00693507">
        <w:t xml:space="preserve">how aware self-identified Christians are of their </w:t>
      </w:r>
      <w:r w:rsidR="00F41451" w:rsidRPr="00693507">
        <w:t>Christian</w:t>
      </w:r>
      <w:r w:rsidRPr="00693507">
        <w:t xml:space="preserve"> privilege</w:t>
      </w:r>
      <w:r w:rsidR="00B244A0" w:rsidRPr="00693507">
        <w:t xml:space="preserve">. </w:t>
      </w:r>
      <w:r w:rsidRPr="00693507">
        <w:t xml:space="preserve">Given that the hypothesized Christian privilege scale contains an initial 29 items, a minimum of </w:t>
      </w:r>
      <w:r w:rsidRPr="00693507">
        <w:lastRenderedPageBreak/>
        <w:t>300 high quality participants will be recruited for this study given the general guidelines to have a minimum of 10 responses per scale item.</w:t>
      </w:r>
    </w:p>
    <w:p w14:paraId="6BAF395A" w14:textId="77777777" w:rsidR="00B40FF8" w:rsidRPr="00693507" w:rsidRDefault="00B40FF8" w:rsidP="00412101">
      <w:pPr>
        <w:spacing w:line="480" w:lineRule="auto"/>
      </w:pPr>
      <w:r w:rsidRPr="00693507">
        <w:rPr>
          <w:b/>
        </w:rPr>
        <w:t>Procedure</w:t>
      </w:r>
      <w:r w:rsidRPr="00693507">
        <w:t xml:space="preserve"> </w:t>
      </w:r>
    </w:p>
    <w:p w14:paraId="3C382589" w14:textId="77777777" w:rsidR="00412101" w:rsidRPr="00693507" w:rsidRDefault="00277E04" w:rsidP="00412101">
      <w:pPr>
        <w:spacing w:line="480" w:lineRule="auto"/>
      </w:pPr>
      <w:r w:rsidRPr="00693507">
        <w:tab/>
      </w:r>
      <w:r w:rsidR="00F4557B" w:rsidRPr="00693507">
        <w:t>Upon signing up for the present study, participants w</w:t>
      </w:r>
      <w:r w:rsidR="00F81E6B" w:rsidRPr="00693507">
        <w:t>ill</w:t>
      </w:r>
      <w:r w:rsidR="00F4557B" w:rsidRPr="00693507">
        <w:t xml:space="preserve"> </w:t>
      </w:r>
      <w:r w:rsidR="00F81E6B" w:rsidRPr="00693507">
        <w:t xml:space="preserve">be </w:t>
      </w:r>
      <w:r w:rsidR="00F4557B" w:rsidRPr="00693507">
        <w:t xml:space="preserve">asked to read a consent form and provide electronic consent before moving into the actual study </w:t>
      </w:r>
      <w:r w:rsidR="007077EF" w:rsidRPr="00693507">
        <w:t>materials</w:t>
      </w:r>
      <w:r w:rsidR="00F4557B" w:rsidRPr="00693507">
        <w:t xml:space="preserve">. Participants </w:t>
      </w:r>
      <w:r w:rsidR="00F81E6B" w:rsidRPr="00693507">
        <w:t xml:space="preserve">will </w:t>
      </w:r>
      <w:r w:rsidR="00C922E0" w:rsidRPr="00693507">
        <w:t>complete a series of</w:t>
      </w:r>
      <w:r w:rsidR="00F4557B" w:rsidRPr="00693507">
        <w:t xml:space="preserve"> demographic questions</w:t>
      </w:r>
      <w:r w:rsidR="00C922E0" w:rsidRPr="00693507">
        <w:t xml:space="preserve"> before completing the main instruments of this study (see Appendix A through </w:t>
      </w:r>
      <w:r w:rsidR="00D86639" w:rsidRPr="00693507">
        <w:t>F</w:t>
      </w:r>
      <w:r w:rsidR="006813BA" w:rsidRPr="00693507">
        <w:t>)</w:t>
      </w:r>
      <w:r w:rsidR="00F4557B" w:rsidRPr="00693507">
        <w:t xml:space="preserve">. These measures </w:t>
      </w:r>
      <w:r w:rsidR="00F81E6B" w:rsidRPr="00693507">
        <w:t xml:space="preserve">will </w:t>
      </w:r>
      <w:r w:rsidR="00F4557B" w:rsidRPr="00693507">
        <w:t xml:space="preserve">consist of the proposed scale items as well as various measures that </w:t>
      </w:r>
      <w:r w:rsidR="00F81E6B" w:rsidRPr="00693507">
        <w:t>will be</w:t>
      </w:r>
      <w:r w:rsidR="00F4557B" w:rsidRPr="00693507">
        <w:t xml:space="preserve"> used to determine discriminate and convergent validity. Following </w:t>
      </w:r>
      <w:r w:rsidR="00412101" w:rsidRPr="00693507">
        <w:t xml:space="preserve">completion of the various scale items, participants </w:t>
      </w:r>
      <w:r w:rsidR="00F81E6B" w:rsidRPr="00693507">
        <w:t xml:space="preserve">will be </w:t>
      </w:r>
      <w:r w:rsidR="00412101" w:rsidRPr="00693507">
        <w:t xml:space="preserve">given a debriefing form. </w:t>
      </w:r>
      <w:r w:rsidR="00D86639" w:rsidRPr="00693507">
        <w:t>Lastly</w:t>
      </w:r>
      <w:r w:rsidR="00412101" w:rsidRPr="00693507">
        <w:t xml:space="preserve">, participants </w:t>
      </w:r>
      <w:r w:rsidR="00F81E6B" w:rsidRPr="00693507">
        <w:t>will be</w:t>
      </w:r>
      <w:r w:rsidR="00412101" w:rsidRPr="00693507">
        <w:t xml:space="preserve"> asked to indicate whether or not they wish to receive </w:t>
      </w:r>
      <w:r w:rsidR="00D86639" w:rsidRPr="00693507">
        <w:t xml:space="preserve">research </w:t>
      </w:r>
      <w:r w:rsidR="00412101" w:rsidRPr="00693507">
        <w:t>credit for participation in the study that they may use for course credit pending their individual instructor’s approval</w:t>
      </w:r>
      <w:r w:rsidR="00D86639" w:rsidRPr="00693507">
        <w:t xml:space="preserve"> (i.e., SONA recruited participants) or entered into a drawing to win one of four $25.00 Amazon gift cards (i.e., social media recruited participants)</w:t>
      </w:r>
      <w:r w:rsidR="00412101" w:rsidRPr="00693507">
        <w:t xml:space="preserve">. </w:t>
      </w:r>
    </w:p>
    <w:p w14:paraId="5104CBB7" w14:textId="77777777" w:rsidR="00C53199" w:rsidRPr="00693507" w:rsidRDefault="00B40FF8" w:rsidP="008C1036">
      <w:pPr>
        <w:spacing w:line="480" w:lineRule="auto"/>
      </w:pPr>
      <w:r w:rsidRPr="00693507">
        <w:rPr>
          <w:b/>
        </w:rPr>
        <w:t>Measures</w:t>
      </w:r>
      <w:r w:rsidRPr="00693507">
        <w:t xml:space="preserve"> </w:t>
      </w:r>
    </w:p>
    <w:p w14:paraId="4008083E" w14:textId="77777777" w:rsidR="00511739" w:rsidRPr="00693507" w:rsidRDefault="00412101" w:rsidP="00D53159">
      <w:pPr>
        <w:spacing w:line="480" w:lineRule="auto"/>
        <w:ind w:firstLine="720"/>
      </w:pPr>
      <w:r w:rsidRPr="00693507">
        <w:rPr>
          <w:b/>
        </w:rPr>
        <w:t>Color-Blind Racial Attitudes Scale (CoBRAS).</w:t>
      </w:r>
      <w:r w:rsidR="009A6A46" w:rsidRPr="00693507">
        <w:rPr>
          <w:b/>
        </w:rPr>
        <w:t xml:space="preserve"> </w:t>
      </w:r>
      <w:r w:rsidR="009A6A46" w:rsidRPr="00693507">
        <w:t xml:space="preserve">The CoBRAS </w:t>
      </w:r>
      <w:r w:rsidR="00ED4853" w:rsidRPr="00693507">
        <w:t xml:space="preserve">is a </w:t>
      </w:r>
      <w:r w:rsidR="004C283F" w:rsidRPr="00693507">
        <w:t>20-item</w:t>
      </w:r>
      <w:r w:rsidR="00ED4853" w:rsidRPr="00693507">
        <w:t xml:space="preserve"> scale that </w:t>
      </w:r>
      <w:r w:rsidR="00E91498" w:rsidRPr="00693507">
        <w:t>looks to</w:t>
      </w:r>
      <w:r w:rsidR="009A6A46" w:rsidRPr="00693507">
        <w:t xml:space="preserve"> measure the “cognitive dimension of color-blind racial attitudes” (Neville et al., 2000, p. 61). </w:t>
      </w:r>
      <w:r w:rsidR="00300DCC" w:rsidRPr="00693507">
        <w:t xml:space="preserve">This scale consists of three factors: Racial Privilege, Institutional Discrimination, and Blatant Racial Issues (Neville, et al, 2000).  The Racial Privilege factor </w:t>
      </w:r>
      <w:r w:rsidR="00ED4853" w:rsidRPr="00693507">
        <w:t xml:space="preserve">consists </w:t>
      </w:r>
      <w:r w:rsidR="004C283F" w:rsidRPr="00693507">
        <w:t>of 7 items</w:t>
      </w:r>
      <w:r w:rsidR="00ED4853" w:rsidRPr="00693507">
        <w:t xml:space="preserve"> and </w:t>
      </w:r>
      <w:r w:rsidR="00300DCC" w:rsidRPr="00693507">
        <w:t xml:space="preserve">assesses </w:t>
      </w:r>
      <w:r w:rsidR="00D53159" w:rsidRPr="00693507">
        <w:t>“blindness of the existence of White privilege (e.g., ‘White people in the U.S. have certain advantages because of the color of their skin’).” (</w:t>
      </w:r>
      <w:r w:rsidR="00300DCC" w:rsidRPr="00693507">
        <w:t>Neville, et al, 2000, p. 6</w:t>
      </w:r>
      <w:r w:rsidR="00D53159" w:rsidRPr="00693507">
        <w:t>3</w:t>
      </w:r>
      <w:r w:rsidR="00300DCC" w:rsidRPr="00693507">
        <w:t xml:space="preserve">). </w:t>
      </w:r>
      <w:r w:rsidR="00ED4853" w:rsidRPr="00693507">
        <w:t xml:space="preserve">The Racial Privilege factor has a Cronbach’s alpha of </w:t>
      </w:r>
      <w:r w:rsidR="004C283F" w:rsidRPr="00693507">
        <w:t>α</w:t>
      </w:r>
      <w:r w:rsidR="00ED4853" w:rsidRPr="00693507">
        <w:t xml:space="preserve"> = .</w:t>
      </w:r>
      <w:r w:rsidR="004C283F" w:rsidRPr="00693507">
        <w:t>83</w:t>
      </w:r>
      <w:r w:rsidR="00ED4853" w:rsidRPr="00693507">
        <w:t xml:space="preserve">. </w:t>
      </w:r>
      <w:r w:rsidR="00300DCC" w:rsidRPr="00693507">
        <w:t xml:space="preserve">The Institutional Discrimination factor </w:t>
      </w:r>
      <w:r w:rsidR="00ED4853" w:rsidRPr="00693507">
        <w:t xml:space="preserve">consists of </w:t>
      </w:r>
      <w:r w:rsidR="004C283F" w:rsidRPr="00693507">
        <w:t xml:space="preserve">7 </w:t>
      </w:r>
      <w:r w:rsidR="00ED4853" w:rsidRPr="00693507">
        <w:t xml:space="preserve">items and </w:t>
      </w:r>
      <w:r w:rsidR="00300DCC" w:rsidRPr="00693507">
        <w:t>assesses</w:t>
      </w:r>
      <w:r w:rsidR="00D53159" w:rsidRPr="00693507">
        <w:t xml:space="preserve"> “awareness of the implications of institutional forms of racial discrimination and exclusion (e.g., ‘Social policies, such as affirmative action, discriminate </w:t>
      </w:r>
      <w:r w:rsidR="00D53159" w:rsidRPr="00693507">
        <w:lastRenderedPageBreak/>
        <w:t>unfairly against white people’).” (</w:t>
      </w:r>
      <w:r w:rsidR="00300DCC" w:rsidRPr="00693507">
        <w:t>Neville, et al, 2000, p. 6</w:t>
      </w:r>
      <w:r w:rsidR="00D53159" w:rsidRPr="00693507">
        <w:t>3</w:t>
      </w:r>
      <w:r w:rsidR="00300DCC" w:rsidRPr="00693507">
        <w:t xml:space="preserve">). </w:t>
      </w:r>
      <w:r w:rsidR="00ED4853" w:rsidRPr="00693507">
        <w:t xml:space="preserve">The Institutional Discrimination factor has a Cronbach’s alpha of </w:t>
      </w:r>
      <w:r w:rsidR="004C283F" w:rsidRPr="00693507">
        <w:t>α</w:t>
      </w:r>
      <w:r w:rsidR="00ED4853" w:rsidRPr="00693507">
        <w:t xml:space="preserve"> = .</w:t>
      </w:r>
      <w:r w:rsidR="004C283F" w:rsidRPr="00693507">
        <w:t>81</w:t>
      </w:r>
      <w:r w:rsidR="00ED4853" w:rsidRPr="00693507">
        <w:t xml:space="preserve">. </w:t>
      </w:r>
      <w:r w:rsidR="00300DCC" w:rsidRPr="00693507">
        <w:t xml:space="preserve">The last factor, Blatant Racial Issues, </w:t>
      </w:r>
      <w:r w:rsidR="00ED4853" w:rsidRPr="00693507">
        <w:t xml:space="preserve">consists of </w:t>
      </w:r>
      <w:r w:rsidR="004C283F" w:rsidRPr="00693507">
        <w:t>6</w:t>
      </w:r>
      <w:r w:rsidR="00ED4853" w:rsidRPr="00693507">
        <w:t xml:space="preserve"> items and </w:t>
      </w:r>
      <w:r w:rsidR="00300DCC" w:rsidRPr="00693507">
        <w:t xml:space="preserve">assesses </w:t>
      </w:r>
      <w:r w:rsidR="00D53159" w:rsidRPr="00693507">
        <w:t>“unawareness to general, pervasive racial discrimination (e.g., ‘Social problems in the U.S. are rare, isolated situations’).” (</w:t>
      </w:r>
      <w:r w:rsidR="00300DCC" w:rsidRPr="00693507">
        <w:t>Neville, et al, 2000, p. 6</w:t>
      </w:r>
      <w:r w:rsidR="00D53159" w:rsidRPr="00693507">
        <w:t>3</w:t>
      </w:r>
      <w:r w:rsidR="00300DCC" w:rsidRPr="00693507">
        <w:t xml:space="preserve">). </w:t>
      </w:r>
      <w:bookmarkStart w:id="3" w:name="_Hlk15730166"/>
      <w:r w:rsidR="00ED4853" w:rsidRPr="00693507">
        <w:t xml:space="preserve">The Blatant Racial Issues factor has a Cronbach’s alpha of </w:t>
      </w:r>
      <w:r w:rsidR="004C283F" w:rsidRPr="00693507">
        <w:t>α</w:t>
      </w:r>
      <w:r w:rsidR="00ED4853" w:rsidRPr="00693507">
        <w:t xml:space="preserve"> = .</w:t>
      </w:r>
      <w:r w:rsidR="004C283F" w:rsidRPr="00693507">
        <w:t>76</w:t>
      </w:r>
      <w:r w:rsidR="00ED4853" w:rsidRPr="00693507">
        <w:t xml:space="preserve">. </w:t>
      </w:r>
    </w:p>
    <w:p w14:paraId="0F31076C" w14:textId="77777777" w:rsidR="00C53199" w:rsidRPr="00693507" w:rsidRDefault="005F1DD9" w:rsidP="005F1DD9">
      <w:pPr>
        <w:spacing w:line="480" w:lineRule="auto"/>
        <w:ind w:firstLine="720"/>
      </w:pPr>
      <w:r w:rsidRPr="00693507">
        <w:t xml:space="preserve">Individual items within each factor are rated on a 6-point Likert scale with higher scores indicating higher levels of awareness of racial privilege, institutional discrimination and blatant racial issues. </w:t>
      </w:r>
      <w:r w:rsidR="00B13A48" w:rsidRPr="00693507">
        <w:t xml:space="preserve">The scale can be assessed either by looking at individual subscales or through a total score composite. </w:t>
      </w:r>
      <w:r w:rsidRPr="00693507">
        <w:t xml:space="preserve">The overall scale has </w:t>
      </w:r>
      <w:r w:rsidR="005A2DB4" w:rsidRPr="00693507">
        <w:t xml:space="preserve">been found to have a relatively high </w:t>
      </w:r>
      <w:r w:rsidRPr="00693507">
        <w:t xml:space="preserve">internal </w:t>
      </w:r>
      <w:r w:rsidR="005A2DB4" w:rsidRPr="00693507">
        <w:t>consistency (</w:t>
      </w:r>
      <w:r w:rsidR="004C283F" w:rsidRPr="00693507">
        <w:t xml:space="preserve">α </w:t>
      </w:r>
      <w:r w:rsidR="005A2DB4" w:rsidRPr="00693507">
        <w:t xml:space="preserve">= </w:t>
      </w:r>
      <w:r w:rsidRPr="00693507">
        <w:t>.91</w:t>
      </w:r>
      <w:r w:rsidR="005A2DB4" w:rsidRPr="00693507">
        <w:t>)</w:t>
      </w:r>
      <w:r w:rsidRPr="00693507">
        <w:t xml:space="preserve">. </w:t>
      </w:r>
      <w:r w:rsidR="00300DCC" w:rsidRPr="00693507">
        <w:t>For a complete list of questions</w:t>
      </w:r>
      <w:r w:rsidR="00A45293" w:rsidRPr="00693507">
        <w:t xml:space="preserve"> please refer to </w:t>
      </w:r>
      <w:r w:rsidR="00781E9F" w:rsidRPr="00693507">
        <w:t>Appendix A</w:t>
      </w:r>
      <w:r w:rsidR="00300DCC" w:rsidRPr="00693507">
        <w:t xml:space="preserve"> and</w:t>
      </w:r>
      <w:r w:rsidR="00A45293" w:rsidRPr="00693507">
        <w:t xml:space="preserve"> for</w:t>
      </w:r>
      <w:r w:rsidR="00300DCC" w:rsidRPr="00693507">
        <w:t xml:space="preserve"> a more in-depth analysis of the CoBRAs scale, see Neville</w:t>
      </w:r>
      <w:r w:rsidR="00B13A48" w:rsidRPr="00693507">
        <w:t>,</w:t>
      </w:r>
      <w:r w:rsidR="00300DCC" w:rsidRPr="00693507">
        <w:t xml:space="preserve"> et al</w:t>
      </w:r>
      <w:r w:rsidR="00B13A48" w:rsidRPr="00693507">
        <w:t>.</w:t>
      </w:r>
      <w:r w:rsidR="00300DCC" w:rsidRPr="00693507">
        <w:t xml:space="preserve"> (2000). </w:t>
      </w:r>
    </w:p>
    <w:bookmarkEnd w:id="3"/>
    <w:p w14:paraId="66F665FE" w14:textId="23CC3627" w:rsidR="000E269E" w:rsidRPr="00693507" w:rsidRDefault="006566AC" w:rsidP="00074825">
      <w:pPr>
        <w:spacing w:line="480" w:lineRule="auto"/>
        <w:ind w:firstLine="720"/>
      </w:pPr>
      <w:r w:rsidRPr="00693507">
        <w:rPr>
          <w:b/>
        </w:rPr>
        <w:t>Social Dominance Orientation (</w:t>
      </w:r>
      <w:r w:rsidR="008D6A0E" w:rsidRPr="00693507">
        <w:rPr>
          <w:b/>
        </w:rPr>
        <w:t>Pratto, Sidanius, Stallworth &amp; Malle, 1994</w:t>
      </w:r>
      <w:r w:rsidRPr="00693507">
        <w:rPr>
          <w:b/>
        </w:rPr>
        <w:t>).</w:t>
      </w:r>
      <w:r w:rsidR="000E269E" w:rsidRPr="00693507">
        <w:t xml:space="preserve"> </w:t>
      </w:r>
      <w:r w:rsidR="00511739" w:rsidRPr="00693507">
        <w:t xml:space="preserve">The Social Dominance Orientation </w:t>
      </w:r>
      <w:r w:rsidR="00541D5F" w:rsidRPr="00693507">
        <w:t>scale</w:t>
      </w:r>
      <w:r w:rsidR="00511739" w:rsidRPr="00693507">
        <w:t xml:space="preserve"> </w:t>
      </w:r>
      <w:r w:rsidR="004C283F" w:rsidRPr="00693507">
        <w:t>is a 14</w:t>
      </w:r>
      <w:r w:rsidR="00A3711A">
        <w:t>-</w:t>
      </w:r>
      <w:r w:rsidR="004C283F" w:rsidRPr="00693507">
        <w:t xml:space="preserve">item scale that </w:t>
      </w:r>
      <w:r w:rsidR="00511739" w:rsidRPr="00693507">
        <w:t>assess</w:t>
      </w:r>
      <w:r w:rsidR="00541D5F" w:rsidRPr="00693507">
        <w:t>es</w:t>
      </w:r>
      <w:r w:rsidR="00E8143A" w:rsidRPr="00693507">
        <w:t xml:space="preserve"> “the extent to which one desires that one's in-group dominate and be superior to outgroups.</w:t>
      </w:r>
      <w:r w:rsidR="00511739" w:rsidRPr="00693507">
        <w:t>” (Pratto, Sidanius, Stallworth &amp; Malle, 1994, p. 742).</w:t>
      </w:r>
      <w:r w:rsidR="00E8143A" w:rsidRPr="00693507">
        <w:t xml:space="preserve"> Initial work on the</w:t>
      </w:r>
      <w:r w:rsidR="00511739" w:rsidRPr="00693507">
        <w:t xml:space="preserve"> scale </w:t>
      </w:r>
      <w:r w:rsidR="00E8143A" w:rsidRPr="00693507">
        <w:t>conceptualized the scale to include</w:t>
      </w:r>
      <w:r w:rsidR="00511739" w:rsidRPr="00693507">
        <w:t xml:space="preserve"> one singular factor</w:t>
      </w:r>
      <w:r w:rsidR="00AB043A" w:rsidRPr="00693507">
        <w:t xml:space="preserve"> measuring the extent people felt that “some people are inherently superior or inferior to others and [their] approval of unequal group relationships” (Pratto, Sidanius, Stallworth &amp; Malle, 1994, p. 745). </w:t>
      </w:r>
      <w:r w:rsidR="00074825" w:rsidRPr="00693507">
        <w:t>However, other scholars</w:t>
      </w:r>
      <w:r w:rsidR="00B13A48" w:rsidRPr="00693507">
        <w:t>, based on their own factor analysis,</w:t>
      </w:r>
      <w:r w:rsidR="00074825" w:rsidRPr="00693507">
        <w:t xml:space="preserve"> have suggested that the SDO scale actually consists of two factors looking at “support for group-based dominance” and “opposition to equality” (Jost &amp; Thompson, 2000, p. 217). </w:t>
      </w:r>
      <w:r w:rsidR="00AB043A" w:rsidRPr="00693507">
        <w:t>Examples of individual items include: “Some groups of people are simply not the equals of others” and “If people were treated more equally</w:t>
      </w:r>
      <w:r w:rsidR="00AC2A69" w:rsidRPr="00693507">
        <w:t>,</w:t>
      </w:r>
      <w:r w:rsidR="00AB043A" w:rsidRPr="00693507">
        <w:t xml:space="preserve"> we would have fewer problems in this country” (p. 760).</w:t>
      </w:r>
    </w:p>
    <w:p w14:paraId="15B39E1D" w14:textId="77777777" w:rsidR="00B76D66" w:rsidRPr="00693507" w:rsidRDefault="000E269E" w:rsidP="00193139">
      <w:pPr>
        <w:spacing w:line="480" w:lineRule="auto"/>
      </w:pPr>
      <w:r w:rsidRPr="00693507">
        <w:lastRenderedPageBreak/>
        <w:tab/>
      </w:r>
      <w:r w:rsidR="006D0C60" w:rsidRPr="00693507">
        <w:t xml:space="preserve">Individual items </w:t>
      </w:r>
      <w:r w:rsidR="00193139" w:rsidRPr="00693507">
        <w:t xml:space="preserve">are rated on a 7-point Likert scale with higher scores indicating more positive feelings towards each item and lower scores indicating more negative feelings towards each item. </w:t>
      </w:r>
      <w:r w:rsidR="00DD5ACD" w:rsidRPr="00693507">
        <w:t>The overall scale has been found to have an adequate internal consistency score (α = .83</w:t>
      </w:r>
      <w:r w:rsidR="004C283F" w:rsidRPr="00693507">
        <w:t xml:space="preserve">; </w:t>
      </w:r>
      <w:r w:rsidR="00193139" w:rsidRPr="00693507">
        <w:t>Pratto, Sidanius, Stallworth &amp; Malle, 1994). Test-retest reliability has also been shown to be high (</w:t>
      </w:r>
      <w:r w:rsidR="00193139" w:rsidRPr="00693507">
        <w:rPr>
          <w:i/>
        </w:rPr>
        <w:t>r</w:t>
      </w:r>
      <w:r w:rsidR="00193139" w:rsidRPr="00693507">
        <w:t xml:space="preserve"> = .81, </w:t>
      </w:r>
      <w:r w:rsidR="00193139" w:rsidRPr="00693507">
        <w:rPr>
          <w:i/>
        </w:rPr>
        <w:t>p</w:t>
      </w:r>
      <w:r w:rsidR="00193139" w:rsidRPr="00693507">
        <w:t xml:space="preserve"> &lt; .01; Pratto, Sidanius, Stallworth &amp; Malle, 1994).</w:t>
      </w:r>
      <w:r w:rsidR="006B27B4" w:rsidRPr="00693507">
        <w:t xml:space="preserve"> </w:t>
      </w:r>
      <w:r w:rsidR="00A45293" w:rsidRPr="00693507">
        <w:t xml:space="preserve">For a full list of items please refer to </w:t>
      </w:r>
      <w:r w:rsidR="00781E9F" w:rsidRPr="00693507">
        <w:t xml:space="preserve">Appendix </w:t>
      </w:r>
      <w:r w:rsidR="00B13A48" w:rsidRPr="00693507">
        <w:t>B</w:t>
      </w:r>
      <w:r w:rsidR="00A45293" w:rsidRPr="00693507">
        <w:t xml:space="preserve"> and for a more in-depth analysis of the Social Dominance Orientation scale, please refer to Pratto, Sidanius, Stallworth and Malle (1994)</w:t>
      </w:r>
      <w:r w:rsidR="00096B28" w:rsidRPr="00693507">
        <w:t xml:space="preserve"> as well as Jost and Thompson (2000)</w:t>
      </w:r>
      <w:r w:rsidR="00A45293" w:rsidRPr="00693507">
        <w:t>.</w:t>
      </w:r>
    </w:p>
    <w:p w14:paraId="26C57409" w14:textId="77777777" w:rsidR="003C2E16" w:rsidRPr="00693507" w:rsidRDefault="006E1659" w:rsidP="0007391F">
      <w:pPr>
        <w:spacing w:line="480" w:lineRule="auto"/>
        <w:ind w:firstLine="720"/>
      </w:pPr>
      <w:r w:rsidRPr="00693507">
        <w:rPr>
          <w:b/>
        </w:rPr>
        <w:t>Religious Fundamentalism</w:t>
      </w:r>
      <w:r w:rsidR="0007391F" w:rsidRPr="00693507">
        <w:rPr>
          <w:b/>
        </w:rPr>
        <w:t xml:space="preserve"> Scale</w:t>
      </w:r>
      <w:r w:rsidR="008D6A0E" w:rsidRPr="00693507">
        <w:rPr>
          <w:b/>
        </w:rPr>
        <w:t xml:space="preserve"> (Altemeyer &amp; Hunsberger, 1992)</w:t>
      </w:r>
      <w:r w:rsidRPr="00693507">
        <w:rPr>
          <w:bCs/>
        </w:rPr>
        <w:t>.</w:t>
      </w:r>
      <w:r w:rsidRPr="00693507">
        <w:rPr>
          <w:b/>
        </w:rPr>
        <w:t xml:space="preserve"> </w:t>
      </w:r>
      <w:r w:rsidR="00463B3E" w:rsidRPr="00693507">
        <w:t xml:space="preserve">The Religious Fundamentalism scale </w:t>
      </w:r>
      <w:r w:rsidR="004C283F" w:rsidRPr="00693507">
        <w:t>is a 12</w:t>
      </w:r>
      <w:r w:rsidR="003C2E16" w:rsidRPr="00693507">
        <w:t>-</w:t>
      </w:r>
      <w:r w:rsidR="004C283F" w:rsidRPr="00693507">
        <w:t xml:space="preserve">item scale that </w:t>
      </w:r>
      <w:r w:rsidR="00463B3E" w:rsidRPr="00693507">
        <w:t>looks to measure</w:t>
      </w:r>
      <w:r w:rsidR="003C2E16" w:rsidRPr="00693507">
        <w:t>:</w:t>
      </w:r>
      <w:r w:rsidR="00463B3E" w:rsidRPr="00693507">
        <w:t xml:space="preserve"> </w:t>
      </w:r>
    </w:p>
    <w:p w14:paraId="00014B46" w14:textId="77777777" w:rsidR="003C2E16" w:rsidRPr="00693507" w:rsidRDefault="00847096" w:rsidP="003C2E16">
      <w:pPr>
        <w:spacing w:line="480" w:lineRule="auto"/>
        <w:ind w:left="720"/>
      </w:pPr>
      <w:r w:rsidRPr="00693507">
        <w:t>the belief that there is one set of religious teachings that clearly contains the fundamental, basic, intrinsic, essential, inerrant truth about humanity and deity; that this essential truth is fundamentally opposed by forces of evil which must be vigorously fought; that this truth must be followed today according to the fundamental, unchangeable practices of the past; and that those who believe and follow these fundamental teachings have a special relationship with the deity. (Altemeyer &amp; Hunsberger, 1992, p. 118)</w:t>
      </w:r>
    </w:p>
    <w:p w14:paraId="4CB17347" w14:textId="77777777" w:rsidR="00A723DC" w:rsidRPr="00693507" w:rsidRDefault="00A723DC" w:rsidP="0007391F">
      <w:pPr>
        <w:spacing w:line="480" w:lineRule="auto"/>
        <w:ind w:firstLine="720"/>
      </w:pPr>
      <w:r w:rsidRPr="00693507">
        <w:t>The scale consist</w:t>
      </w:r>
      <w:r w:rsidR="004C283F" w:rsidRPr="00693507">
        <w:t>s</w:t>
      </w:r>
      <w:r w:rsidRPr="00693507">
        <w:t xml:space="preserve"> of one singular factor measuring the extent people</w:t>
      </w:r>
      <w:r w:rsidR="00396E3B" w:rsidRPr="00693507">
        <w:t xml:space="preserve"> either agreed or disagree with various statements related to the above conceptualization of religious fundamentalism (Altemeyer &amp; Hunsberger, 2004). </w:t>
      </w:r>
      <w:r w:rsidRPr="00693507">
        <w:t>Examples of individual items include: “</w:t>
      </w:r>
      <w:r w:rsidR="00396E3B" w:rsidRPr="00693507">
        <w:t>God has given humanity a complete, unfailing guide to happiness and salvation, which must be totally followed</w:t>
      </w:r>
      <w:r w:rsidR="00955F95" w:rsidRPr="00693507">
        <w:t>.</w:t>
      </w:r>
      <w:r w:rsidRPr="00693507">
        <w:t>” and “</w:t>
      </w:r>
      <w:r w:rsidR="00396E3B" w:rsidRPr="00693507">
        <w:t>When you get right down to it, there are basically only two kinds of people in the world: the Righteous, who will be rewarded by God; and the rest, who will not</w:t>
      </w:r>
      <w:r w:rsidR="00955F95" w:rsidRPr="00693507">
        <w:t>.</w:t>
      </w:r>
      <w:r w:rsidRPr="00693507">
        <w:t>” (</w:t>
      </w:r>
      <w:r w:rsidR="00955F95" w:rsidRPr="00693507">
        <w:t xml:space="preserve">Altemeyer &amp; Hunsberger, </w:t>
      </w:r>
      <w:r w:rsidRPr="00693507">
        <w:t xml:space="preserve">p. </w:t>
      </w:r>
      <w:r w:rsidR="00396E3B" w:rsidRPr="00693507">
        <w:t>52</w:t>
      </w:r>
      <w:r w:rsidRPr="00693507">
        <w:t>).</w:t>
      </w:r>
    </w:p>
    <w:p w14:paraId="4EA04322" w14:textId="77777777" w:rsidR="00A45293" w:rsidRPr="00693507" w:rsidRDefault="00A723DC" w:rsidP="00A723DC">
      <w:pPr>
        <w:spacing w:line="480" w:lineRule="auto"/>
      </w:pPr>
      <w:r w:rsidRPr="00693507">
        <w:lastRenderedPageBreak/>
        <w:tab/>
        <w:t xml:space="preserve">Individual items are rated on a 9-point Likert scale with higher scores indicating higher and levels of agreement with each individual item and lower scores indicating higher levels of disagreement with each individual item. </w:t>
      </w:r>
      <w:r w:rsidR="00DD5ACD" w:rsidRPr="00693507">
        <w:t>The overall scale has been found to have a high degree of internal consistency α = .91</w:t>
      </w:r>
      <w:r w:rsidR="00A45293" w:rsidRPr="00693507">
        <w:t xml:space="preserve"> </w:t>
      </w:r>
      <w:r w:rsidRPr="00693507">
        <w:t>(</w:t>
      </w:r>
      <w:r w:rsidR="00396E3B" w:rsidRPr="00693507">
        <w:t>Altemeyer &amp; Hunsberger, 2004</w:t>
      </w:r>
      <w:r w:rsidRPr="00693507">
        <w:t xml:space="preserve">). </w:t>
      </w:r>
      <w:r w:rsidR="00A45293" w:rsidRPr="00693507">
        <w:t xml:space="preserve">For a full list of items please refer to </w:t>
      </w:r>
      <w:r w:rsidR="00781E9F" w:rsidRPr="00693507">
        <w:t xml:space="preserve">Appendix </w:t>
      </w:r>
      <w:r w:rsidR="00B13A48" w:rsidRPr="00693507">
        <w:t>C</w:t>
      </w:r>
      <w:r w:rsidR="00A45293" w:rsidRPr="00693507">
        <w:t xml:space="preserve"> and for a more in-depth analysis of the Religious Fundamentalism scale, please refer to Altemeyer and Hunsberger (2004).</w:t>
      </w:r>
    </w:p>
    <w:p w14:paraId="753C5CF8" w14:textId="77777777" w:rsidR="00C8119D" w:rsidRPr="00693507" w:rsidRDefault="006E1659" w:rsidP="00340577">
      <w:pPr>
        <w:spacing w:line="480" w:lineRule="auto"/>
        <w:ind w:firstLine="720"/>
      </w:pPr>
      <w:r w:rsidRPr="00693507">
        <w:rPr>
          <w:b/>
        </w:rPr>
        <w:t>Global Just World Belief</w:t>
      </w:r>
      <w:r w:rsidR="00C8119D" w:rsidRPr="00693507">
        <w:rPr>
          <w:b/>
        </w:rPr>
        <w:t xml:space="preserve"> (Lipkus, 1991)</w:t>
      </w:r>
      <w:r w:rsidRPr="00693507">
        <w:rPr>
          <w:b/>
        </w:rPr>
        <w:t xml:space="preserve">. </w:t>
      </w:r>
      <w:r w:rsidR="00C53ABB" w:rsidRPr="00693507">
        <w:t xml:space="preserve">The Global Just World Belief scale </w:t>
      </w:r>
      <w:r w:rsidR="004C283F" w:rsidRPr="00693507">
        <w:t xml:space="preserve">is a 7 item scale that </w:t>
      </w:r>
      <w:r w:rsidR="00C53ABB" w:rsidRPr="00693507">
        <w:t>looks to measure “the general belief that people get what they deserve and deserve what they get</w:t>
      </w:r>
      <w:r w:rsidR="00955F95" w:rsidRPr="00693507">
        <w:t>.</w:t>
      </w:r>
      <w:r w:rsidR="00C53ABB" w:rsidRPr="00693507">
        <w:t xml:space="preserve">” (Lipkus, 1991, p. 1172). The scale consists of one singular factor that looks to measure the extent to which people either agree or disagree with statements related to the conceptualization of a just world. </w:t>
      </w:r>
      <w:r w:rsidR="00C8119D" w:rsidRPr="00693507">
        <w:t>Examples of individual items include: “</w:t>
      </w:r>
      <w:r w:rsidR="00C53ABB" w:rsidRPr="00693507">
        <w:t>I feel that people get what they are entitled to have</w:t>
      </w:r>
      <w:r w:rsidR="00955F95" w:rsidRPr="00693507">
        <w:t>.</w:t>
      </w:r>
      <w:r w:rsidR="00C8119D" w:rsidRPr="00693507">
        <w:t>” and “</w:t>
      </w:r>
      <w:r w:rsidR="00C53ABB" w:rsidRPr="00693507">
        <w:t>I basically feel that the world is a fair place</w:t>
      </w:r>
      <w:r w:rsidR="00955F95" w:rsidRPr="00693507">
        <w:t>.</w:t>
      </w:r>
      <w:r w:rsidR="00C8119D" w:rsidRPr="00693507">
        <w:t xml:space="preserve">” (p. </w:t>
      </w:r>
      <w:r w:rsidR="00C53ABB" w:rsidRPr="00693507">
        <w:t>1173</w:t>
      </w:r>
      <w:r w:rsidR="00C8119D" w:rsidRPr="00693507">
        <w:t>).</w:t>
      </w:r>
    </w:p>
    <w:p w14:paraId="27C78C55" w14:textId="77777777" w:rsidR="000F763D" w:rsidRPr="00693507" w:rsidRDefault="00C8119D" w:rsidP="000F763D">
      <w:pPr>
        <w:spacing w:line="480" w:lineRule="auto"/>
      </w:pPr>
      <w:r w:rsidRPr="00693507">
        <w:tab/>
        <w:t xml:space="preserve">Individual items are rated on a </w:t>
      </w:r>
      <w:r w:rsidR="00C53ABB" w:rsidRPr="00693507">
        <w:t>6</w:t>
      </w:r>
      <w:r w:rsidRPr="00693507">
        <w:t xml:space="preserve">-point Likert scale with higher scores indicating higher levels of agreement with each individual item and lower scores indicating higher levels of disagreement with each individual item. The internal reliability of the items </w:t>
      </w:r>
      <w:r w:rsidR="007258BC" w:rsidRPr="00693507">
        <w:t>has been shown to be adequate (</w:t>
      </w:r>
      <w:r w:rsidRPr="00693507">
        <w:t>α = .</w:t>
      </w:r>
      <w:r w:rsidR="000F763D" w:rsidRPr="00693507">
        <w:t>827</w:t>
      </w:r>
      <w:r w:rsidR="007258BC" w:rsidRPr="00693507">
        <w:t xml:space="preserve">; </w:t>
      </w:r>
      <w:r w:rsidR="000F763D" w:rsidRPr="00693507">
        <w:t>Lipkus, 1991</w:t>
      </w:r>
      <w:r w:rsidRPr="00693507">
        <w:t xml:space="preserve">). </w:t>
      </w:r>
      <w:r w:rsidR="00A45293" w:rsidRPr="00693507">
        <w:t xml:space="preserve">For a full list of items please refer to </w:t>
      </w:r>
      <w:r w:rsidR="00781E9F" w:rsidRPr="00693507">
        <w:t xml:space="preserve">Appendix </w:t>
      </w:r>
      <w:r w:rsidR="00B13A48" w:rsidRPr="00693507">
        <w:t>D</w:t>
      </w:r>
      <w:r w:rsidR="00A45293" w:rsidRPr="00693507">
        <w:t xml:space="preserve"> and for a more in-depth analysis of the Global Just World Belief scale, please refer to Lipkus (1991).</w:t>
      </w:r>
    </w:p>
    <w:p w14:paraId="2D5F64A2" w14:textId="768E95CA" w:rsidR="0042117E" w:rsidRPr="00693507" w:rsidRDefault="0042117E" w:rsidP="003C2E16">
      <w:pPr>
        <w:spacing w:line="480" w:lineRule="auto"/>
        <w:ind w:firstLine="720"/>
      </w:pPr>
      <w:r w:rsidRPr="00693507">
        <w:rPr>
          <w:b/>
          <w:bCs/>
        </w:rPr>
        <w:t xml:space="preserve">Sanctification of Social Justice Scale (Todd et al. 2014). </w:t>
      </w:r>
      <w:r w:rsidR="0091427C" w:rsidRPr="00693507">
        <w:t xml:space="preserve">The Sanctification of Social Justice Scale </w:t>
      </w:r>
      <w:r w:rsidR="004C283F" w:rsidRPr="00693507">
        <w:t>is a 5</w:t>
      </w:r>
      <w:r w:rsidR="0065738F" w:rsidRPr="00693507">
        <w:t>-</w:t>
      </w:r>
      <w:r w:rsidR="004C283F" w:rsidRPr="00693507">
        <w:t xml:space="preserve">item scale that </w:t>
      </w:r>
      <w:r w:rsidR="0091427C" w:rsidRPr="00693507">
        <w:t>looks to “assesses how strongly individuals connect working for social justice to an expression of God’s will and what it means to be Christian</w:t>
      </w:r>
      <w:r w:rsidR="009D0DD8" w:rsidRPr="00693507">
        <w:t>.</w:t>
      </w:r>
      <w:r w:rsidR="0091427C" w:rsidRPr="00693507">
        <w:t xml:space="preserve">” (Todd et al., 2014, p. 253). </w:t>
      </w:r>
      <w:r w:rsidRPr="00693507">
        <w:t>The scale consists of one singular factor that looks to measure the extent to which people agree or disagree with statements related to the conceptualization</w:t>
      </w:r>
      <w:r w:rsidR="009D0DD8" w:rsidRPr="00693507">
        <w:t xml:space="preserve"> of</w:t>
      </w:r>
      <w:r w:rsidRPr="00693507">
        <w:t xml:space="preserve"> </w:t>
      </w:r>
      <w:r w:rsidR="0091427C" w:rsidRPr="00693507">
        <w:t>the scale</w:t>
      </w:r>
      <w:r w:rsidRPr="00693507">
        <w:t xml:space="preserve">. Examples of individual items include: </w:t>
      </w:r>
      <w:r w:rsidR="009D0DD8" w:rsidRPr="00693507">
        <w:t>“</w:t>
      </w:r>
      <w:r w:rsidR="0091427C" w:rsidRPr="00693507">
        <w:rPr>
          <w:color w:val="141413"/>
        </w:rPr>
        <w:t>My Christian beliefs encourage me to work for social justice</w:t>
      </w:r>
      <w:r w:rsidR="009D0DD8" w:rsidRPr="00693507">
        <w:rPr>
          <w:color w:val="141413"/>
        </w:rPr>
        <w:t>.</w:t>
      </w:r>
      <w:r w:rsidR="0091427C" w:rsidRPr="00693507">
        <w:rPr>
          <w:color w:val="141413"/>
        </w:rPr>
        <w:t xml:space="preserve">” and </w:t>
      </w:r>
      <w:r w:rsidR="0091427C" w:rsidRPr="00693507">
        <w:rPr>
          <w:color w:val="141413"/>
        </w:rPr>
        <w:lastRenderedPageBreak/>
        <w:t>“God wants Christians to work for social justice.” (p. 2</w:t>
      </w:r>
      <w:r w:rsidR="009D0DD8" w:rsidRPr="00693507">
        <w:rPr>
          <w:color w:val="141413"/>
        </w:rPr>
        <w:t>49</w:t>
      </w:r>
      <w:r w:rsidR="0091427C" w:rsidRPr="00693507">
        <w:rPr>
          <w:color w:val="141413"/>
        </w:rPr>
        <w:t>).</w:t>
      </w:r>
      <w:r w:rsidR="00FE04FF" w:rsidRPr="00693507">
        <w:rPr>
          <w:color w:val="141413"/>
        </w:rPr>
        <w:t xml:space="preserve"> </w:t>
      </w:r>
      <w:r w:rsidRPr="00693507">
        <w:t xml:space="preserve">Individual items are rated on a 6-point Likert scale with higher scores indicating higher levels of agreement with each individual item and lower scores indicating higher levels of disagreement with each individual item. </w:t>
      </w:r>
      <w:r w:rsidR="00DC708A" w:rsidRPr="00693507">
        <w:t xml:space="preserve">Exploratory factor analysis and confirmatory factor analysis by Todd et al. (2014) were α = .79 and α = .82 respectively. </w:t>
      </w:r>
      <w:r w:rsidR="00A45293" w:rsidRPr="00693507">
        <w:t xml:space="preserve">For a full list of items please refer to </w:t>
      </w:r>
      <w:r w:rsidR="00781E9F" w:rsidRPr="00693507">
        <w:t xml:space="preserve">Appendix </w:t>
      </w:r>
      <w:r w:rsidR="00B13A48" w:rsidRPr="00693507">
        <w:t>E</w:t>
      </w:r>
      <w:r w:rsidR="00A45293" w:rsidRPr="00693507">
        <w:t xml:space="preserve"> for a more in-depth analysis of the Sanctification of Social Justice scale, please refer to Todd et al (2014).</w:t>
      </w:r>
    </w:p>
    <w:p w14:paraId="571566F5" w14:textId="1ABD45FD" w:rsidR="00AF75C0" w:rsidRPr="00A92A30" w:rsidRDefault="00AF75C0" w:rsidP="00A92A30">
      <w:pPr>
        <w:spacing w:line="480" w:lineRule="auto"/>
        <w:ind w:firstLine="720"/>
        <w:rPr>
          <w:b/>
          <w:bCs/>
          <w:highlight w:val="cyan"/>
        </w:rPr>
      </w:pPr>
      <w:r w:rsidRPr="00A92A30">
        <w:rPr>
          <w:b/>
          <w:bCs/>
        </w:rPr>
        <w:t xml:space="preserve">Privilege and Oppression Inventory (Hayes, 2007). </w:t>
      </w:r>
      <w:r w:rsidR="00A92A30" w:rsidRPr="00A92A30">
        <w:rPr>
          <w:b/>
          <w:bCs/>
        </w:rPr>
        <w:t xml:space="preserve"> </w:t>
      </w:r>
      <w:r w:rsidR="00BC4BD3" w:rsidRPr="00A92A30">
        <w:t>The Privilege and Oppression</w:t>
      </w:r>
      <w:r w:rsidR="00BC4BD3" w:rsidRPr="000D4262">
        <w:t xml:space="preserve"> Inventory</w:t>
      </w:r>
      <w:r w:rsidRPr="000D4262">
        <w:t xml:space="preserve"> is a </w:t>
      </w:r>
      <w:r w:rsidR="00BC4BD3" w:rsidRPr="000D4262">
        <w:t>39</w:t>
      </w:r>
      <w:r w:rsidRPr="000D4262">
        <w:t>-item scale that looks to</w:t>
      </w:r>
      <w:r w:rsidR="000D4262">
        <w:t xml:space="preserve"> measure</w:t>
      </w:r>
      <w:r w:rsidRPr="000D4262">
        <w:t xml:space="preserve"> “</w:t>
      </w:r>
      <w:r w:rsidR="000D4262">
        <w:t>counselors’ awareness of privilege and oppression along dimensions of race, sexual orientation, religion, and gender</w:t>
      </w:r>
      <w:r w:rsidRPr="000D4262">
        <w:t>” (</w:t>
      </w:r>
      <w:r w:rsidR="000D4262">
        <w:t>Hays, et al., 2007</w:t>
      </w:r>
      <w:r w:rsidR="00BC4BD3" w:rsidRPr="000D4262">
        <w:t xml:space="preserve">, </w:t>
      </w:r>
      <w:r w:rsidR="000D4262">
        <w:t>p. 66</w:t>
      </w:r>
      <w:r w:rsidRPr="000D4262">
        <w:t xml:space="preserve">). The scale consists of </w:t>
      </w:r>
      <w:r w:rsidR="00BC4BD3" w:rsidRPr="000D4262">
        <w:t>four factors</w:t>
      </w:r>
      <w:r w:rsidRPr="000D4262">
        <w:t xml:space="preserve"> that measure the extent </w:t>
      </w:r>
      <w:r w:rsidR="00BC4BD3" w:rsidRPr="000D4262">
        <w:t>of an individual’s awareness of Christian privilege, White privilege, Heterosexual privilege</w:t>
      </w:r>
      <w:r w:rsidR="000D4262" w:rsidRPr="000D4262">
        <w:t>,</w:t>
      </w:r>
      <w:r w:rsidR="00BC4BD3" w:rsidRPr="000D4262">
        <w:t xml:space="preserve"> and </w:t>
      </w:r>
      <w:r w:rsidR="000D4262" w:rsidRPr="000D4262">
        <w:t xml:space="preserve">sexism awareness. </w:t>
      </w:r>
      <w:r w:rsidRPr="000D4262">
        <w:t xml:space="preserve">Examples of individual items include: </w:t>
      </w:r>
      <w:r w:rsidR="000D4262" w:rsidRPr="000D4262">
        <w:t xml:space="preserve">“Christian holidays are given more prominence in society than non-Christian holidays.”, “Being White and having advantage go hand in hand”, “Many gay, lesbian, and bisexual individuals fear for their safety”, and “I am aware that men typically make more money than women do.” (Hays, et. al., 2007, p. 72-74). </w:t>
      </w:r>
      <w:r w:rsidRPr="000D4262">
        <w:t xml:space="preserve">Individual items are rated on a 6-point Likert scale with higher scores indicating higher levels of agreement with each individual item and lower scores indicating higher levels of disagreement with each individual item. </w:t>
      </w:r>
      <w:r w:rsidR="00A92A30">
        <w:t>Confirmatory</w:t>
      </w:r>
      <w:r w:rsidRPr="00BC4BD3">
        <w:t xml:space="preserve"> factor analysis by </w:t>
      </w:r>
      <w:r w:rsidR="00A92A30">
        <w:t>Hays,</w:t>
      </w:r>
      <w:r w:rsidRPr="00BC4BD3">
        <w:t xml:space="preserve"> et al. (20</w:t>
      </w:r>
      <w:r w:rsidR="00A92A30">
        <w:t>07</w:t>
      </w:r>
      <w:r w:rsidRPr="00BC4BD3">
        <w:t xml:space="preserve">) </w:t>
      </w:r>
      <w:r w:rsidR="00A92A30">
        <w:t xml:space="preserve">suggested an overall scale Cronbach’s alpha of </w:t>
      </w:r>
      <w:r w:rsidRPr="00BC4BD3">
        <w:t>α = .</w:t>
      </w:r>
      <w:r w:rsidR="00A92A30">
        <w:t xml:space="preserve">95. The individual subscale Cronbach alpha’s for White privilege awareness, Christian privilege awareness, Heterosexism privilege awareness and sexism awareness were </w:t>
      </w:r>
      <w:r w:rsidRPr="00BC4BD3">
        <w:t>α = .</w:t>
      </w:r>
      <w:r w:rsidR="00A92A30">
        <w:t xml:space="preserve">92, </w:t>
      </w:r>
      <w:r w:rsidR="00A92A30" w:rsidRPr="00BC4BD3">
        <w:t>α = .8</w:t>
      </w:r>
      <w:r w:rsidR="00A92A30">
        <w:t xml:space="preserve">6, </w:t>
      </w:r>
      <w:r w:rsidR="00A92A30" w:rsidRPr="00BC4BD3">
        <w:t>α = .8</w:t>
      </w:r>
      <w:r w:rsidR="00A92A30">
        <w:t xml:space="preserve">1, and </w:t>
      </w:r>
      <w:r w:rsidR="00A92A30" w:rsidRPr="00BC4BD3">
        <w:t>α = .</w:t>
      </w:r>
      <w:r w:rsidR="00A92A30">
        <w:t xml:space="preserve">79 </w:t>
      </w:r>
      <w:r w:rsidRPr="00BC4BD3">
        <w:t xml:space="preserve">respectively. For a full list of items please refer to Appendix F for a more in-depth analysis of the </w:t>
      </w:r>
      <w:r w:rsidR="00A92A30">
        <w:t>Privilege and Oppression Inventory</w:t>
      </w:r>
      <w:r w:rsidRPr="00BC4BD3">
        <w:t xml:space="preserve">, please refer to </w:t>
      </w:r>
      <w:r w:rsidR="00A92A30">
        <w:t>Hays, et al.</w:t>
      </w:r>
      <w:r w:rsidRPr="00BC4BD3">
        <w:t xml:space="preserve"> (20</w:t>
      </w:r>
      <w:r w:rsidR="00A92A30">
        <w:t>07</w:t>
      </w:r>
      <w:r w:rsidRPr="00BC4BD3">
        <w:t>).</w:t>
      </w:r>
    </w:p>
    <w:p w14:paraId="3FA466D4" w14:textId="0CD8192C" w:rsidR="001A5692" w:rsidRPr="00693507" w:rsidRDefault="001A5692" w:rsidP="00B07A7B">
      <w:pPr>
        <w:spacing w:line="480" w:lineRule="auto"/>
        <w:ind w:firstLine="720"/>
        <w:rPr>
          <w:bCs/>
        </w:rPr>
      </w:pPr>
      <w:r w:rsidRPr="00693507">
        <w:rPr>
          <w:b/>
        </w:rPr>
        <w:lastRenderedPageBreak/>
        <w:t>Proposed Scale (Christian Privilege Awareness Scale).</w:t>
      </w:r>
      <w:r w:rsidR="00A5285B" w:rsidRPr="00693507">
        <w:rPr>
          <w:b/>
        </w:rPr>
        <w:t xml:space="preserve"> </w:t>
      </w:r>
      <w:r w:rsidR="00AB60A5" w:rsidRPr="00693507">
        <w:rPr>
          <w:bCs/>
        </w:rPr>
        <w:t xml:space="preserve">The Christian Privilege Awareness scale is a </w:t>
      </w:r>
      <w:r w:rsidR="004C283F" w:rsidRPr="00693507">
        <w:rPr>
          <w:bCs/>
        </w:rPr>
        <w:t>29-item</w:t>
      </w:r>
      <w:r w:rsidR="00AB60A5" w:rsidRPr="00693507">
        <w:rPr>
          <w:bCs/>
        </w:rPr>
        <w:t xml:space="preserve"> scale measuring an individual’s awareness of Christian privilege. </w:t>
      </w:r>
      <w:r w:rsidR="003524FB" w:rsidRPr="00693507">
        <w:rPr>
          <w:bCs/>
        </w:rPr>
        <w:t>Questions were based</w:t>
      </w:r>
      <w:r w:rsidR="00B07A7B" w:rsidRPr="00693507">
        <w:rPr>
          <w:bCs/>
        </w:rPr>
        <w:t xml:space="preserve"> on or adapted from </w:t>
      </w:r>
      <w:r w:rsidR="00A96FD5" w:rsidRPr="00693507">
        <w:rPr>
          <w:bCs/>
        </w:rPr>
        <w:t xml:space="preserve">conceptually </w:t>
      </w:r>
      <w:r w:rsidR="00B07A7B" w:rsidRPr="00693507">
        <w:rPr>
          <w:bCs/>
        </w:rPr>
        <w:t xml:space="preserve">similar scale items contained in </w:t>
      </w:r>
      <w:r w:rsidR="00074825" w:rsidRPr="00693507">
        <w:rPr>
          <w:bCs/>
        </w:rPr>
        <w:t xml:space="preserve">the </w:t>
      </w:r>
      <w:r w:rsidR="00B07A7B" w:rsidRPr="00693507">
        <w:rPr>
          <w:bCs/>
        </w:rPr>
        <w:t>WPAS (</w:t>
      </w:r>
      <w:r w:rsidR="00B07A7B" w:rsidRPr="00693507">
        <w:t>Pinterits, et al., 2009</w:t>
      </w:r>
      <w:r w:rsidR="00B07A7B" w:rsidRPr="00693507">
        <w:rPr>
          <w:bCs/>
        </w:rPr>
        <w:t xml:space="preserve">), CoBRAS (Neville, et al., 2000) and </w:t>
      </w:r>
      <w:r w:rsidR="00074825" w:rsidRPr="00693507">
        <w:rPr>
          <w:bCs/>
        </w:rPr>
        <w:t xml:space="preserve">the </w:t>
      </w:r>
      <w:r w:rsidR="00B07A7B" w:rsidRPr="00693507">
        <w:rPr>
          <w:bCs/>
        </w:rPr>
        <w:t xml:space="preserve">work of Schlosser (2003). </w:t>
      </w:r>
      <w:r w:rsidR="00A75BFC" w:rsidRPr="00693507">
        <w:rPr>
          <w:bCs/>
        </w:rPr>
        <w:t>15 of the items are forward scored and 1</w:t>
      </w:r>
      <w:r w:rsidR="00074825" w:rsidRPr="00693507">
        <w:rPr>
          <w:bCs/>
        </w:rPr>
        <w:t>4</w:t>
      </w:r>
      <w:r w:rsidR="00A75BFC" w:rsidRPr="00693507">
        <w:rPr>
          <w:bCs/>
        </w:rPr>
        <w:t xml:space="preserve"> items reverse scored. The s</w:t>
      </w:r>
      <w:r w:rsidR="00AB60A5" w:rsidRPr="00693507">
        <w:rPr>
          <w:bCs/>
        </w:rPr>
        <w:t xml:space="preserve">cale is scored on a </w:t>
      </w:r>
      <w:r w:rsidR="007A56B6" w:rsidRPr="00693507">
        <w:rPr>
          <w:bCs/>
        </w:rPr>
        <w:t>11</w:t>
      </w:r>
      <w:r w:rsidR="00A75BFC" w:rsidRPr="00693507">
        <w:rPr>
          <w:bCs/>
        </w:rPr>
        <w:t xml:space="preserve">-point </w:t>
      </w:r>
      <w:r w:rsidR="00A45293" w:rsidRPr="00693507">
        <w:rPr>
          <w:bCs/>
        </w:rPr>
        <w:t xml:space="preserve">Likert </w:t>
      </w:r>
      <w:r w:rsidR="00A75BFC" w:rsidRPr="00693507">
        <w:rPr>
          <w:bCs/>
        </w:rPr>
        <w:t>scale</w:t>
      </w:r>
      <w:r w:rsidR="007A56B6" w:rsidRPr="00693507">
        <w:rPr>
          <w:bCs/>
        </w:rPr>
        <w:t xml:space="preserve">, based on the recommendation of </w:t>
      </w:r>
      <w:r w:rsidR="00467782" w:rsidRPr="00693507">
        <w:rPr>
          <w:bCs/>
        </w:rPr>
        <w:t xml:space="preserve">Wu and Leung </w:t>
      </w:r>
      <w:r w:rsidR="007A56B6" w:rsidRPr="00693507">
        <w:rPr>
          <w:bCs/>
        </w:rPr>
        <w:t>(</w:t>
      </w:r>
      <w:r w:rsidR="00467782" w:rsidRPr="00693507">
        <w:rPr>
          <w:bCs/>
        </w:rPr>
        <w:t>2017</w:t>
      </w:r>
      <w:r w:rsidR="007A56B6" w:rsidRPr="00693507">
        <w:rPr>
          <w:bCs/>
        </w:rPr>
        <w:t>),</w:t>
      </w:r>
      <w:r w:rsidR="00A75BFC" w:rsidRPr="00693507">
        <w:rPr>
          <w:bCs/>
        </w:rPr>
        <w:t xml:space="preserve"> from </w:t>
      </w:r>
      <w:r w:rsidR="007A56B6" w:rsidRPr="00693507">
        <w:rPr>
          <w:bCs/>
        </w:rPr>
        <w:t>0</w:t>
      </w:r>
      <w:r w:rsidR="00A75BFC" w:rsidRPr="00693507">
        <w:rPr>
          <w:bCs/>
        </w:rPr>
        <w:t xml:space="preserve"> (</w:t>
      </w:r>
      <w:r w:rsidR="003C2E16" w:rsidRPr="00693507">
        <w:rPr>
          <w:bCs/>
          <w:i/>
          <w:iCs/>
        </w:rPr>
        <w:t>v</w:t>
      </w:r>
      <w:r w:rsidR="00467782" w:rsidRPr="00693507">
        <w:rPr>
          <w:bCs/>
          <w:i/>
          <w:iCs/>
        </w:rPr>
        <w:t xml:space="preserve">ery </w:t>
      </w:r>
      <w:r w:rsidR="003C2E16" w:rsidRPr="00693507">
        <w:rPr>
          <w:bCs/>
          <w:i/>
          <w:iCs/>
        </w:rPr>
        <w:t>s</w:t>
      </w:r>
      <w:r w:rsidR="00A75BFC" w:rsidRPr="00693507">
        <w:rPr>
          <w:bCs/>
          <w:i/>
          <w:iCs/>
        </w:rPr>
        <w:t xml:space="preserve">trongly </w:t>
      </w:r>
      <w:r w:rsidR="003C2E16" w:rsidRPr="00693507">
        <w:rPr>
          <w:bCs/>
          <w:i/>
          <w:iCs/>
        </w:rPr>
        <w:t>d</w:t>
      </w:r>
      <w:r w:rsidR="00A75BFC" w:rsidRPr="00693507">
        <w:rPr>
          <w:bCs/>
          <w:i/>
          <w:iCs/>
        </w:rPr>
        <w:t>isagree</w:t>
      </w:r>
      <w:r w:rsidR="00A75BFC" w:rsidRPr="00693507">
        <w:rPr>
          <w:bCs/>
        </w:rPr>
        <w:t>)</w:t>
      </w:r>
      <w:r w:rsidR="00A75BFC" w:rsidRPr="00693507">
        <w:rPr>
          <w:bCs/>
          <w:i/>
          <w:iCs/>
        </w:rPr>
        <w:t xml:space="preserve"> </w:t>
      </w:r>
      <w:r w:rsidR="00A75BFC" w:rsidRPr="00693507">
        <w:rPr>
          <w:bCs/>
        </w:rPr>
        <w:t xml:space="preserve">to </w:t>
      </w:r>
      <w:r w:rsidR="007A56B6" w:rsidRPr="00693507">
        <w:rPr>
          <w:bCs/>
        </w:rPr>
        <w:t>10</w:t>
      </w:r>
      <w:r w:rsidR="00A75BFC" w:rsidRPr="00693507">
        <w:rPr>
          <w:bCs/>
        </w:rPr>
        <w:t xml:space="preserve"> (</w:t>
      </w:r>
      <w:r w:rsidR="003C2E16" w:rsidRPr="00693507">
        <w:rPr>
          <w:bCs/>
          <w:i/>
          <w:iCs/>
        </w:rPr>
        <w:t>v</w:t>
      </w:r>
      <w:r w:rsidR="00467782" w:rsidRPr="00693507">
        <w:rPr>
          <w:bCs/>
          <w:i/>
          <w:iCs/>
        </w:rPr>
        <w:t xml:space="preserve">ery </w:t>
      </w:r>
      <w:r w:rsidR="003C2E16" w:rsidRPr="00693507">
        <w:rPr>
          <w:bCs/>
          <w:i/>
          <w:iCs/>
        </w:rPr>
        <w:t>s</w:t>
      </w:r>
      <w:r w:rsidR="00A75BFC" w:rsidRPr="00693507">
        <w:rPr>
          <w:bCs/>
          <w:i/>
          <w:iCs/>
        </w:rPr>
        <w:t xml:space="preserve">trongly </w:t>
      </w:r>
      <w:r w:rsidR="003C2E16" w:rsidRPr="00693507">
        <w:rPr>
          <w:bCs/>
          <w:i/>
          <w:iCs/>
        </w:rPr>
        <w:t>a</w:t>
      </w:r>
      <w:r w:rsidR="00A75BFC" w:rsidRPr="00693507">
        <w:rPr>
          <w:bCs/>
          <w:i/>
          <w:iCs/>
        </w:rPr>
        <w:t>gree</w:t>
      </w:r>
      <w:r w:rsidR="00A75BFC" w:rsidRPr="00693507">
        <w:rPr>
          <w:bCs/>
        </w:rPr>
        <w:t>) with higher scores indicat</w:t>
      </w:r>
      <w:r w:rsidR="00B018F5" w:rsidRPr="00693507">
        <w:rPr>
          <w:bCs/>
        </w:rPr>
        <w:t>ing</w:t>
      </w:r>
      <w:r w:rsidR="00A75BFC" w:rsidRPr="00693507">
        <w:rPr>
          <w:bCs/>
        </w:rPr>
        <w:t xml:space="preserve"> greater Christian privilege awareness and lower scores indicating lower Christian privilege awareness. </w:t>
      </w:r>
      <w:r w:rsidR="0027056B" w:rsidRPr="00693507">
        <w:rPr>
          <w:bCs/>
        </w:rPr>
        <w:t xml:space="preserve">For a full list of scale items, please refer to </w:t>
      </w:r>
      <w:r w:rsidR="00701285" w:rsidRPr="00693507">
        <w:rPr>
          <w:bCs/>
        </w:rPr>
        <w:t xml:space="preserve">Appendix </w:t>
      </w:r>
      <w:r w:rsidR="00AF75C0" w:rsidRPr="00693507">
        <w:rPr>
          <w:bCs/>
        </w:rPr>
        <w:t>G</w:t>
      </w:r>
      <w:r w:rsidR="0027056B" w:rsidRPr="00693507">
        <w:rPr>
          <w:bCs/>
        </w:rPr>
        <w:t>.</w:t>
      </w:r>
    </w:p>
    <w:p w14:paraId="0C475314" w14:textId="77777777" w:rsidR="003F01F5" w:rsidRPr="00693507" w:rsidRDefault="003F01F5" w:rsidP="003F01F5">
      <w:pPr>
        <w:spacing w:line="480" w:lineRule="auto"/>
        <w:ind w:firstLine="720"/>
        <w:jc w:val="center"/>
        <w:rPr>
          <w:b/>
        </w:rPr>
      </w:pPr>
      <w:r w:rsidRPr="00693507">
        <w:rPr>
          <w:b/>
        </w:rPr>
        <w:t>Results</w:t>
      </w:r>
    </w:p>
    <w:p w14:paraId="274AD58C" w14:textId="77777777" w:rsidR="00DD1D36" w:rsidRPr="00693507" w:rsidRDefault="003B023B" w:rsidP="00DD1D36">
      <w:pPr>
        <w:spacing w:line="480" w:lineRule="auto"/>
        <w:rPr>
          <w:b/>
        </w:rPr>
      </w:pPr>
      <w:r w:rsidRPr="00693507">
        <w:rPr>
          <w:b/>
        </w:rPr>
        <w:t>Participants</w:t>
      </w:r>
    </w:p>
    <w:p w14:paraId="7CEF26EF" w14:textId="5BCE62DF" w:rsidR="00DD1D36" w:rsidRPr="00693507" w:rsidRDefault="003B023B" w:rsidP="003B023B">
      <w:pPr>
        <w:spacing w:line="480" w:lineRule="auto"/>
        <w:ind w:firstLine="720"/>
        <w:rPr>
          <w:bCs/>
        </w:rPr>
      </w:pPr>
      <w:r w:rsidRPr="00736998">
        <w:rPr>
          <w:bCs/>
        </w:rPr>
        <w:t xml:space="preserve">Participants </w:t>
      </w:r>
      <w:r w:rsidR="0096673D">
        <w:rPr>
          <w:bCs/>
        </w:rPr>
        <w:t>(</w:t>
      </w:r>
      <w:r w:rsidR="0096673D" w:rsidRPr="0096673D">
        <w:rPr>
          <w:bCs/>
          <w:i/>
          <w:iCs/>
        </w:rPr>
        <w:t>N</w:t>
      </w:r>
      <w:r w:rsidR="0096673D">
        <w:rPr>
          <w:bCs/>
        </w:rPr>
        <w:t xml:space="preserve"> = 389) </w:t>
      </w:r>
      <w:r w:rsidRPr="00736998">
        <w:rPr>
          <w:bCs/>
        </w:rPr>
        <w:t>were recruited from SONA (</w:t>
      </w:r>
      <w:r w:rsidRPr="00736998">
        <w:rPr>
          <w:bCs/>
          <w:i/>
          <w:iCs/>
        </w:rPr>
        <w:t>n</w:t>
      </w:r>
      <w:r w:rsidRPr="00736998">
        <w:rPr>
          <w:bCs/>
        </w:rPr>
        <w:t xml:space="preserve"> = 10), Facebook (</w:t>
      </w:r>
      <w:r w:rsidRPr="00736998">
        <w:rPr>
          <w:bCs/>
          <w:i/>
          <w:iCs/>
        </w:rPr>
        <w:t>n</w:t>
      </w:r>
      <w:r w:rsidRPr="00736998">
        <w:rPr>
          <w:bCs/>
        </w:rPr>
        <w:t xml:space="preserve"> = 59), Twitter (</w:t>
      </w:r>
      <w:r w:rsidRPr="00736998">
        <w:rPr>
          <w:bCs/>
          <w:i/>
          <w:iCs/>
        </w:rPr>
        <w:t>n</w:t>
      </w:r>
      <w:r w:rsidRPr="00736998">
        <w:rPr>
          <w:bCs/>
        </w:rPr>
        <w:t xml:space="preserve"> = 1), and Reddit (</w:t>
      </w:r>
      <w:r w:rsidRPr="00736998">
        <w:rPr>
          <w:bCs/>
          <w:i/>
          <w:iCs/>
        </w:rPr>
        <w:t>n</w:t>
      </w:r>
      <w:r w:rsidRPr="00736998">
        <w:rPr>
          <w:bCs/>
        </w:rPr>
        <w:t xml:space="preserve"> = 3</w:t>
      </w:r>
      <w:r w:rsidR="00736998" w:rsidRPr="00736998">
        <w:rPr>
          <w:bCs/>
        </w:rPr>
        <w:t>19</w:t>
      </w:r>
      <w:r w:rsidRPr="00736998">
        <w:rPr>
          <w:bCs/>
        </w:rPr>
        <w:t xml:space="preserve">), and consisted of </w:t>
      </w:r>
      <w:r w:rsidR="00DD1D36" w:rsidRPr="00736998">
        <w:rPr>
          <w:bCs/>
        </w:rPr>
        <w:t xml:space="preserve">Christian participants between the ages of </w:t>
      </w:r>
      <w:r w:rsidRPr="00736998">
        <w:rPr>
          <w:bCs/>
        </w:rPr>
        <w:t xml:space="preserve">18 </w:t>
      </w:r>
      <w:r w:rsidR="00DD1D36" w:rsidRPr="00736998">
        <w:rPr>
          <w:bCs/>
        </w:rPr>
        <w:t xml:space="preserve">and </w:t>
      </w:r>
      <w:r w:rsidRPr="00736998">
        <w:rPr>
          <w:bCs/>
        </w:rPr>
        <w:t>77</w:t>
      </w:r>
      <w:r w:rsidR="00DD1D36" w:rsidRPr="00736998">
        <w:rPr>
          <w:bCs/>
        </w:rPr>
        <w:t xml:space="preserve"> (</w:t>
      </w:r>
      <w:r w:rsidR="00DD1D36" w:rsidRPr="00736998">
        <w:rPr>
          <w:bCs/>
          <w:i/>
          <w:iCs/>
        </w:rPr>
        <w:t>M</w:t>
      </w:r>
      <w:r w:rsidRPr="00736998">
        <w:rPr>
          <w:bCs/>
          <w:i/>
          <w:iCs/>
        </w:rPr>
        <w:t xml:space="preserve"> </w:t>
      </w:r>
      <w:r w:rsidR="00DD1D36" w:rsidRPr="00736998">
        <w:rPr>
          <w:bCs/>
          <w:i/>
          <w:iCs/>
        </w:rPr>
        <w:t xml:space="preserve"> </w:t>
      </w:r>
      <w:r w:rsidR="00DD1D36" w:rsidRPr="00736998">
        <w:rPr>
          <w:bCs/>
        </w:rPr>
        <w:t>=</w:t>
      </w:r>
      <w:r w:rsidRPr="00736998">
        <w:rPr>
          <w:bCs/>
        </w:rPr>
        <w:t xml:space="preserve"> </w:t>
      </w:r>
      <w:r w:rsidR="00DD1D36" w:rsidRPr="00736998">
        <w:rPr>
          <w:bCs/>
        </w:rPr>
        <w:t xml:space="preserve"> </w:t>
      </w:r>
      <w:r w:rsidRPr="00736998">
        <w:rPr>
          <w:bCs/>
        </w:rPr>
        <w:t>26.1</w:t>
      </w:r>
      <w:r w:rsidR="000B53EA" w:rsidRPr="00736998">
        <w:rPr>
          <w:bCs/>
        </w:rPr>
        <w:t>6</w:t>
      </w:r>
      <w:r w:rsidR="00DD1D36" w:rsidRPr="00736998">
        <w:rPr>
          <w:bCs/>
        </w:rPr>
        <w:t xml:space="preserve">, </w:t>
      </w:r>
      <w:r w:rsidR="00DD1D36" w:rsidRPr="00736998">
        <w:rPr>
          <w:bCs/>
          <w:i/>
          <w:iCs/>
        </w:rPr>
        <w:t xml:space="preserve">SD </w:t>
      </w:r>
      <w:r w:rsidR="00DD1D36" w:rsidRPr="00736998">
        <w:rPr>
          <w:bCs/>
        </w:rPr>
        <w:t xml:space="preserve">= </w:t>
      </w:r>
      <w:r w:rsidRPr="00736998">
        <w:rPr>
          <w:bCs/>
        </w:rPr>
        <w:t xml:space="preserve"> 8.</w:t>
      </w:r>
      <w:r w:rsidR="000B53EA" w:rsidRPr="00736998">
        <w:rPr>
          <w:bCs/>
        </w:rPr>
        <w:t>6</w:t>
      </w:r>
      <w:r w:rsidR="00DD1D36" w:rsidRPr="00736998">
        <w:rPr>
          <w:bCs/>
        </w:rPr>
        <w:t xml:space="preserve">). All participants were adults and from the United States. Of those </w:t>
      </w:r>
      <w:r w:rsidR="00A92A30" w:rsidRPr="00736998">
        <w:rPr>
          <w:bCs/>
        </w:rPr>
        <w:t>389</w:t>
      </w:r>
      <w:r w:rsidR="00DD1D36" w:rsidRPr="00736998">
        <w:rPr>
          <w:bCs/>
        </w:rPr>
        <w:t xml:space="preserve"> participants, 24</w:t>
      </w:r>
      <w:r w:rsidR="000B53EA" w:rsidRPr="00736998">
        <w:rPr>
          <w:bCs/>
        </w:rPr>
        <w:t>8</w:t>
      </w:r>
      <w:r w:rsidR="00DD1D36" w:rsidRPr="00736998">
        <w:rPr>
          <w:bCs/>
        </w:rPr>
        <w:t xml:space="preserve"> identified as male, 12</w:t>
      </w:r>
      <w:r w:rsidR="000B53EA" w:rsidRPr="00736998">
        <w:rPr>
          <w:bCs/>
        </w:rPr>
        <w:t>2</w:t>
      </w:r>
      <w:r w:rsidR="00DD1D36" w:rsidRPr="00736998">
        <w:rPr>
          <w:bCs/>
        </w:rPr>
        <w:t xml:space="preserve"> identified</w:t>
      </w:r>
      <w:r w:rsidR="00DD1D36" w:rsidRPr="000B53EA">
        <w:rPr>
          <w:bCs/>
        </w:rPr>
        <w:t xml:space="preserve"> as female, 4 identified as trans-males, 2 identified as trans-females, 6 identified as non-binary/trans/queer, 3 indicated they preferred to not answer, </w:t>
      </w:r>
      <w:r w:rsidR="000B53EA" w:rsidRPr="000B53EA">
        <w:rPr>
          <w:bCs/>
        </w:rPr>
        <w:t xml:space="preserve">3 selected Other, </w:t>
      </w:r>
      <w:r w:rsidR="00DD1D36" w:rsidRPr="000B53EA">
        <w:rPr>
          <w:bCs/>
        </w:rPr>
        <w:t>and 1 participant did not respond to the question.</w:t>
      </w:r>
      <w:r w:rsidR="00DD1D36" w:rsidRPr="00693507">
        <w:rPr>
          <w:bCs/>
        </w:rPr>
        <w:t xml:space="preserve"> The religious ideology of the sample consisted of </w:t>
      </w:r>
      <w:r w:rsidR="00DD1D36" w:rsidRPr="00736998">
        <w:rPr>
          <w:bCs/>
        </w:rPr>
        <w:t>Evangelical Christians (</w:t>
      </w:r>
      <w:r w:rsidR="00DD1D36" w:rsidRPr="00736998">
        <w:rPr>
          <w:bCs/>
          <w:i/>
          <w:iCs/>
        </w:rPr>
        <w:t>n</w:t>
      </w:r>
      <w:r w:rsidR="00DD1D36" w:rsidRPr="00736998">
        <w:rPr>
          <w:bCs/>
        </w:rPr>
        <w:t xml:space="preserve"> = 71), Protestant Christians (</w:t>
      </w:r>
      <w:r w:rsidR="00DD1D36" w:rsidRPr="00736998">
        <w:rPr>
          <w:bCs/>
          <w:i/>
          <w:iCs/>
        </w:rPr>
        <w:t>n</w:t>
      </w:r>
      <w:r w:rsidR="00DD1D36" w:rsidRPr="00736998">
        <w:rPr>
          <w:bCs/>
        </w:rPr>
        <w:t xml:space="preserve"> = 166), Catholics (</w:t>
      </w:r>
      <w:r w:rsidR="00DD1D36" w:rsidRPr="00736998">
        <w:rPr>
          <w:bCs/>
          <w:i/>
          <w:iCs/>
        </w:rPr>
        <w:t>n</w:t>
      </w:r>
      <w:r w:rsidR="00DD1D36" w:rsidRPr="00736998">
        <w:rPr>
          <w:bCs/>
        </w:rPr>
        <w:t xml:space="preserve"> = 62), and "Other" Christians (</w:t>
      </w:r>
      <w:r w:rsidR="00DD1D36" w:rsidRPr="00736998">
        <w:rPr>
          <w:bCs/>
          <w:i/>
          <w:iCs/>
        </w:rPr>
        <w:t>n</w:t>
      </w:r>
      <w:r w:rsidR="00DD1D36" w:rsidRPr="00736998">
        <w:rPr>
          <w:bCs/>
        </w:rPr>
        <w:t xml:space="preserve"> = 9</w:t>
      </w:r>
      <w:r w:rsidR="00736998" w:rsidRPr="00736998">
        <w:rPr>
          <w:bCs/>
        </w:rPr>
        <w:t>0</w:t>
      </w:r>
      <w:r w:rsidR="00DD1D36" w:rsidRPr="00736998">
        <w:rPr>
          <w:bCs/>
        </w:rPr>
        <w:t>). The educational attainment of the sample consisted of participants who did not complete high school (</w:t>
      </w:r>
      <w:r w:rsidR="00DD1D36" w:rsidRPr="00736998">
        <w:rPr>
          <w:bCs/>
          <w:i/>
          <w:iCs/>
        </w:rPr>
        <w:t>n</w:t>
      </w:r>
      <w:r w:rsidR="00DD1D36" w:rsidRPr="00736998">
        <w:rPr>
          <w:bCs/>
        </w:rPr>
        <w:t xml:space="preserve"> =6), completed high school (n = 43), had some college (</w:t>
      </w:r>
      <w:r w:rsidR="00DD1D36" w:rsidRPr="00736998">
        <w:rPr>
          <w:bCs/>
          <w:i/>
          <w:iCs/>
        </w:rPr>
        <w:t>n</w:t>
      </w:r>
      <w:r w:rsidR="00DD1D36" w:rsidRPr="00736998">
        <w:rPr>
          <w:bCs/>
        </w:rPr>
        <w:t xml:space="preserve"> = 106), or attained one of the following</w:t>
      </w:r>
      <w:r w:rsidRPr="00736998">
        <w:rPr>
          <w:bCs/>
        </w:rPr>
        <w:t xml:space="preserve"> degrees</w:t>
      </w:r>
      <w:r w:rsidR="00DD1D36" w:rsidRPr="00736998">
        <w:rPr>
          <w:bCs/>
        </w:rPr>
        <w:t xml:space="preserve">: </w:t>
      </w:r>
      <w:r w:rsidRPr="00736998">
        <w:rPr>
          <w:bCs/>
        </w:rPr>
        <w:t>associate’s</w:t>
      </w:r>
      <w:r w:rsidR="00DD1D36" w:rsidRPr="00736998">
        <w:rPr>
          <w:bCs/>
        </w:rPr>
        <w:t xml:space="preserve"> (</w:t>
      </w:r>
      <w:r w:rsidR="00DD1D36" w:rsidRPr="00736998">
        <w:rPr>
          <w:bCs/>
          <w:i/>
          <w:iCs/>
        </w:rPr>
        <w:t>n</w:t>
      </w:r>
      <w:r w:rsidR="00DD1D36" w:rsidRPr="00736998">
        <w:rPr>
          <w:bCs/>
        </w:rPr>
        <w:t xml:space="preserve"> = </w:t>
      </w:r>
      <w:r w:rsidR="00736998" w:rsidRPr="00736998">
        <w:rPr>
          <w:bCs/>
        </w:rPr>
        <w:t>29</w:t>
      </w:r>
      <w:r w:rsidR="00DD1D36" w:rsidRPr="00736998">
        <w:rPr>
          <w:bCs/>
        </w:rPr>
        <w:t>), bachelors’ (</w:t>
      </w:r>
      <w:r w:rsidR="00DD1D36" w:rsidRPr="00736998">
        <w:rPr>
          <w:bCs/>
          <w:i/>
          <w:iCs/>
        </w:rPr>
        <w:t>n</w:t>
      </w:r>
      <w:r w:rsidR="00DD1D36" w:rsidRPr="00736998">
        <w:rPr>
          <w:bCs/>
        </w:rPr>
        <w:t xml:space="preserve"> = 133), master's (</w:t>
      </w:r>
      <w:r w:rsidR="00DD1D36" w:rsidRPr="00736998">
        <w:rPr>
          <w:bCs/>
          <w:i/>
          <w:iCs/>
        </w:rPr>
        <w:t>n</w:t>
      </w:r>
      <w:r w:rsidR="00DD1D36" w:rsidRPr="00736998">
        <w:rPr>
          <w:bCs/>
        </w:rPr>
        <w:t xml:space="preserve"> = 49), doctoral (</w:t>
      </w:r>
      <w:r w:rsidR="00DD1D36" w:rsidRPr="00736998">
        <w:rPr>
          <w:bCs/>
          <w:i/>
          <w:iCs/>
        </w:rPr>
        <w:t>n</w:t>
      </w:r>
      <w:r w:rsidR="00DD1D36" w:rsidRPr="00736998">
        <w:rPr>
          <w:bCs/>
        </w:rPr>
        <w:t xml:space="preserve"> = 9), or either a J.D. or M.D (</w:t>
      </w:r>
      <w:r w:rsidR="00DD1D36" w:rsidRPr="00736998">
        <w:rPr>
          <w:bCs/>
          <w:i/>
          <w:iCs/>
        </w:rPr>
        <w:t>n</w:t>
      </w:r>
      <w:r w:rsidR="00DD1D36" w:rsidRPr="00736998">
        <w:rPr>
          <w:bCs/>
        </w:rPr>
        <w:t xml:space="preserve"> = 14). The racial makeup of the sample consisted of White</w:t>
      </w:r>
      <w:r w:rsidR="00A92A30" w:rsidRPr="00736998">
        <w:rPr>
          <w:bCs/>
        </w:rPr>
        <w:t xml:space="preserve"> individuals</w:t>
      </w:r>
      <w:r w:rsidR="00DD1D36" w:rsidRPr="00736998">
        <w:rPr>
          <w:bCs/>
        </w:rPr>
        <w:t xml:space="preserve"> (</w:t>
      </w:r>
      <w:r w:rsidR="00DD1D36" w:rsidRPr="00736998">
        <w:rPr>
          <w:bCs/>
          <w:i/>
          <w:iCs/>
        </w:rPr>
        <w:t>n</w:t>
      </w:r>
      <w:r w:rsidR="00DD1D36" w:rsidRPr="00736998">
        <w:rPr>
          <w:bCs/>
        </w:rPr>
        <w:t xml:space="preserve"> = 28</w:t>
      </w:r>
      <w:r w:rsidR="00736998" w:rsidRPr="00736998">
        <w:rPr>
          <w:bCs/>
        </w:rPr>
        <w:t>7</w:t>
      </w:r>
      <w:r w:rsidR="00DD1D36" w:rsidRPr="00736998">
        <w:rPr>
          <w:bCs/>
        </w:rPr>
        <w:t>), Blacks</w:t>
      </w:r>
      <w:r w:rsidRPr="00736998">
        <w:rPr>
          <w:bCs/>
        </w:rPr>
        <w:t>/</w:t>
      </w:r>
      <w:r w:rsidR="00DD1D36" w:rsidRPr="00736998">
        <w:rPr>
          <w:bCs/>
        </w:rPr>
        <w:t xml:space="preserve">African </w:t>
      </w:r>
      <w:r w:rsidR="00DD1D36" w:rsidRPr="00736998">
        <w:rPr>
          <w:bCs/>
        </w:rPr>
        <w:lastRenderedPageBreak/>
        <w:t>American</w:t>
      </w:r>
      <w:r w:rsidR="00A92A30" w:rsidRPr="00736998">
        <w:rPr>
          <w:bCs/>
        </w:rPr>
        <w:t xml:space="preserve"> individuals</w:t>
      </w:r>
      <w:r w:rsidR="00DD1D36" w:rsidRPr="00736998">
        <w:rPr>
          <w:bCs/>
        </w:rPr>
        <w:t xml:space="preserve"> (</w:t>
      </w:r>
      <w:r w:rsidR="00DD1D36" w:rsidRPr="00736998">
        <w:rPr>
          <w:bCs/>
          <w:i/>
          <w:iCs/>
        </w:rPr>
        <w:t>n</w:t>
      </w:r>
      <w:r w:rsidR="00DD1D36" w:rsidRPr="00736998">
        <w:rPr>
          <w:bCs/>
        </w:rPr>
        <w:t xml:space="preserve"> = 14), Hispanics</w:t>
      </w:r>
      <w:r w:rsidRPr="00736998">
        <w:rPr>
          <w:bCs/>
        </w:rPr>
        <w:t>/</w:t>
      </w:r>
      <w:r w:rsidR="00DD1D36" w:rsidRPr="00736998">
        <w:rPr>
          <w:bCs/>
        </w:rPr>
        <w:t>Latino</w:t>
      </w:r>
      <w:r w:rsidR="00A92A30" w:rsidRPr="00736998">
        <w:rPr>
          <w:bCs/>
        </w:rPr>
        <w:t xml:space="preserve"> individuals</w:t>
      </w:r>
      <w:r w:rsidR="00DD1D36" w:rsidRPr="00736998">
        <w:rPr>
          <w:bCs/>
        </w:rPr>
        <w:t xml:space="preserve"> (</w:t>
      </w:r>
      <w:r w:rsidR="00DD1D36" w:rsidRPr="00736998">
        <w:rPr>
          <w:bCs/>
          <w:i/>
          <w:iCs/>
        </w:rPr>
        <w:t>n</w:t>
      </w:r>
      <w:r w:rsidR="00DD1D36" w:rsidRPr="00736998">
        <w:rPr>
          <w:bCs/>
        </w:rPr>
        <w:t xml:space="preserve"> = 28), Other</w:t>
      </w:r>
      <w:r w:rsidR="00A92A30" w:rsidRPr="00736998">
        <w:rPr>
          <w:bCs/>
        </w:rPr>
        <w:t xml:space="preserve"> individuals </w:t>
      </w:r>
      <w:r w:rsidR="00DD1D36" w:rsidRPr="00736998">
        <w:rPr>
          <w:bCs/>
        </w:rPr>
        <w:t>(</w:t>
      </w:r>
      <w:r w:rsidR="00DD1D36" w:rsidRPr="00736998">
        <w:rPr>
          <w:bCs/>
          <w:i/>
          <w:iCs/>
        </w:rPr>
        <w:t>n</w:t>
      </w:r>
      <w:r w:rsidR="00DD1D36" w:rsidRPr="00736998">
        <w:rPr>
          <w:bCs/>
        </w:rPr>
        <w:t xml:space="preserve"> = 17), and many who were of various </w:t>
      </w:r>
      <w:r w:rsidR="00885DA9" w:rsidRPr="00736998">
        <w:rPr>
          <w:bCs/>
        </w:rPr>
        <w:t>multi-</w:t>
      </w:r>
      <w:r w:rsidR="00DD1D36" w:rsidRPr="00736998">
        <w:rPr>
          <w:bCs/>
        </w:rPr>
        <w:t>racial identities (</w:t>
      </w:r>
      <w:r w:rsidR="00DD1D36" w:rsidRPr="00736998">
        <w:rPr>
          <w:bCs/>
          <w:i/>
          <w:iCs/>
        </w:rPr>
        <w:t>n</w:t>
      </w:r>
      <w:r w:rsidR="00DD1D36" w:rsidRPr="00736998">
        <w:rPr>
          <w:bCs/>
        </w:rPr>
        <w:t xml:space="preserve"> = 43).</w:t>
      </w:r>
    </w:p>
    <w:p w14:paraId="7DB59F2C" w14:textId="77777777" w:rsidR="003B023B" w:rsidRPr="00693507" w:rsidRDefault="00DD1D36" w:rsidP="00DD1D36">
      <w:pPr>
        <w:spacing w:line="480" w:lineRule="auto"/>
        <w:rPr>
          <w:b/>
        </w:rPr>
      </w:pPr>
      <w:r w:rsidRPr="00693507">
        <w:rPr>
          <w:b/>
        </w:rPr>
        <w:t>Exploratory Factor Analysis Assumptions</w:t>
      </w:r>
    </w:p>
    <w:p w14:paraId="3BA86108" w14:textId="24DD4A72" w:rsidR="003B023B" w:rsidRPr="00693507" w:rsidRDefault="003B023B" w:rsidP="003B023B">
      <w:pPr>
        <w:spacing w:line="480" w:lineRule="auto"/>
        <w:ind w:firstLine="720"/>
        <w:rPr>
          <w:bCs/>
        </w:rPr>
      </w:pPr>
      <w:r w:rsidRPr="00693507">
        <w:rPr>
          <w:bCs/>
        </w:rPr>
        <w:t xml:space="preserve">The bivariate correlation, homogeneity, multicollinearity, adequate sample size, and normality assumptions were analyzed. The bivariate correlation, homogeneity (Bartlett test </w:t>
      </w:r>
      <w:r w:rsidRPr="00693507">
        <w:rPr>
          <w:bCs/>
          <w:i/>
          <w:iCs/>
        </w:rPr>
        <w:t>p</w:t>
      </w:r>
      <w:r w:rsidRPr="00693507">
        <w:rPr>
          <w:bCs/>
        </w:rPr>
        <w:t xml:space="preserve"> &lt; .001), sample size (KMO = .9</w:t>
      </w:r>
      <w:r w:rsidR="000B53EA">
        <w:rPr>
          <w:bCs/>
        </w:rPr>
        <w:t>4</w:t>
      </w:r>
      <w:r w:rsidRPr="00693507">
        <w:rPr>
          <w:bCs/>
        </w:rPr>
        <w:t xml:space="preserve">), and multicollinearity assumptions were met. However, the normality assumption was violated as evidenced by the Shapiro Wilk test, </w:t>
      </w:r>
      <w:r w:rsidRPr="00693507">
        <w:rPr>
          <w:bCs/>
          <w:i/>
          <w:iCs/>
        </w:rPr>
        <w:t xml:space="preserve">p </w:t>
      </w:r>
      <w:r w:rsidRPr="00693507">
        <w:rPr>
          <w:bCs/>
        </w:rPr>
        <w:t>&lt; .001</w:t>
      </w:r>
      <w:r w:rsidR="00AF75C0" w:rsidRPr="00693507">
        <w:rPr>
          <w:bCs/>
        </w:rPr>
        <w:t xml:space="preserve"> meaning that individual items</w:t>
      </w:r>
      <w:r w:rsidR="00711A4B">
        <w:rPr>
          <w:bCs/>
        </w:rPr>
        <w:t>,</w:t>
      </w:r>
      <w:r w:rsidR="00AF75C0" w:rsidRPr="00693507">
        <w:rPr>
          <w:bCs/>
        </w:rPr>
        <w:t xml:space="preserve"> within the proposed scale</w:t>
      </w:r>
      <w:r w:rsidR="00711A4B">
        <w:rPr>
          <w:bCs/>
        </w:rPr>
        <w:t>,</w:t>
      </w:r>
      <w:r w:rsidR="00AF75C0" w:rsidRPr="00693507">
        <w:rPr>
          <w:bCs/>
        </w:rPr>
        <w:t xml:space="preserve"> were not normally </w:t>
      </w:r>
      <w:r w:rsidR="00AF75C0" w:rsidRPr="00AD09C4">
        <w:rPr>
          <w:bCs/>
        </w:rPr>
        <w:t>distributed</w:t>
      </w:r>
      <w:r w:rsidRPr="00AD09C4">
        <w:rPr>
          <w:bCs/>
        </w:rPr>
        <w:t>.</w:t>
      </w:r>
      <w:r w:rsidR="00A92A30" w:rsidRPr="00AD09C4">
        <w:rPr>
          <w:bCs/>
        </w:rPr>
        <w:t xml:space="preserve"> However, low skew </w:t>
      </w:r>
      <w:r w:rsidR="000B53EA" w:rsidRPr="00AD09C4">
        <w:rPr>
          <w:bCs/>
        </w:rPr>
        <w:t xml:space="preserve">(-.42) </w:t>
      </w:r>
      <w:r w:rsidR="00A92A30" w:rsidRPr="00AD09C4">
        <w:rPr>
          <w:bCs/>
        </w:rPr>
        <w:t xml:space="preserve">and kurtosis </w:t>
      </w:r>
      <w:r w:rsidR="000B53EA" w:rsidRPr="00AD09C4">
        <w:rPr>
          <w:bCs/>
        </w:rPr>
        <w:t>(-.22) values suggest this is not a concern.</w:t>
      </w:r>
      <w:r w:rsidR="000B53EA">
        <w:rPr>
          <w:bCs/>
        </w:rPr>
        <w:t xml:space="preserve"> </w:t>
      </w:r>
    </w:p>
    <w:p w14:paraId="459F4819" w14:textId="77777777" w:rsidR="00DD1D36" w:rsidRPr="00693507" w:rsidRDefault="003B023B" w:rsidP="00DD1D36">
      <w:pPr>
        <w:spacing w:line="480" w:lineRule="auto"/>
        <w:rPr>
          <w:b/>
        </w:rPr>
      </w:pPr>
      <w:r w:rsidRPr="00693507">
        <w:rPr>
          <w:b/>
        </w:rPr>
        <w:t xml:space="preserve">Initial </w:t>
      </w:r>
      <w:r w:rsidR="00DD1D36" w:rsidRPr="00693507">
        <w:rPr>
          <w:b/>
        </w:rPr>
        <w:t>Item Omission Process</w:t>
      </w:r>
    </w:p>
    <w:p w14:paraId="0A9DB8E8" w14:textId="5795F1E2" w:rsidR="003B023B" w:rsidRPr="00693507" w:rsidRDefault="003B023B" w:rsidP="003B023B">
      <w:pPr>
        <w:spacing w:line="480" w:lineRule="auto"/>
        <w:ind w:firstLine="720"/>
        <w:rPr>
          <w:bCs/>
        </w:rPr>
      </w:pPr>
      <w:r w:rsidRPr="00693507">
        <w:rPr>
          <w:bCs/>
        </w:rPr>
        <w:t xml:space="preserve">Per the suggestions of Fields, Mills and Field (2012), the correlation matrix of the original proposed 28 item Christian Privilege Awareness Scale was analyzed to look for individual items with multiple correlations either above </w:t>
      </w:r>
      <w:r w:rsidRPr="00693507">
        <w:rPr>
          <w:bCs/>
          <w:i/>
          <w:iCs/>
        </w:rPr>
        <w:t xml:space="preserve">r </w:t>
      </w:r>
      <w:r w:rsidRPr="00693507">
        <w:rPr>
          <w:bCs/>
        </w:rPr>
        <w:t xml:space="preserve">= .80 or below </w:t>
      </w:r>
      <w:r w:rsidRPr="00693507">
        <w:rPr>
          <w:bCs/>
          <w:i/>
          <w:iCs/>
        </w:rPr>
        <w:t>r</w:t>
      </w:r>
      <w:r w:rsidRPr="00693507">
        <w:rPr>
          <w:bCs/>
        </w:rPr>
        <w:t xml:space="preserve"> = .30. Given these criteria</w:t>
      </w:r>
      <w:r w:rsidR="00885DA9" w:rsidRPr="00B5741F">
        <w:rPr>
          <w:bCs/>
        </w:rPr>
        <w:t>, one</w:t>
      </w:r>
      <w:r w:rsidRPr="00B5741F">
        <w:rPr>
          <w:bCs/>
        </w:rPr>
        <w:t xml:space="preserve"> </w:t>
      </w:r>
      <w:r w:rsidRPr="005B24D6">
        <w:rPr>
          <w:bCs/>
        </w:rPr>
        <w:t>item</w:t>
      </w:r>
      <w:r w:rsidR="00B5741F" w:rsidRPr="005B24D6">
        <w:rPr>
          <w:bCs/>
        </w:rPr>
        <w:t xml:space="preserve"> (i.e., </w:t>
      </w:r>
      <w:r w:rsidR="005B24D6" w:rsidRPr="005B24D6">
        <w:rPr>
          <w:bCs/>
        </w:rPr>
        <w:t>“Religious minorities are treated better than Christians in the United States?”</w:t>
      </w:r>
      <w:r w:rsidR="00B5741F" w:rsidRPr="005B24D6">
        <w:rPr>
          <w:bCs/>
        </w:rPr>
        <w:t>)</w:t>
      </w:r>
      <w:r w:rsidRPr="005B24D6">
        <w:rPr>
          <w:bCs/>
        </w:rPr>
        <w:t xml:space="preserve"> was removed due</w:t>
      </w:r>
      <w:r w:rsidR="00073DA6" w:rsidRPr="005B24D6">
        <w:rPr>
          <w:bCs/>
        </w:rPr>
        <w:t xml:space="preserve"> to several </w:t>
      </w:r>
      <w:r w:rsidRPr="005B24D6">
        <w:rPr>
          <w:bCs/>
        </w:rPr>
        <w:t xml:space="preserve">item correlations above </w:t>
      </w:r>
      <w:r w:rsidRPr="005B24D6">
        <w:rPr>
          <w:bCs/>
          <w:i/>
          <w:iCs/>
        </w:rPr>
        <w:t xml:space="preserve">r </w:t>
      </w:r>
      <w:r w:rsidRPr="005B24D6">
        <w:rPr>
          <w:bCs/>
        </w:rPr>
        <w:t xml:space="preserve">= .80. </w:t>
      </w:r>
      <w:r w:rsidR="00073DA6" w:rsidRPr="005B24D6">
        <w:rPr>
          <w:bCs/>
        </w:rPr>
        <w:t>An</w:t>
      </w:r>
      <w:r w:rsidRPr="005B24D6">
        <w:rPr>
          <w:bCs/>
        </w:rPr>
        <w:t xml:space="preserve"> additional</w:t>
      </w:r>
      <w:r w:rsidR="00073DA6" w:rsidRPr="005B24D6">
        <w:rPr>
          <w:bCs/>
        </w:rPr>
        <w:t xml:space="preserve"> three</w:t>
      </w:r>
      <w:r w:rsidRPr="005B24D6">
        <w:rPr>
          <w:bCs/>
        </w:rPr>
        <w:t xml:space="preserve"> items</w:t>
      </w:r>
      <w:r w:rsidR="00B5741F" w:rsidRPr="005B24D6">
        <w:rPr>
          <w:bCs/>
        </w:rPr>
        <w:t xml:space="preserve"> (i.e., </w:t>
      </w:r>
      <w:r w:rsidR="005B24D6" w:rsidRPr="005B24D6">
        <w:rPr>
          <w:bCs/>
        </w:rPr>
        <w:t>“I can reasonably expect my Christian beliefs to be respected by the people around me”, “I can easily find Christian music on a local radio station”, “A declaration of my Christian faith does not come with personal consequences”</w:t>
      </w:r>
      <w:r w:rsidR="00B5741F" w:rsidRPr="005B24D6">
        <w:rPr>
          <w:bCs/>
        </w:rPr>
        <w:t>)</w:t>
      </w:r>
      <w:r w:rsidRPr="005B24D6">
        <w:rPr>
          <w:bCs/>
        </w:rPr>
        <w:t xml:space="preserve"> were removed due to being correlated less than </w:t>
      </w:r>
      <w:r w:rsidRPr="005B24D6">
        <w:rPr>
          <w:bCs/>
          <w:i/>
          <w:iCs/>
        </w:rPr>
        <w:t xml:space="preserve">r </w:t>
      </w:r>
      <w:r w:rsidRPr="005B24D6">
        <w:rPr>
          <w:bCs/>
        </w:rPr>
        <w:t>= .30 with at least half of the total items. This brought the proposed scale down to 24 total items.</w:t>
      </w:r>
    </w:p>
    <w:p w14:paraId="5FCB5D3E" w14:textId="77777777" w:rsidR="003B023B" w:rsidRPr="00693507" w:rsidRDefault="003B023B" w:rsidP="00DD1D36">
      <w:pPr>
        <w:spacing w:line="480" w:lineRule="auto"/>
        <w:rPr>
          <w:b/>
        </w:rPr>
      </w:pPr>
      <w:r w:rsidRPr="00693507">
        <w:rPr>
          <w:b/>
        </w:rPr>
        <w:t>Factor Solution</w:t>
      </w:r>
    </w:p>
    <w:p w14:paraId="17C4FFDF" w14:textId="3C015F43" w:rsidR="00F517FF" w:rsidRPr="00693507" w:rsidRDefault="00DD1D36" w:rsidP="003B023B">
      <w:pPr>
        <w:spacing w:line="480" w:lineRule="auto"/>
        <w:ind w:firstLine="720"/>
        <w:rPr>
          <w:bCs/>
        </w:rPr>
      </w:pPr>
      <w:r w:rsidRPr="00693507">
        <w:rPr>
          <w:bCs/>
        </w:rPr>
        <w:t xml:space="preserve">A factor analysis was </w:t>
      </w:r>
      <w:r w:rsidR="0043282F" w:rsidRPr="00693507">
        <w:rPr>
          <w:bCs/>
        </w:rPr>
        <w:t xml:space="preserve">performed </w:t>
      </w:r>
      <w:r w:rsidRPr="00693507">
        <w:rPr>
          <w:bCs/>
        </w:rPr>
        <w:t xml:space="preserve">on </w:t>
      </w:r>
      <w:r w:rsidR="003B023B" w:rsidRPr="00693507">
        <w:rPr>
          <w:bCs/>
        </w:rPr>
        <w:t xml:space="preserve">the </w:t>
      </w:r>
      <w:r w:rsidR="0043282F" w:rsidRPr="00693507">
        <w:rPr>
          <w:bCs/>
        </w:rPr>
        <w:t xml:space="preserve">shortened (now only </w:t>
      </w:r>
      <w:r w:rsidR="003B023B" w:rsidRPr="00693507">
        <w:rPr>
          <w:bCs/>
        </w:rPr>
        <w:t>24</w:t>
      </w:r>
      <w:r w:rsidR="0043282F" w:rsidRPr="00693507">
        <w:rPr>
          <w:bCs/>
        </w:rPr>
        <w:t>-</w:t>
      </w:r>
      <w:r w:rsidRPr="00693507">
        <w:rPr>
          <w:bCs/>
        </w:rPr>
        <w:t>item</w:t>
      </w:r>
      <w:r w:rsidR="0043282F" w:rsidRPr="00693507">
        <w:rPr>
          <w:bCs/>
        </w:rPr>
        <w:t>s) preliminary</w:t>
      </w:r>
      <w:r w:rsidR="003B023B" w:rsidRPr="00693507">
        <w:rPr>
          <w:bCs/>
        </w:rPr>
        <w:t xml:space="preserve"> Christian privilege awareness scale. </w:t>
      </w:r>
      <w:r w:rsidR="009801A8">
        <w:rPr>
          <w:bCs/>
        </w:rPr>
        <w:t>A</w:t>
      </w:r>
      <w:r w:rsidRPr="00693507">
        <w:rPr>
          <w:bCs/>
        </w:rPr>
        <w:t xml:space="preserve"> </w:t>
      </w:r>
      <w:r w:rsidR="003B023B" w:rsidRPr="00693507">
        <w:rPr>
          <w:bCs/>
        </w:rPr>
        <w:t>parallel</w:t>
      </w:r>
      <w:r w:rsidRPr="00693507">
        <w:rPr>
          <w:bCs/>
        </w:rPr>
        <w:t xml:space="preserve"> </w:t>
      </w:r>
      <w:r w:rsidRPr="009801A8">
        <w:rPr>
          <w:bCs/>
        </w:rPr>
        <w:t xml:space="preserve">analysis suggested a </w:t>
      </w:r>
      <w:r w:rsidR="00525015" w:rsidRPr="009801A8">
        <w:rPr>
          <w:bCs/>
        </w:rPr>
        <w:t>four</w:t>
      </w:r>
      <w:r w:rsidR="006109E1" w:rsidRPr="009801A8">
        <w:rPr>
          <w:bCs/>
        </w:rPr>
        <w:t>-</w:t>
      </w:r>
      <w:r w:rsidRPr="009801A8">
        <w:rPr>
          <w:bCs/>
        </w:rPr>
        <w:t xml:space="preserve">factor solution, solutions of </w:t>
      </w:r>
      <w:r w:rsidR="00525015" w:rsidRPr="009801A8">
        <w:rPr>
          <w:bCs/>
        </w:rPr>
        <w:t>three</w:t>
      </w:r>
      <w:r w:rsidRPr="009801A8">
        <w:rPr>
          <w:bCs/>
        </w:rPr>
        <w:t xml:space="preserve">, </w:t>
      </w:r>
      <w:r w:rsidR="00525015" w:rsidRPr="009801A8">
        <w:rPr>
          <w:bCs/>
        </w:rPr>
        <w:t>four</w:t>
      </w:r>
      <w:r w:rsidRPr="009801A8">
        <w:rPr>
          <w:bCs/>
        </w:rPr>
        <w:t xml:space="preserve"> and </w:t>
      </w:r>
      <w:r w:rsidR="00525015" w:rsidRPr="009801A8">
        <w:rPr>
          <w:bCs/>
        </w:rPr>
        <w:t xml:space="preserve">five </w:t>
      </w:r>
      <w:r w:rsidRPr="009801A8">
        <w:rPr>
          <w:bCs/>
        </w:rPr>
        <w:t>factors were analyzed with both orthogonal and oblique rotations</w:t>
      </w:r>
      <w:r w:rsidR="006109E1" w:rsidRPr="009801A8">
        <w:rPr>
          <w:bCs/>
        </w:rPr>
        <w:t xml:space="preserve"> </w:t>
      </w:r>
      <w:r w:rsidR="006109E1" w:rsidRPr="009801A8">
        <w:rPr>
          <w:bCs/>
        </w:rPr>
        <w:lastRenderedPageBreak/>
        <w:t>to assess potential factor loading error and subsequent fit</w:t>
      </w:r>
      <w:r w:rsidRPr="009801A8">
        <w:rPr>
          <w:bCs/>
        </w:rPr>
        <w:t xml:space="preserve">. </w:t>
      </w:r>
      <w:r w:rsidR="0043282F" w:rsidRPr="009801A8">
        <w:rPr>
          <w:bCs/>
        </w:rPr>
        <w:t>Additional preliminary a</w:t>
      </w:r>
      <w:r w:rsidR="00F517FF" w:rsidRPr="009801A8">
        <w:rPr>
          <w:bCs/>
        </w:rPr>
        <w:t>nalys</w:t>
      </w:r>
      <w:r w:rsidR="0043282F" w:rsidRPr="009801A8">
        <w:rPr>
          <w:bCs/>
        </w:rPr>
        <w:t>e</w:t>
      </w:r>
      <w:r w:rsidR="00F517FF" w:rsidRPr="009801A8">
        <w:rPr>
          <w:bCs/>
        </w:rPr>
        <w:t>s indicated that two items consistently cross loaded in both the orthogonal and oblique rotations</w:t>
      </w:r>
      <w:r w:rsidR="00F517FF" w:rsidRPr="00693507">
        <w:rPr>
          <w:bCs/>
        </w:rPr>
        <w:t xml:space="preserve">. These items were removed, and the analysis </w:t>
      </w:r>
      <w:r w:rsidR="0043282F" w:rsidRPr="00693507">
        <w:rPr>
          <w:bCs/>
        </w:rPr>
        <w:t>was re-calculated</w:t>
      </w:r>
      <w:r w:rsidR="00F517FF" w:rsidRPr="00693507">
        <w:rPr>
          <w:bCs/>
        </w:rPr>
        <w:t xml:space="preserve">. </w:t>
      </w:r>
    </w:p>
    <w:p w14:paraId="7B98DA83" w14:textId="71165127" w:rsidR="00DD1D36" w:rsidRPr="00693507" w:rsidRDefault="00F517FF" w:rsidP="00525015">
      <w:pPr>
        <w:spacing w:line="480" w:lineRule="auto"/>
        <w:ind w:firstLine="720"/>
        <w:rPr>
          <w:bCs/>
        </w:rPr>
      </w:pPr>
      <w:r w:rsidRPr="00693507">
        <w:rPr>
          <w:bCs/>
        </w:rPr>
        <w:t xml:space="preserve">A </w:t>
      </w:r>
      <w:r w:rsidR="009801A8">
        <w:rPr>
          <w:bCs/>
        </w:rPr>
        <w:t xml:space="preserve">second </w:t>
      </w:r>
      <w:r w:rsidRPr="00693507">
        <w:rPr>
          <w:bCs/>
        </w:rPr>
        <w:t xml:space="preserve">parallel analysis suggested a </w:t>
      </w:r>
      <w:r w:rsidR="00525015" w:rsidRPr="00693507">
        <w:rPr>
          <w:bCs/>
        </w:rPr>
        <w:t>four</w:t>
      </w:r>
      <w:r w:rsidR="006109E1" w:rsidRPr="00693507">
        <w:rPr>
          <w:bCs/>
        </w:rPr>
        <w:t>-</w:t>
      </w:r>
      <w:r w:rsidRPr="00693507">
        <w:rPr>
          <w:bCs/>
        </w:rPr>
        <w:t>factor solution for the 22 remaining items</w:t>
      </w:r>
      <w:r w:rsidR="0043282F" w:rsidRPr="00693507">
        <w:rPr>
          <w:bCs/>
        </w:rPr>
        <w:t>. Thus</w:t>
      </w:r>
      <w:r w:rsidR="0043282F" w:rsidRPr="00B5741F">
        <w:rPr>
          <w:bCs/>
        </w:rPr>
        <w:t>,</w:t>
      </w:r>
      <w:r w:rsidRPr="00B5741F">
        <w:rPr>
          <w:bCs/>
        </w:rPr>
        <w:t xml:space="preserve"> solutions of </w:t>
      </w:r>
      <w:r w:rsidR="00525015" w:rsidRPr="00B5741F">
        <w:rPr>
          <w:bCs/>
        </w:rPr>
        <w:t>three</w:t>
      </w:r>
      <w:r w:rsidRPr="00B5741F">
        <w:rPr>
          <w:bCs/>
        </w:rPr>
        <w:t xml:space="preserve">, </w:t>
      </w:r>
      <w:r w:rsidR="00525015" w:rsidRPr="00B5741F">
        <w:rPr>
          <w:bCs/>
        </w:rPr>
        <w:t>four</w:t>
      </w:r>
      <w:r w:rsidRPr="00B5741F">
        <w:rPr>
          <w:bCs/>
        </w:rPr>
        <w:t xml:space="preserve"> and </w:t>
      </w:r>
      <w:r w:rsidR="00525015" w:rsidRPr="00B5741F">
        <w:rPr>
          <w:bCs/>
        </w:rPr>
        <w:t>five</w:t>
      </w:r>
      <w:r w:rsidRPr="00B5741F">
        <w:rPr>
          <w:bCs/>
        </w:rPr>
        <w:t xml:space="preserve"> factors were analyzed with both orthogonal and oblique rotations. </w:t>
      </w:r>
      <w:r w:rsidR="00D03B00">
        <w:rPr>
          <w:bCs/>
        </w:rPr>
        <w:t>The results of these a</w:t>
      </w:r>
      <w:r w:rsidRPr="00B5741F">
        <w:rPr>
          <w:bCs/>
        </w:rPr>
        <w:t>nalys</w:t>
      </w:r>
      <w:r w:rsidR="00D03B00">
        <w:rPr>
          <w:bCs/>
        </w:rPr>
        <w:t>e</w:t>
      </w:r>
      <w:r w:rsidRPr="00B5741F">
        <w:rPr>
          <w:bCs/>
        </w:rPr>
        <w:t xml:space="preserve">s suggested that a </w:t>
      </w:r>
      <w:r w:rsidR="00525015" w:rsidRPr="00B5741F">
        <w:rPr>
          <w:bCs/>
        </w:rPr>
        <w:t>three</w:t>
      </w:r>
      <w:r w:rsidR="006109E1" w:rsidRPr="00B5741F">
        <w:rPr>
          <w:bCs/>
        </w:rPr>
        <w:t>-</w:t>
      </w:r>
      <w:r w:rsidRPr="00B5741F">
        <w:rPr>
          <w:bCs/>
        </w:rPr>
        <w:t xml:space="preserve">factor oblique solution was the best solution </w:t>
      </w:r>
      <w:r w:rsidR="006109E1" w:rsidRPr="00B5741F">
        <w:rPr>
          <w:bCs/>
        </w:rPr>
        <w:t xml:space="preserve">due to the relative variance explained in addition to the lack of </w:t>
      </w:r>
      <w:r w:rsidRPr="00B5741F">
        <w:rPr>
          <w:bCs/>
        </w:rPr>
        <w:t>cross loadings.</w:t>
      </w:r>
      <w:r w:rsidRPr="00693507">
        <w:rPr>
          <w:bCs/>
        </w:rPr>
        <w:t xml:space="preserve"> However, the third factor contained only one item. At the suggestion of Costello et al (2005), this free-standing item was removed leaving a potential two</w:t>
      </w:r>
      <w:r w:rsidR="00525015" w:rsidRPr="00693507">
        <w:rPr>
          <w:bCs/>
        </w:rPr>
        <w:t xml:space="preserve"> </w:t>
      </w:r>
      <w:r w:rsidRPr="00112F60">
        <w:rPr>
          <w:bCs/>
        </w:rPr>
        <w:t xml:space="preserve">factor solution. A final parallel analysis suggested a </w:t>
      </w:r>
      <w:r w:rsidR="00475CDC" w:rsidRPr="00112F60">
        <w:rPr>
          <w:bCs/>
        </w:rPr>
        <w:t>three-factor</w:t>
      </w:r>
      <w:r w:rsidR="00525015" w:rsidRPr="00112F60">
        <w:rPr>
          <w:bCs/>
        </w:rPr>
        <w:t xml:space="preserve"> solution</w:t>
      </w:r>
      <w:r w:rsidRPr="00112F60">
        <w:rPr>
          <w:bCs/>
        </w:rPr>
        <w:t xml:space="preserve"> for the r</w:t>
      </w:r>
      <w:r w:rsidR="00B5741F" w:rsidRPr="00112F60">
        <w:rPr>
          <w:bCs/>
        </w:rPr>
        <w:t>emaining</w:t>
      </w:r>
      <w:r w:rsidRPr="00112F60">
        <w:rPr>
          <w:bCs/>
        </w:rPr>
        <w:t xml:space="preserve"> 21 items</w:t>
      </w:r>
      <w:r w:rsidR="00525015" w:rsidRPr="00112F60">
        <w:rPr>
          <w:bCs/>
        </w:rPr>
        <w:t>, so solutions</w:t>
      </w:r>
      <w:r w:rsidR="00525015" w:rsidRPr="00693507">
        <w:rPr>
          <w:bCs/>
        </w:rPr>
        <w:t xml:space="preserve"> of two, three and four factors were analyzed with both orthogonal and oblique rotations</w:t>
      </w:r>
      <w:r w:rsidRPr="00693507">
        <w:rPr>
          <w:bCs/>
        </w:rPr>
        <w:t xml:space="preserve">. </w:t>
      </w:r>
      <w:r w:rsidR="00525015" w:rsidRPr="00693507">
        <w:rPr>
          <w:bCs/>
        </w:rPr>
        <w:t xml:space="preserve">After taking into account variance explained (40%) and cross loadings (zero), a </w:t>
      </w:r>
      <w:r w:rsidR="00475CDC" w:rsidRPr="00693507">
        <w:rPr>
          <w:bCs/>
        </w:rPr>
        <w:t>two-factor</w:t>
      </w:r>
      <w:r w:rsidRPr="00693507">
        <w:rPr>
          <w:bCs/>
        </w:rPr>
        <w:t xml:space="preserve"> oblique solution </w:t>
      </w:r>
      <w:r w:rsidR="00525015" w:rsidRPr="00693507">
        <w:rPr>
          <w:bCs/>
        </w:rPr>
        <w:t xml:space="preserve">was selected as </w:t>
      </w:r>
      <w:r w:rsidRPr="00693507">
        <w:rPr>
          <w:bCs/>
        </w:rPr>
        <w:t xml:space="preserve">being the best solution for the reduced 21 item scale. </w:t>
      </w:r>
    </w:p>
    <w:p w14:paraId="5242E7B8" w14:textId="5825C13B" w:rsidR="00496584" w:rsidRPr="00693507" w:rsidRDefault="003B023B" w:rsidP="00475CDC">
      <w:pPr>
        <w:spacing w:line="480" w:lineRule="auto"/>
        <w:ind w:firstLine="720"/>
        <w:rPr>
          <w:bCs/>
        </w:rPr>
      </w:pPr>
      <w:r w:rsidRPr="00693507">
        <w:rPr>
          <w:bCs/>
        </w:rPr>
        <w:t xml:space="preserve">The first factor appears to get at the </w:t>
      </w:r>
      <w:r w:rsidR="00910623" w:rsidRPr="00693507">
        <w:rPr>
          <w:bCs/>
        </w:rPr>
        <w:t xml:space="preserve">theme </w:t>
      </w:r>
      <w:r w:rsidRPr="00693507">
        <w:rPr>
          <w:bCs/>
        </w:rPr>
        <w:t>of</w:t>
      </w:r>
      <w:r w:rsidR="00DC47D4" w:rsidRPr="00693507">
        <w:rPr>
          <w:bCs/>
        </w:rPr>
        <w:t xml:space="preserve"> </w:t>
      </w:r>
      <w:r w:rsidR="00DC47D4" w:rsidRPr="00693507">
        <w:rPr>
          <w:b/>
          <w:i/>
          <w:iCs/>
        </w:rPr>
        <w:t>Christian exceptionalism</w:t>
      </w:r>
      <w:r w:rsidR="00DC47D4" w:rsidRPr="00693507">
        <w:rPr>
          <w:bCs/>
        </w:rPr>
        <w:t xml:space="preserve"> r</w:t>
      </w:r>
      <w:r w:rsidR="00AF75C0" w:rsidRPr="00693507">
        <w:rPr>
          <w:bCs/>
        </w:rPr>
        <w:t xml:space="preserve">elated to Christian privilege </w:t>
      </w:r>
      <w:r w:rsidR="00475CDC" w:rsidRPr="00693507">
        <w:rPr>
          <w:bCs/>
        </w:rPr>
        <w:t>with items such as</w:t>
      </w:r>
      <w:r w:rsidR="00496584" w:rsidRPr="00693507">
        <w:rPr>
          <w:bCs/>
        </w:rPr>
        <w:t xml:space="preserve"> the following:</w:t>
      </w:r>
    </w:p>
    <w:p w14:paraId="799FB83E" w14:textId="4B8F81AF" w:rsidR="00496584" w:rsidRPr="00693507" w:rsidRDefault="00475CDC" w:rsidP="00AF75C0">
      <w:pPr>
        <w:pStyle w:val="ListParagraph"/>
        <w:numPr>
          <w:ilvl w:val="0"/>
          <w:numId w:val="20"/>
        </w:numPr>
        <w:spacing w:line="480" w:lineRule="auto"/>
        <w:rPr>
          <w:bCs/>
        </w:rPr>
      </w:pPr>
      <w:r w:rsidRPr="00693507">
        <w:rPr>
          <w:bCs/>
        </w:rPr>
        <w:t>“</w:t>
      </w:r>
      <w:r w:rsidRPr="00693507">
        <w:t>If someone’s Christian values dictate that they not hire a gay/lesbian person for a job, then that choice should be respected by the rest of society</w:t>
      </w:r>
      <w:r w:rsidR="00496584" w:rsidRPr="00693507">
        <w:t>.</w:t>
      </w:r>
      <w:r w:rsidRPr="00693507">
        <w:t>”</w:t>
      </w:r>
      <w:r w:rsidRPr="00693507">
        <w:rPr>
          <w:bCs/>
        </w:rPr>
        <w:t xml:space="preserve"> </w:t>
      </w:r>
    </w:p>
    <w:p w14:paraId="3C5159B1" w14:textId="4E8A79F0" w:rsidR="00496584" w:rsidRPr="00693507" w:rsidRDefault="00475CDC" w:rsidP="00AF75C0">
      <w:pPr>
        <w:pStyle w:val="ListParagraph"/>
        <w:numPr>
          <w:ilvl w:val="0"/>
          <w:numId w:val="20"/>
        </w:numPr>
        <w:spacing w:line="480" w:lineRule="auto"/>
        <w:rPr>
          <w:bCs/>
        </w:rPr>
      </w:pPr>
      <w:r w:rsidRPr="00693507">
        <w:rPr>
          <w:bCs/>
        </w:rPr>
        <w:t>“</w:t>
      </w:r>
      <w:r w:rsidRPr="00693507">
        <w:t>Religious minorities do not have the same benefits as Christians</w:t>
      </w:r>
      <w:r w:rsidR="00496584" w:rsidRPr="00693507">
        <w:t>.</w:t>
      </w:r>
      <w:r w:rsidRPr="00693507">
        <w:rPr>
          <w:bCs/>
        </w:rPr>
        <w:t>”</w:t>
      </w:r>
    </w:p>
    <w:p w14:paraId="4FE1C45D" w14:textId="4CD2C41B" w:rsidR="00496584" w:rsidRPr="00693507" w:rsidRDefault="00496584" w:rsidP="00AF75C0">
      <w:pPr>
        <w:pStyle w:val="ListParagraph"/>
        <w:numPr>
          <w:ilvl w:val="0"/>
          <w:numId w:val="20"/>
        </w:numPr>
        <w:spacing w:line="480" w:lineRule="auto"/>
        <w:rPr>
          <w:bCs/>
        </w:rPr>
      </w:pPr>
      <w:r w:rsidRPr="00693507">
        <w:t>“It is acceptable to only have Christian faith symbols on government property (i.e. courthouses).</w:t>
      </w:r>
      <w:r w:rsidRPr="00693507">
        <w:rPr>
          <w:bCs/>
        </w:rPr>
        <w:t>”</w:t>
      </w:r>
    </w:p>
    <w:p w14:paraId="7BFE4103" w14:textId="41D76A25" w:rsidR="00E0736E" w:rsidRPr="00693507" w:rsidRDefault="00AA0ABB" w:rsidP="00AA0ABB">
      <w:pPr>
        <w:spacing w:line="480" w:lineRule="auto"/>
        <w:ind w:firstLine="720"/>
        <w:rPr>
          <w:bCs/>
        </w:rPr>
      </w:pPr>
      <w:r>
        <w:rPr>
          <w:bCs/>
        </w:rPr>
        <w:t xml:space="preserve">The second factor appears to get at the theme of an awareness of </w:t>
      </w:r>
      <w:r w:rsidRPr="00AA0ABB">
        <w:rPr>
          <w:b/>
          <w:i/>
          <w:iCs/>
        </w:rPr>
        <w:t>freedom from discrimination</w:t>
      </w:r>
      <w:r>
        <w:rPr>
          <w:bCs/>
        </w:rPr>
        <w:t>, related to Christian privilege with items such as the following:</w:t>
      </w:r>
    </w:p>
    <w:p w14:paraId="1A3099AD" w14:textId="70BB2FEF" w:rsidR="00496584" w:rsidRPr="00693507" w:rsidRDefault="00475CDC" w:rsidP="00AF75C0">
      <w:pPr>
        <w:pStyle w:val="ListParagraph"/>
        <w:numPr>
          <w:ilvl w:val="0"/>
          <w:numId w:val="21"/>
        </w:numPr>
        <w:spacing w:line="480" w:lineRule="auto"/>
        <w:rPr>
          <w:bCs/>
        </w:rPr>
      </w:pPr>
      <w:r w:rsidRPr="00693507">
        <w:rPr>
          <w:bCs/>
        </w:rPr>
        <w:t>“</w:t>
      </w:r>
      <w:r w:rsidRPr="00693507">
        <w:t>I do not have to worry about losing relationships because of my Christian faith</w:t>
      </w:r>
      <w:r w:rsidRPr="00693507">
        <w:rPr>
          <w:bCs/>
        </w:rPr>
        <w:t xml:space="preserve">”  </w:t>
      </w:r>
    </w:p>
    <w:p w14:paraId="3203BEE3" w14:textId="18903FBC" w:rsidR="00475CDC" w:rsidRPr="00693507" w:rsidRDefault="00475CDC" w:rsidP="00496584">
      <w:pPr>
        <w:pStyle w:val="ListParagraph"/>
        <w:numPr>
          <w:ilvl w:val="0"/>
          <w:numId w:val="21"/>
        </w:numPr>
        <w:spacing w:line="480" w:lineRule="auto"/>
      </w:pPr>
      <w:r w:rsidRPr="00693507">
        <w:rPr>
          <w:bCs/>
        </w:rPr>
        <w:lastRenderedPageBreak/>
        <w:t>“</w:t>
      </w:r>
      <w:r w:rsidRPr="00693507">
        <w:t>I do not have to worry about losing my job because of my Christian faith</w:t>
      </w:r>
      <w:r w:rsidRPr="00693507">
        <w:rPr>
          <w:bCs/>
        </w:rPr>
        <w:t>”.</w:t>
      </w:r>
      <w:r w:rsidR="003B023B" w:rsidRPr="00693507">
        <w:rPr>
          <w:bCs/>
        </w:rPr>
        <w:t xml:space="preserve"> </w:t>
      </w:r>
    </w:p>
    <w:p w14:paraId="47F605F0" w14:textId="675330BD" w:rsidR="00496584" w:rsidRPr="00693507" w:rsidRDefault="00496584" w:rsidP="00496584">
      <w:pPr>
        <w:pStyle w:val="ListParagraph"/>
        <w:numPr>
          <w:ilvl w:val="0"/>
          <w:numId w:val="21"/>
        </w:numPr>
      </w:pPr>
      <w:r w:rsidRPr="00693507">
        <w:t>“It is easy to find places of worship to practice my Christian faith.”</w:t>
      </w:r>
    </w:p>
    <w:p w14:paraId="70E9D13C" w14:textId="77777777" w:rsidR="00496584" w:rsidRPr="00693507" w:rsidRDefault="00496584" w:rsidP="00AF75C0">
      <w:pPr>
        <w:pStyle w:val="ListParagraph"/>
        <w:spacing w:line="480" w:lineRule="auto"/>
        <w:ind w:left="1080"/>
      </w:pPr>
    </w:p>
    <w:p w14:paraId="54BEE880" w14:textId="77777777" w:rsidR="00DD1D36" w:rsidRPr="00693507" w:rsidRDefault="00DD1D36" w:rsidP="00DD1D36">
      <w:pPr>
        <w:spacing w:line="480" w:lineRule="auto"/>
        <w:rPr>
          <w:b/>
        </w:rPr>
      </w:pPr>
      <w:r w:rsidRPr="00693507">
        <w:rPr>
          <w:b/>
        </w:rPr>
        <w:t>Reliability</w:t>
      </w:r>
    </w:p>
    <w:p w14:paraId="3AEA4EC4" w14:textId="6111F108" w:rsidR="00475CDC" w:rsidRPr="00693507" w:rsidRDefault="00475CDC" w:rsidP="003B023B">
      <w:pPr>
        <w:spacing w:line="480" w:lineRule="auto"/>
        <w:ind w:firstLine="720"/>
        <w:rPr>
          <w:bCs/>
        </w:rPr>
      </w:pPr>
      <w:r w:rsidRPr="00693507">
        <w:rPr>
          <w:bCs/>
        </w:rPr>
        <w:t xml:space="preserve">The </w:t>
      </w:r>
      <w:r w:rsidR="00710FD7" w:rsidRPr="00693507">
        <w:rPr>
          <w:bCs/>
        </w:rPr>
        <w:t xml:space="preserve">21-item </w:t>
      </w:r>
      <w:r w:rsidRPr="00693507">
        <w:rPr>
          <w:bCs/>
        </w:rPr>
        <w:t xml:space="preserve">overall scale </w:t>
      </w:r>
      <w:r w:rsidR="00F671A1" w:rsidRPr="00F671A1">
        <w:rPr>
          <w:bCs/>
        </w:rPr>
        <w:t xml:space="preserve">Christian Privilege Awareness Scale </w:t>
      </w:r>
      <w:r w:rsidRPr="00F671A1">
        <w:rPr>
          <w:bCs/>
        </w:rPr>
        <w:t>showed</w:t>
      </w:r>
      <w:r w:rsidRPr="00693507">
        <w:rPr>
          <w:bCs/>
        </w:rPr>
        <w:t xml:space="preserve"> a high </w:t>
      </w:r>
      <w:r w:rsidR="00CD3A73" w:rsidRPr="00693507">
        <w:rPr>
          <w:bCs/>
        </w:rPr>
        <w:t xml:space="preserve">internal consistency </w:t>
      </w:r>
      <w:r w:rsidRPr="00693507">
        <w:rPr>
          <w:bCs/>
        </w:rPr>
        <w:t>(α = .9</w:t>
      </w:r>
      <w:r w:rsidR="00BC4BD3">
        <w:rPr>
          <w:bCs/>
        </w:rPr>
        <w:t>1</w:t>
      </w:r>
      <w:r w:rsidR="00146247" w:rsidRPr="00693507">
        <w:rPr>
          <w:bCs/>
        </w:rPr>
        <w:t xml:space="preserve">; CI: </w:t>
      </w:r>
      <w:r w:rsidR="00710FD7" w:rsidRPr="00693507">
        <w:rPr>
          <w:bCs/>
        </w:rPr>
        <w:t>.90</w:t>
      </w:r>
      <w:r w:rsidR="00146247" w:rsidRPr="00693507">
        <w:rPr>
          <w:bCs/>
        </w:rPr>
        <w:t>-</w:t>
      </w:r>
      <w:r w:rsidR="00710FD7" w:rsidRPr="00693507">
        <w:rPr>
          <w:bCs/>
        </w:rPr>
        <w:t>.9</w:t>
      </w:r>
      <w:r w:rsidR="00BC4BD3">
        <w:rPr>
          <w:bCs/>
        </w:rPr>
        <w:t>2</w:t>
      </w:r>
      <w:r w:rsidRPr="00693507">
        <w:rPr>
          <w:bCs/>
        </w:rPr>
        <w:t xml:space="preserve">) </w:t>
      </w:r>
      <w:r w:rsidR="00146247" w:rsidRPr="00693507">
        <w:rPr>
          <w:bCs/>
        </w:rPr>
        <w:t xml:space="preserve">with the </w:t>
      </w:r>
      <w:r w:rsidR="00710FD7" w:rsidRPr="00693507">
        <w:rPr>
          <w:bCs/>
        </w:rPr>
        <w:t xml:space="preserve">16-item </w:t>
      </w:r>
      <w:r w:rsidR="00936ED5" w:rsidRPr="00693507">
        <w:rPr>
          <w:b/>
          <w:i/>
          <w:iCs/>
        </w:rPr>
        <w:t>Christian</w:t>
      </w:r>
      <w:r w:rsidR="00885696" w:rsidRPr="00693507">
        <w:rPr>
          <w:b/>
          <w:i/>
          <w:iCs/>
        </w:rPr>
        <w:t xml:space="preserve"> </w:t>
      </w:r>
      <w:r w:rsidR="00936ED5">
        <w:rPr>
          <w:b/>
          <w:i/>
          <w:iCs/>
        </w:rPr>
        <w:t>e</w:t>
      </w:r>
      <w:r w:rsidR="00885696" w:rsidRPr="00693507">
        <w:rPr>
          <w:b/>
          <w:i/>
          <w:iCs/>
        </w:rPr>
        <w:t>xceptionalism</w:t>
      </w:r>
      <w:r w:rsidR="00146247" w:rsidRPr="00693507">
        <w:rPr>
          <w:bCs/>
        </w:rPr>
        <w:t xml:space="preserve"> and </w:t>
      </w:r>
      <w:r w:rsidR="00710FD7" w:rsidRPr="00693507">
        <w:rPr>
          <w:bCs/>
        </w:rPr>
        <w:t xml:space="preserve">5-item </w:t>
      </w:r>
      <w:r w:rsidR="00AA0ABB">
        <w:rPr>
          <w:b/>
          <w:i/>
          <w:iCs/>
        </w:rPr>
        <w:t>freedom from discrimination</w:t>
      </w:r>
      <w:r w:rsidR="00496584" w:rsidRPr="00693507">
        <w:rPr>
          <w:bCs/>
        </w:rPr>
        <w:t xml:space="preserve"> </w:t>
      </w:r>
      <w:r w:rsidR="00146247" w:rsidRPr="00693507">
        <w:rPr>
          <w:bCs/>
        </w:rPr>
        <w:t>subscales having high (α = .9</w:t>
      </w:r>
      <w:r w:rsidR="00710FD7" w:rsidRPr="00693507">
        <w:rPr>
          <w:bCs/>
        </w:rPr>
        <w:t>2</w:t>
      </w:r>
      <w:r w:rsidR="00146247" w:rsidRPr="00693507">
        <w:rPr>
          <w:bCs/>
        </w:rPr>
        <w:t xml:space="preserve">; CI: </w:t>
      </w:r>
      <w:r w:rsidR="00710FD7" w:rsidRPr="00693507">
        <w:rPr>
          <w:bCs/>
        </w:rPr>
        <w:t>.90</w:t>
      </w:r>
      <w:r w:rsidR="00146247" w:rsidRPr="00693507">
        <w:rPr>
          <w:bCs/>
        </w:rPr>
        <w:t>-</w:t>
      </w:r>
      <w:r w:rsidR="00710FD7" w:rsidRPr="00693507">
        <w:rPr>
          <w:bCs/>
        </w:rPr>
        <w:t>.93</w:t>
      </w:r>
      <w:r w:rsidR="00146247" w:rsidRPr="00693507">
        <w:rPr>
          <w:bCs/>
        </w:rPr>
        <w:t>) and acceptable (α = .7</w:t>
      </w:r>
      <w:r w:rsidR="0055690C" w:rsidRPr="00693507">
        <w:rPr>
          <w:bCs/>
        </w:rPr>
        <w:t>4</w:t>
      </w:r>
      <w:r w:rsidR="00146247" w:rsidRPr="00693507">
        <w:rPr>
          <w:bCs/>
        </w:rPr>
        <w:t xml:space="preserve">; CI: </w:t>
      </w:r>
      <w:r w:rsidR="00710FD7" w:rsidRPr="00693507">
        <w:rPr>
          <w:bCs/>
        </w:rPr>
        <w:t>.</w:t>
      </w:r>
      <w:r w:rsidR="00BC4BD3">
        <w:rPr>
          <w:bCs/>
        </w:rPr>
        <w:t>69</w:t>
      </w:r>
      <w:r w:rsidR="00146247" w:rsidRPr="00693507">
        <w:rPr>
          <w:bCs/>
        </w:rPr>
        <w:t>-</w:t>
      </w:r>
      <w:r w:rsidR="00710FD7" w:rsidRPr="00693507">
        <w:rPr>
          <w:bCs/>
        </w:rPr>
        <w:t>.</w:t>
      </w:r>
      <w:r w:rsidR="0055690C" w:rsidRPr="00693507">
        <w:rPr>
          <w:bCs/>
        </w:rPr>
        <w:t>78</w:t>
      </w:r>
      <w:r w:rsidR="00146247" w:rsidRPr="00693507">
        <w:rPr>
          <w:bCs/>
        </w:rPr>
        <w:t xml:space="preserve">) </w:t>
      </w:r>
      <w:r w:rsidR="00E0736E">
        <w:rPr>
          <w:bCs/>
        </w:rPr>
        <w:t>internal consistencies</w:t>
      </w:r>
      <w:r w:rsidR="00496584" w:rsidRPr="00693507">
        <w:rPr>
          <w:bCs/>
        </w:rPr>
        <w:t>,</w:t>
      </w:r>
      <w:r w:rsidR="00146247" w:rsidRPr="00693507">
        <w:rPr>
          <w:bCs/>
        </w:rPr>
        <w:t xml:space="preserve"> respectively. </w:t>
      </w:r>
    </w:p>
    <w:p w14:paraId="49DC8DFE" w14:textId="77777777" w:rsidR="00DD1D36" w:rsidRPr="00693507" w:rsidRDefault="00DD1D36" w:rsidP="00DD1D36">
      <w:pPr>
        <w:spacing w:line="480" w:lineRule="auto"/>
        <w:rPr>
          <w:b/>
        </w:rPr>
      </w:pPr>
      <w:r w:rsidRPr="00693507">
        <w:rPr>
          <w:b/>
        </w:rPr>
        <w:t>Validity</w:t>
      </w:r>
    </w:p>
    <w:p w14:paraId="2D402C7B" w14:textId="70789DB4" w:rsidR="009417AF" w:rsidRPr="00693507" w:rsidRDefault="00CA0B41" w:rsidP="009417AF">
      <w:pPr>
        <w:spacing w:line="480" w:lineRule="auto"/>
        <w:rPr>
          <w:bCs/>
        </w:rPr>
      </w:pPr>
      <w:r w:rsidRPr="00693507">
        <w:rPr>
          <w:b/>
          <w:i/>
          <w:iCs/>
        </w:rPr>
        <w:tab/>
      </w:r>
      <w:r w:rsidR="006B6581" w:rsidRPr="005B24D6">
        <w:rPr>
          <w:bCs/>
        </w:rPr>
        <w:t xml:space="preserve">To assess </w:t>
      </w:r>
      <w:r w:rsidR="00BA3DDA" w:rsidRPr="005B24D6">
        <w:rPr>
          <w:bCs/>
        </w:rPr>
        <w:t xml:space="preserve">the </w:t>
      </w:r>
      <w:r w:rsidR="00402420">
        <w:rPr>
          <w:bCs/>
        </w:rPr>
        <w:t>concurrent</w:t>
      </w:r>
      <w:r w:rsidR="00402420" w:rsidRPr="005B24D6">
        <w:rPr>
          <w:bCs/>
        </w:rPr>
        <w:t xml:space="preserve"> </w:t>
      </w:r>
      <w:r w:rsidR="006B6581" w:rsidRPr="005B24D6">
        <w:rPr>
          <w:bCs/>
        </w:rPr>
        <w:t>validity</w:t>
      </w:r>
      <w:r w:rsidR="00BA3DDA" w:rsidRPr="005B24D6">
        <w:rPr>
          <w:bCs/>
        </w:rPr>
        <w:t xml:space="preserve"> of</w:t>
      </w:r>
      <w:r w:rsidR="006B6581" w:rsidRPr="005B24D6">
        <w:rPr>
          <w:bCs/>
        </w:rPr>
        <w:t xml:space="preserve"> </w:t>
      </w:r>
      <w:r w:rsidR="006B6581" w:rsidRPr="00F671A1">
        <w:rPr>
          <w:bCs/>
        </w:rPr>
        <w:t xml:space="preserve">the </w:t>
      </w:r>
      <w:r w:rsidR="00F671A1" w:rsidRPr="00F671A1">
        <w:rPr>
          <w:bCs/>
        </w:rPr>
        <w:t>Christian Privilege Awareness Scale</w:t>
      </w:r>
      <w:r w:rsidR="00BA3DDA" w:rsidRPr="00F671A1">
        <w:rPr>
          <w:bCs/>
        </w:rPr>
        <w:t>, the</w:t>
      </w:r>
      <w:r w:rsidR="00BA3DDA" w:rsidRPr="005B24D6">
        <w:rPr>
          <w:bCs/>
        </w:rPr>
        <w:t xml:space="preserve"> total score of this measure</w:t>
      </w:r>
      <w:r w:rsidR="006B6581" w:rsidRPr="005B24D6">
        <w:rPr>
          <w:bCs/>
        </w:rPr>
        <w:t xml:space="preserve"> </w:t>
      </w:r>
      <w:r w:rsidR="005B24D6" w:rsidRPr="005B24D6">
        <w:rPr>
          <w:bCs/>
        </w:rPr>
        <w:t xml:space="preserve">(as well as its individual subscales) </w:t>
      </w:r>
      <w:r w:rsidR="006B6581" w:rsidRPr="005B24D6">
        <w:rPr>
          <w:bCs/>
        </w:rPr>
        <w:t>was correlated with the following</w:t>
      </w:r>
      <w:r w:rsidR="003C7A2F" w:rsidRPr="005B24D6">
        <w:rPr>
          <w:bCs/>
        </w:rPr>
        <w:t xml:space="preserve"> </w:t>
      </w:r>
      <w:r w:rsidR="00BA3DDA" w:rsidRPr="005B24D6">
        <w:rPr>
          <w:bCs/>
        </w:rPr>
        <w:t>scales</w:t>
      </w:r>
      <w:r w:rsidR="006B6581" w:rsidRPr="005B24D6">
        <w:rPr>
          <w:bCs/>
        </w:rPr>
        <w:t xml:space="preserve">: Privilege and Oppression Inventory Christian Privilege </w:t>
      </w:r>
      <w:r w:rsidR="009417AF" w:rsidRPr="005B24D6">
        <w:rPr>
          <w:bCs/>
        </w:rPr>
        <w:t>s</w:t>
      </w:r>
      <w:r w:rsidR="006B6581" w:rsidRPr="005B24D6">
        <w:rPr>
          <w:bCs/>
        </w:rPr>
        <w:t>ubscale (Hays, 2007) ,</w:t>
      </w:r>
      <w:r w:rsidR="006B6581" w:rsidRPr="00693507">
        <w:rPr>
          <w:bCs/>
        </w:rPr>
        <w:t xml:space="preserve"> Privilege and Oppression Inventory White Privilege </w:t>
      </w:r>
      <w:r w:rsidR="009417AF" w:rsidRPr="00693507">
        <w:rPr>
          <w:bCs/>
        </w:rPr>
        <w:t>s</w:t>
      </w:r>
      <w:r w:rsidR="006B6581" w:rsidRPr="00693507">
        <w:rPr>
          <w:bCs/>
        </w:rPr>
        <w:t>ubscale (Hays, 2007), Social Dominance Orientation (Pratto et al., 1994), Color Blind Racial Attitudes Scale (Neville et al., 2000), Religious Fundamentalism Scale (</w:t>
      </w:r>
      <w:r w:rsidR="006B6581" w:rsidRPr="00693507">
        <w:t>Altemeyer &amp; Hunsberger, 1992)</w:t>
      </w:r>
      <w:r w:rsidR="006B6581" w:rsidRPr="00693507">
        <w:rPr>
          <w:bCs/>
        </w:rPr>
        <w:t xml:space="preserve">, Global Just World Beliefs Scale (Lipkus, 1991), and the Sanctification for Social Justice Scale (Todd, et al., 2014). </w:t>
      </w:r>
      <w:r w:rsidR="00D37D45">
        <w:rPr>
          <w:bCs/>
        </w:rPr>
        <w:t xml:space="preserve">For correlations, </w:t>
      </w:r>
      <w:r w:rsidR="00DA421F">
        <w:rPr>
          <w:bCs/>
        </w:rPr>
        <w:t>see</w:t>
      </w:r>
      <w:r w:rsidR="00D37D45">
        <w:rPr>
          <w:bCs/>
        </w:rPr>
        <w:t xml:space="preserve"> Table 2.</w:t>
      </w:r>
    </w:p>
    <w:p w14:paraId="54AF6889" w14:textId="3E97B8C5" w:rsidR="002B4C24" w:rsidRPr="00736998" w:rsidRDefault="009417AF" w:rsidP="00736998">
      <w:pPr>
        <w:spacing w:line="480" w:lineRule="auto"/>
        <w:ind w:firstLine="720"/>
        <w:rPr>
          <w:bCs/>
        </w:rPr>
      </w:pPr>
      <w:r w:rsidRPr="00F671A1">
        <w:rPr>
          <w:bCs/>
        </w:rPr>
        <w:t xml:space="preserve">Given the </w:t>
      </w:r>
      <w:r w:rsidR="00F671A1" w:rsidRPr="00F671A1">
        <w:rPr>
          <w:bCs/>
        </w:rPr>
        <w:t>Christian Privilege Awareness Scale</w:t>
      </w:r>
      <w:r w:rsidRPr="00F671A1">
        <w:rPr>
          <w:bCs/>
        </w:rPr>
        <w:t>’s positive</w:t>
      </w:r>
      <w:r w:rsidRPr="00112F60">
        <w:rPr>
          <w:bCs/>
        </w:rPr>
        <w:t xml:space="preserve"> correlations with the Privilege and Oppression Inventory White Privilege </w:t>
      </w:r>
      <w:r w:rsidRPr="00BC4BD3">
        <w:rPr>
          <w:bCs/>
        </w:rPr>
        <w:t>subscale (</w:t>
      </w:r>
      <w:r w:rsidRPr="00BC4BD3">
        <w:rPr>
          <w:bCs/>
          <w:i/>
          <w:iCs/>
        </w:rPr>
        <w:t>r</w:t>
      </w:r>
      <w:r w:rsidRPr="00BC4BD3">
        <w:rPr>
          <w:bCs/>
        </w:rPr>
        <w:t xml:space="preserve"> = .78) and CoBRAS scale (</w:t>
      </w:r>
      <w:r w:rsidRPr="00BC4BD3">
        <w:rPr>
          <w:bCs/>
          <w:i/>
          <w:iCs/>
        </w:rPr>
        <w:t>r</w:t>
      </w:r>
      <w:r w:rsidRPr="00BC4BD3">
        <w:rPr>
          <w:bCs/>
        </w:rPr>
        <w:t xml:space="preserve"> = .81), as well as the proposed scale’s negative correlations with the Social Dominance Orientation (</w:t>
      </w:r>
      <w:r w:rsidRPr="00BC4BD3">
        <w:rPr>
          <w:bCs/>
          <w:i/>
          <w:iCs/>
        </w:rPr>
        <w:t>r</w:t>
      </w:r>
      <w:r w:rsidRPr="00BC4BD3">
        <w:rPr>
          <w:bCs/>
        </w:rPr>
        <w:t xml:space="preserve"> = -.70), Religious Fundamentalism scale (</w:t>
      </w:r>
      <w:r w:rsidRPr="00BC4BD3">
        <w:rPr>
          <w:bCs/>
          <w:i/>
          <w:iCs/>
        </w:rPr>
        <w:t>r</w:t>
      </w:r>
      <w:r w:rsidRPr="00BC4BD3">
        <w:rPr>
          <w:bCs/>
        </w:rPr>
        <w:t xml:space="preserve"> = -.62), and Global Just World Belief scale (</w:t>
      </w:r>
      <w:r w:rsidRPr="00BC4BD3">
        <w:rPr>
          <w:bCs/>
          <w:i/>
          <w:iCs/>
        </w:rPr>
        <w:t>r</w:t>
      </w:r>
      <w:r w:rsidRPr="00BC4BD3">
        <w:rPr>
          <w:bCs/>
        </w:rPr>
        <w:t xml:space="preserve"> = -.43). </w:t>
      </w:r>
      <w:r w:rsidR="006109E1" w:rsidRPr="00BC4BD3">
        <w:rPr>
          <w:bCs/>
        </w:rPr>
        <w:t>These correlations suggest that individuals who score highly on</w:t>
      </w:r>
      <w:r w:rsidR="006109E1" w:rsidRPr="00112F60">
        <w:rPr>
          <w:bCs/>
        </w:rPr>
        <w:t xml:space="preserve"> the proposed scale (i.e., more Christian privilege awareness), also show higher level of </w:t>
      </w:r>
      <w:r w:rsidR="00DA421F">
        <w:rPr>
          <w:bCs/>
        </w:rPr>
        <w:t>W</w:t>
      </w:r>
      <w:r w:rsidR="006109E1" w:rsidRPr="00112F60">
        <w:rPr>
          <w:bCs/>
        </w:rPr>
        <w:t xml:space="preserve">hite privilege awareness (i.e., </w:t>
      </w:r>
      <w:r w:rsidR="00693507" w:rsidRPr="00112F60">
        <w:rPr>
          <w:bCs/>
        </w:rPr>
        <w:t xml:space="preserve">Privilege and Oppression Inventory White Privilege subscale), a relative lack of colorblind </w:t>
      </w:r>
      <w:r w:rsidR="00693507" w:rsidRPr="00112F60">
        <w:rPr>
          <w:bCs/>
        </w:rPr>
        <w:lastRenderedPageBreak/>
        <w:t xml:space="preserve">attitudes (i.e., CoBRAS), a relative lack of belief in the idea of natural social hierarchies (i.e., Social Dominance Orientation), low religious fundamentalism (i.e., Religious Fundamentalism Scale), and a lack of belief that the world is a just place (i.e., Global Just World Belief). </w:t>
      </w:r>
      <w:r w:rsidRPr="00112F60">
        <w:rPr>
          <w:bCs/>
        </w:rPr>
        <w:t xml:space="preserve">The initial scale appears to have appropriate degree of </w:t>
      </w:r>
      <w:r w:rsidR="00855E62">
        <w:rPr>
          <w:bCs/>
        </w:rPr>
        <w:t>concurrent</w:t>
      </w:r>
      <w:r w:rsidRPr="00112F60">
        <w:rPr>
          <w:bCs/>
        </w:rPr>
        <w:t xml:space="preserve"> validity. Additionally, the proposed scale’s positive correlations with the Privilege and Oppression Inventory Christian Privilege subscale (</w:t>
      </w:r>
      <w:r w:rsidRPr="00112F60">
        <w:rPr>
          <w:bCs/>
          <w:i/>
          <w:iCs/>
        </w:rPr>
        <w:t>r</w:t>
      </w:r>
      <w:r w:rsidRPr="00112F60">
        <w:rPr>
          <w:bCs/>
        </w:rPr>
        <w:t xml:space="preserve"> = .84) and the Sanctification for Social Justice scale (</w:t>
      </w:r>
      <w:r w:rsidRPr="00112F60">
        <w:rPr>
          <w:bCs/>
          <w:i/>
          <w:iCs/>
        </w:rPr>
        <w:t>r</w:t>
      </w:r>
      <w:r w:rsidRPr="00112F60">
        <w:rPr>
          <w:bCs/>
        </w:rPr>
        <w:t xml:space="preserve"> = .59) suggests that the initial scale also shows an appropriate degree of convergent validity.</w:t>
      </w:r>
      <w:r w:rsidRPr="00693507">
        <w:rPr>
          <w:bCs/>
        </w:rPr>
        <w:t xml:space="preserve"> </w:t>
      </w:r>
    </w:p>
    <w:p w14:paraId="1E92221E" w14:textId="08AB88E2" w:rsidR="002B4C24" w:rsidRDefault="003F01F5" w:rsidP="002B4C24">
      <w:pPr>
        <w:spacing w:line="480" w:lineRule="auto"/>
        <w:jc w:val="center"/>
        <w:rPr>
          <w:b/>
        </w:rPr>
      </w:pPr>
      <w:r w:rsidRPr="00693507">
        <w:rPr>
          <w:b/>
        </w:rPr>
        <w:t>Discussion</w:t>
      </w:r>
    </w:p>
    <w:p w14:paraId="4E0E3B6C" w14:textId="77777777" w:rsidR="00D360FC" w:rsidRDefault="00D360FC" w:rsidP="00D360FC">
      <w:pPr>
        <w:spacing w:line="480" w:lineRule="auto"/>
        <w:ind w:firstLine="360"/>
        <w:rPr>
          <w:bCs/>
        </w:rPr>
      </w:pPr>
      <w:r w:rsidRPr="008007C0">
        <w:rPr>
          <w:bCs/>
          <w:highlight w:val="yellow"/>
        </w:rPr>
        <w:t>While there are many scales that look at a variety of privilege related constructs (e.g., racism, sexism, and White privilege), there is still much to be understood broadly speaking about how these various constructs influence and shape human thoughts, attitudes and behaviors. This is not only particularly true within the realm of Christian privilege but also an imperative gap to fill. Christianity within the United States is pervasive in its influence. Christianity influences public policy regarding women’s reproductive rights (i.e., abortion rights) and LGBTQA+ rights (i.e., marriage equality and anti-discrimination laws). It has found its way into schools in the form of teaching creationism or intelligent design in science classrooms. Christianity has even been used to justify the accessibility of medication (i.e., birth control) and medical care. In light of this religious influence, it is important to explicitly be able to understand the values and attitudes that result in these societal outcomes. Two explicit elements of that understanding include understanding not only those attitudes and beliefs but also the awareness of the influence that Christianity has in the United States.</w:t>
      </w:r>
      <w:r>
        <w:rPr>
          <w:bCs/>
        </w:rPr>
        <w:t xml:space="preserve"> </w:t>
      </w:r>
    </w:p>
    <w:p w14:paraId="37AEF588" w14:textId="77777777" w:rsidR="00D360FC" w:rsidRDefault="00D360FC" w:rsidP="002B4C24">
      <w:pPr>
        <w:spacing w:line="480" w:lineRule="auto"/>
        <w:jc w:val="center"/>
        <w:rPr>
          <w:b/>
        </w:rPr>
      </w:pPr>
    </w:p>
    <w:p w14:paraId="1E6F7C2D" w14:textId="0EBCF046" w:rsidR="00113C27" w:rsidRPr="00847F22" w:rsidDel="00D360FC" w:rsidRDefault="00113C27" w:rsidP="00847F22">
      <w:pPr>
        <w:spacing w:line="480" w:lineRule="auto"/>
        <w:rPr>
          <w:del w:id="4" w:author="Gallihugh, Brier" w:date="2021-01-18T14:52:00Z"/>
          <w:b/>
        </w:rPr>
      </w:pPr>
      <w:del w:id="5" w:author="Gallihugh, Brier" w:date="2021-01-18T14:52:00Z">
        <w:r w:rsidRPr="00847F22" w:rsidDel="00D360FC">
          <w:rPr>
            <w:b/>
          </w:rPr>
          <w:lastRenderedPageBreak/>
          <w:delText>General Findings</w:delText>
        </w:r>
      </w:del>
    </w:p>
    <w:p w14:paraId="4EF2D477" w14:textId="09047998" w:rsidR="00112F64" w:rsidRPr="00112F64" w:rsidDel="00D360FC" w:rsidRDefault="00112F64" w:rsidP="00112F64">
      <w:pPr>
        <w:spacing w:line="480" w:lineRule="auto"/>
        <w:ind w:firstLine="360"/>
        <w:rPr>
          <w:del w:id="6" w:author="Gallihugh, Brier" w:date="2021-01-18T15:00:00Z"/>
          <w:bCs/>
        </w:rPr>
      </w:pPr>
      <w:del w:id="7" w:author="Gallihugh, Brier" w:date="2021-01-18T15:00:00Z">
        <w:r w:rsidRPr="00112F64" w:rsidDel="00D360FC">
          <w:rPr>
            <w:bCs/>
          </w:rPr>
          <w:delText xml:space="preserve">Much research has delved into the </w:delText>
        </w:r>
        <w:r w:rsidR="00225BEE" w:rsidDel="00D360FC">
          <w:rPr>
            <w:bCs/>
          </w:rPr>
          <w:delText>assessment</w:delText>
        </w:r>
        <w:r w:rsidR="00D66F34" w:rsidRPr="00112F64" w:rsidDel="00D360FC">
          <w:rPr>
            <w:bCs/>
          </w:rPr>
          <w:delText xml:space="preserve"> </w:delText>
        </w:r>
        <w:r w:rsidRPr="00112F64" w:rsidDel="00D360FC">
          <w:rPr>
            <w:bCs/>
          </w:rPr>
          <w:delText>of White privilege and White privilege awareness (</w:delText>
        </w:r>
        <w:r w:rsidRPr="00736998" w:rsidDel="00D360FC">
          <w:rPr>
            <w:bCs/>
            <w:highlight w:val="cyan"/>
          </w:rPr>
          <w:delText>citations</w:delText>
        </w:r>
        <w:r w:rsidRPr="00112F64" w:rsidDel="00D360FC">
          <w:rPr>
            <w:bCs/>
          </w:rPr>
          <w:delText>). However</w:delText>
        </w:r>
        <w:r w:rsidR="00D66F34" w:rsidDel="00D360FC">
          <w:rPr>
            <w:bCs/>
          </w:rPr>
          <w:delText>,</w:delText>
        </w:r>
        <w:r w:rsidRPr="00112F64" w:rsidDel="00D360FC">
          <w:rPr>
            <w:bCs/>
          </w:rPr>
          <w:delText xml:space="preserve"> </w:delText>
        </w:r>
        <w:r w:rsidR="00572A5B" w:rsidDel="00D360FC">
          <w:rPr>
            <w:bCs/>
          </w:rPr>
          <w:delText>far</w:delText>
        </w:r>
        <w:r w:rsidR="00572A5B" w:rsidRPr="00112F64" w:rsidDel="00D360FC">
          <w:rPr>
            <w:bCs/>
          </w:rPr>
          <w:delText xml:space="preserve"> </w:delText>
        </w:r>
        <w:r w:rsidRPr="00112F64" w:rsidDel="00D360FC">
          <w:rPr>
            <w:bCs/>
          </w:rPr>
          <w:delText>few</w:delText>
        </w:r>
        <w:r w:rsidR="00572A5B" w:rsidDel="00D360FC">
          <w:rPr>
            <w:bCs/>
          </w:rPr>
          <w:delText>er</w:delText>
        </w:r>
        <w:r w:rsidRPr="00112F64" w:rsidDel="00D360FC">
          <w:rPr>
            <w:bCs/>
          </w:rPr>
          <w:delText xml:space="preserve"> </w:delText>
        </w:r>
        <w:r w:rsidR="00572A5B" w:rsidDel="00D360FC">
          <w:rPr>
            <w:bCs/>
          </w:rPr>
          <w:delText xml:space="preserve">studies have explored the </w:delText>
        </w:r>
        <w:r w:rsidR="00D66F34" w:rsidDel="00D360FC">
          <w:rPr>
            <w:bCs/>
          </w:rPr>
          <w:delText>theory and measurement</w:delText>
        </w:r>
        <w:r w:rsidR="00572A5B" w:rsidDel="00D360FC">
          <w:rPr>
            <w:bCs/>
          </w:rPr>
          <w:delText xml:space="preserve"> of Christian privilege</w:delText>
        </w:r>
        <w:r w:rsidRPr="00112F64" w:rsidDel="00D360FC">
          <w:rPr>
            <w:bCs/>
          </w:rPr>
          <w:delText xml:space="preserve"> (</w:delText>
        </w:r>
        <w:r w:rsidR="00572A5B" w:rsidRPr="00112F64" w:rsidDel="00D360FC">
          <w:rPr>
            <w:bCs/>
          </w:rPr>
          <w:delText>Hayes, 2007</w:delText>
        </w:r>
        <w:r w:rsidR="00572A5B" w:rsidDel="00D360FC">
          <w:rPr>
            <w:bCs/>
          </w:rPr>
          <w:delText xml:space="preserve">; </w:delText>
        </w:r>
        <w:r w:rsidRPr="00112F64" w:rsidDel="00D360FC">
          <w:rPr>
            <w:bCs/>
          </w:rPr>
          <w:delText xml:space="preserve">Schlosser, 2003). </w:delText>
        </w:r>
        <w:r w:rsidR="00D66F34" w:rsidDel="00D360FC">
          <w:rPr>
            <w:bCs/>
          </w:rPr>
          <w:delText xml:space="preserve">At the time of the development of this research project, I was only able to find one, </w:delText>
        </w:r>
        <w:r w:rsidR="00A54305" w:rsidRPr="00112F64" w:rsidDel="00D360FC">
          <w:rPr>
            <w:bCs/>
          </w:rPr>
          <w:delText>8-item</w:delText>
        </w:r>
        <w:r w:rsidRPr="00112F64" w:rsidDel="00D360FC">
          <w:rPr>
            <w:bCs/>
          </w:rPr>
          <w:delText xml:space="preserve"> </w:delText>
        </w:r>
        <w:r w:rsidR="00D66F34" w:rsidDel="00D360FC">
          <w:rPr>
            <w:bCs/>
          </w:rPr>
          <w:delText xml:space="preserve">measure of </w:delText>
        </w:r>
        <w:r w:rsidRPr="00112F64" w:rsidDel="00D360FC">
          <w:rPr>
            <w:bCs/>
          </w:rPr>
          <w:delText>Christian privilege awareness</w:delText>
        </w:r>
        <w:r w:rsidR="00D66F34" w:rsidDel="00D360FC">
          <w:rPr>
            <w:bCs/>
          </w:rPr>
          <w:delText xml:space="preserve"> – i.e., it is a subscale of the</w:delText>
        </w:r>
        <w:r w:rsidRPr="00112F64" w:rsidDel="00D360FC">
          <w:rPr>
            <w:bCs/>
          </w:rPr>
          <w:delText xml:space="preserve"> Privilege and Oppression Inventor</w:delText>
        </w:r>
        <w:r w:rsidR="00D66F34" w:rsidDel="00D360FC">
          <w:rPr>
            <w:bCs/>
          </w:rPr>
          <w:delText>y developed by</w:delText>
        </w:r>
        <w:r w:rsidRPr="00112F64" w:rsidDel="00D360FC">
          <w:rPr>
            <w:bCs/>
          </w:rPr>
          <w:delText xml:space="preserve"> Hayes </w:delText>
        </w:r>
        <w:r w:rsidR="00D66F34" w:rsidDel="00D360FC">
          <w:rPr>
            <w:bCs/>
          </w:rPr>
          <w:delText>et al.</w:delText>
        </w:r>
        <w:r w:rsidRPr="00112F64" w:rsidDel="00D360FC">
          <w:rPr>
            <w:bCs/>
          </w:rPr>
          <w:delText xml:space="preserve"> (2007)</w:delText>
        </w:r>
        <w:r w:rsidR="00D66F34" w:rsidDel="00D360FC">
          <w:rPr>
            <w:bCs/>
          </w:rPr>
          <w:delText>.</w:delText>
        </w:r>
        <w:r w:rsidRPr="00112F64" w:rsidDel="00D360FC">
          <w:rPr>
            <w:bCs/>
          </w:rPr>
          <w:delText xml:space="preserve"> </w:delText>
        </w:r>
        <w:r w:rsidR="00D66F34" w:rsidDel="00D360FC">
          <w:rPr>
            <w:bCs/>
          </w:rPr>
          <w:delText xml:space="preserve">Per their recommendation, the current study was an attempt to delve more fully into </w:delText>
        </w:r>
        <w:r w:rsidRPr="00112F64" w:rsidDel="00D360FC">
          <w:rPr>
            <w:bCs/>
          </w:rPr>
          <w:delText>this</w:delText>
        </w:r>
        <w:r w:rsidR="00D66F34" w:rsidDel="00D360FC">
          <w:rPr>
            <w:bCs/>
          </w:rPr>
          <w:delText xml:space="preserve"> gap in the</w:delText>
        </w:r>
        <w:r w:rsidRPr="00112F64" w:rsidDel="00D360FC">
          <w:rPr>
            <w:bCs/>
          </w:rPr>
          <w:delText xml:space="preserve"> literature </w:delText>
        </w:r>
        <w:r w:rsidR="00D66F34" w:rsidDel="00D360FC">
          <w:rPr>
            <w:bCs/>
          </w:rPr>
          <w:delText xml:space="preserve">to allow us to </w:delText>
        </w:r>
        <w:r w:rsidRPr="00112F64" w:rsidDel="00D360FC">
          <w:rPr>
            <w:bCs/>
          </w:rPr>
          <w:delText xml:space="preserve">create a preliminary scale to </w:delText>
        </w:r>
        <w:r w:rsidR="00A54305" w:rsidDel="00D360FC">
          <w:rPr>
            <w:bCs/>
          </w:rPr>
          <w:delText xml:space="preserve">more fully </w:delText>
        </w:r>
        <w:r w:rsidRPr="00112F64" w:rsidDel="00D360FC">
          <w:rPr>
            <w:bCs/>
          </w:rPr>
          <w:delText>measure</w:delText>
        </w:r>
        <w:r w:rsidR="00A54305" w:rsidDel="00D360FC">
          <w:rPr>
            <w:bCs/>
          </w:rPr>
          <w:delText xml:space="preserve"> </w:delText>
        </w:r>
        <w:r w:rsidRPr="00112F64" w:rsidDel="00D360FC">
          <w:rPr>
            <w:bCs/>
          </w:rPr>
          <w:delText xml:space="preserve">the construct of Christian privilege awareness among Christian participants. </w:delText>
        </w:r>
      </w:del>
    </w:p>
    <w:p w14:paraId="3124822A" w14:textId="0A3B5C3B" w:rsidR="00112F64" w:rsidRPr="00112F64" w:rsidRDefault="00112F64" w:rsidP="00112F64">
      <w:pPr>
        <w:spacing w:line="480" w:lineRule="auto"/>
        <w:ind w:firstLine="360"/>
        <w:rPr>
          <w:bCs/>
        </w:rPr>
      </w:pPr>
      <w:r w:rsidRPr="00112F64">
        <w:rPr>
          <w:bCs/>
        </w:rPr>
        <w:t xml:space="preserve">The initial results of this study suggest </w:t>
      </w:r>
      <w:del w:id="8" w:author="S J" w:date="2021-01-18T12:11:00Z">
        <w:r w:rsidRPr="00112F64" w:rsidDel="000E2AC1">
          <w:rPr>
            <w:bCs/>
          </w:rPr>
          <w:delText xml:space="preserve">that </w:delText>
        </w:r>
      </w:del>
      <w:r w:rsidRPr="00112F64">
        <w:rPr>
          <w:bCs/>
        </w:rPr>
        <w:t xml:space="preserve">the existence of two subscales which both show preliminary evidence of measuring </w:t>
      </w:r>
      <w:ins w:id="9" w:author="S J" w:date="2021-01-18T12:11:00Z">
        <w:r w:rsidR="000E2AC1">
          <w:rPr>
            <w:bCs/>
          </w:rPr>
          <w:t xml:space="preserve">two facets of </w:t>
        </w:r>
      </w:ins>
      <w:r w:rsidRPr="00112F64">
        <w:rPr>
          <w:bCs/>
        </w:rPr>
        <w:t>the construct of Christian privilege among Christians</w:t>
      </w:r>
      <w:del w:id="10" w:author="S J" w:date="2021-01-18T12:12:00Z">
        <w:r w:rsidRPr="00112F64" w:rsidDel="000E2AC1">
          <w:rPr>
            <w:bCs/>
          </w:rPr>
          <w:delText xml:space="preserve"> as evidenced by various convergent and concurrent validity measures</w:delText>
        </w:r>
      </w:del>
      <w:r w:rsidRPr="00112F64">
        <w:rPr>
          <w:bCs/>
        </w:rPr>
        <w:t xml:space="preserve">. While both </w:t>
      </w:r>
      <w:ins w:id="11" w:author="S J" w:date="2021-01-18T12:13:00Z">
        <w:r w:rsidR="000E2AC1">
          <w:rPr>
            <w:bCs/>
          </w:rPr>
          <w:t>sub</w:t>
        </w:r>
      </w:ins>
      <w:r w:rsidRPr="00112F64">
        <w:rPr>
          <w:bCs/>
        </w:rPr>
        <w:t>scales</w:t>
      </w:r>
      <w:del w:id="12" w:author="S J" w:date="2021-01-18T12:33:00Z">
        <w:r w:rsidRPr="00112F64" w:rsidDel="000E2AC1">
          <w:rPr>
            <w:bCs/>
          </w:rPr>
          <w:delText xml:space="preserve"> broadly speaking</w:delText>
        </w:r>
      </w:del>
      <w:r w:rsidRPr="00112F64">
        <w:rPr>
          <w:bCs/>
        </w:rPr>
        <w:t xml:space="preserve"> </w:t>
      </w:r>
      <w:ins w:id="13" w:author="S J" w:date="2021-01-18T12:15:00Z">
        <w:r w:rsidR="000E2AC1">
          <w:rPr>
            <w:bCs/>
          </w:rPr>
          <w:t xml:space="preserve">are positively correlated </w:t>
        </w:r>
      </w:ins>
      <w:ins w:id="14" w:author="S J" w:date="2021-01-18T12:33:00Z">
        <w:r w:rsidR="000E2AC1">
          <w:rPr>
            <w:bCs/>
          </w:rPr>
          <w:t xml:space="preserve">with each other </w:t>
        </w:r>
      </w:ins>
      <w:ins w:id="15" w:author="S J" w:date="2021-01-18T12:15:00Z">
        <w:r w:rsidR="000E2AC1">
          <w:rPr>
            <w:bCs/>
          </w:rPr>
          <w:t>and</w:t>
        </w:r>
      </w:ins>
      <w:ins w:id="16" w:author="S J" w:date="2021-01-18T12:33:00Z">
        <w:r w:rsidR="000E2AC1">
          <w:rPr>
            <w:bCs/>
          </w:rPr>
          <w:t xml:space="preserve">, broadly speaking, appear to </w:t>
        </w:r>
      </w:ins>
      <w:del w:id="17" w:author="S J" w:date="2021-01-18T12:13:00Z">
        <w:r w:rsidRPr="00112F64" w:rsidDel="000E2AC1">
          <w:rPr>
            <w:bCs/>
          </w:rPr>
          <w:delText>get at</w:delText>
        </w:r>
      </w:del>
      <w:ins w:id="18" w:author="S J" w:date="2021-01-18T12:13:00Z">
        <w:r w:rsidR="000E2AC1">
          <w:rPr>
            <w:bCs/>
          </w:rPr>
          <w:t>assess</w:t>
        </w:r>
      </w:ins>
      <w:r w:rsidRPr="00112F64">
        <w:rPr>
          <w:bCs/>
        </w:rPr>
        <w:t xml:space="preserve"> the construct of Christian privilege awareness, </w:t>
      </w:r>
      <w:ins w:id="19" w:author="S J" w:date="2021-01-18T12:14:00Z">
        <w:r w:rsidR="000E2AC1">
          <w:rPr>
            <w:bCs/>
          </w:rPr>
          <w:t xml:space="preserve">these constructs are distinct enough to warrant separate </w:t>
        </w:r>
      </w:ins>
      <w:ins w:id="20" w:author="S J" w:date="2021-01-18T12:15:00Z">
        <w:r w:rsidR="000E2AC1">
          <w:rPr>
            <w:bCs/>
          </w:rPr>
          <w:t>descriptions</w:t>
        </w:r>
      </w:ins>
      <w:del w:id="21" w:author="S J" w:date="2021-01-18T12:15:00Z">
        <w:r w:rsidRPr="00112F64" w:rsidDel="000E2AC1">
          <w:rPr>
            <w:bCs/>
          </w:rPr>
          <w:delText>both subscales will be talked about below separately due to their moderately high correlation with one another, yet varying degrees of similar associations with other relevant measures</w:delText>
        </w:r>
      </w:del>
      <w:r w:rsidRPr="00112F64">
        <w:rPr>
          <w:bCs/>
        </w:rPr>
        <w:t>.</w:t>
      </w:r>
    </w:p>
    <w:p w14:paraId="25770192" w14:textId="7A1B066A" w:rsidR="00113C27" w:rsidRPr="00847F22" w:rsidRDefault="00847F22" w:rsidP="00847F22">
      <w:pPr>
        <w:spacing w:line="480" w:lineRule="auto"/>
        <w:rPr>
          <w:b/>
        </w:rPr>
      </w:pPr>
      <w:commentRangeStart w:id="22"/>
      <w:r>
        <w:rPr>
          <w:b/>
        </w:rPr>
        <w:t xml:space="preserve">Christian Exceptionalism </w:t>
      </w:r>
      <w:r w:rsidR="00490969">
        <w:rPr>
          <w:b/>
        </w:rPr>
        <w:t>Subscale</w:t>
      </w:r>
      <w:commentRangeEnd w:id="22"/>
      <w:r w:rsidR="00D360FC">
        <w:rPr>
          <w:rStyle w:val="CommentReference"/>
        </w:rPr>
        <w:commentReference w:id="22"/>
      </w:r>
    </w:p>
    <w:p w14:paraId="0C45DE3E" w14:textId="035666C4" w:rsidR="00112F64" w:rsidRDefault="00112F64" w:rsidP="00112F64">
      <w:pPr>
        <w:spacing w:line="480" w:lineRule="auto"/>
        <w:ind w:firstLine="360"/>
        <w:rPr>
          <w:bCs/>
        </w:rPr>
      </w:pPr>
      <w:del w:id="23" w:author="S J" w:date="2021-01-18T12:17:00Z">
        <w:r w:rsidRPr="00112F64" w:rsidDel="000E2AC1">
          <w:rPr>
            <w:bCs/>
          </w:rPr>
          <w:delText xml:space="preserve">In terms of factor structure, a two-factor oblique solution was determined to be the best factor structure for the data. </w:delText>
        </w:r>
      </w:del>
      <w:r w:rsidRPr="00112F64">
        <w:rPr>
          <w:bCs/>
        </w:rPr>
        <w:t>The first factor</w:t>
      </w:r>
      <w:ins w:id="24" w:author="S J" w:date="2021-01-18T12:18:00Z">
        <w:r w:rsidR="000E2AC1">
          <w:rPr>
            <w:bCs/>
          </w:rPr>
          <w:t xml:space="preserve"> consists of </w:t>
        </w:r>
      </w:ins>
      <w:del w:id="25" w:author="S J" w:date="2021-01-18T12:18:00Z">
        <w:r w:rsidRPr="00112F64" w:rsidDel="000E2AC1">
          <w:rPr>
            <w:bCs/>
          </w:rPr>
          <w:delText xml:space="preserve">, (a </w:delText>
        </w:r>
      </w:del>
      <w:r w:rsidRPr="00112F64">
        <w:rPr>
          <w:bCs/>
        </w:rPr>
        <w:t>16-item</w:t>
      </w:r>
      <w:ins w:id="26" w:author="S J" w:date="2021-01-18T12:18:00Z">
        <w:r w:rsidR="000E2AC1">
          <w:rPr>
            <w:bCs/>
          </w:rPr>
          <w:t>s</w:t>
        </w:r>
      </w:ins>
      <w:r w:rsidRPr="00112F64">
        <w:rPr>
          <w:bCs/>
        </w:rPr>
        <w:t xml:space="preserve"> </w:t>
      </w:r>
      <w:del w:id="27" w:author="S J" w:date="2021-01-18T12:18:00Z">
        <w:r w:rsidRPr="00112F64" w:rsidDel="000E2AC1">
          <w:rPr>
            <w:bCs/>
          </w:rPr>
          <w:delText>factor measuring</w:delText>
        </w:r>
      </w:del>
      <w:ins w:id="28" w:author="S J" w:date="2021-01-18T12:18:00Z">
        <w:r w:rsidR="000E2AC1">
          <w:rPr>
            <w:bCs/>
          </w:rPr>
          <w:t xml:space="preserve">and appears to measure </w:t>
        </w:r>
      </w:ins>
      <w:ins w:id="29" w:author="S J" w:date="2021-01-18T12:19:00Z">
        <w:r w:rsidR="000E2AC1">
          <w:rPr>
            <w:bCs/>
          </w:rPr>
          <w:t>a construct we have labeled</w:t>
        </w:r>
      </w:ins>
      <w:r w:rsidRPr="00112F64">
        <w:rPr>
          <w:bCs/>
        </w:rPr>
        <w:t xml:space="preserve"> Christian exceptionalism</w:t>
      </w:r>
      <w:ins w:id="30" w:author="S J" w:date="2021-01-18T12:19:00Z">
        <w:r w:rsidR="000E2AC1">
          <w:rPr>
            <w:bCs/>
          </w:rPr>
          <w:t>.</w:t>
        </w:r>
      </w:ins>
      <w:del w:id="31" w:author="S J" w:date="2021-01-18T12:19:00Z">
        <w:r w:rsidRPr="00112F64" w:rsidDel="000E2AC1">
          <w:rPr>
            <w:bCs/>
          </w:rPr>
          <w:delText>)</w:delText>
        </w:r>
      </w:del>
      <w:r w:rsidRPr="00112F64">
        <w:rPr>
          <w:bCs/>
        </w:rPr>
        <w:t xml:space="preserve"> </w:t>
      </w:r>
      <w:ins w:id="32" w:author="S J" w:date="2021-01-18T12:19:00Z">
        <w:r w:rsidR="000E2AC1">
          <w:rPr>
            <w:bCs/>
          </w:rPr>
          <w:t xml:space="preserve">It taps themes associated with </w:t>
        </w:r>
      </w:ins>
      <w:del w:id="33" w:author="S J" w:date="2021-01-18T12:27:00Z">
        <w:r w:rsidRPr="00112F64" w:rsidDel="000E2AC1">
          <w:rPr>
            <w:bCs/>
          </w:rPr>
          <w:delText xml:space="preserve">involves items that tap </w:delText>
        </w:r>
      </w:del>
      <w:r w:rsidRPr="00112F64">
        <w:rPr>
          <w:bCs/>
        </w:rPr>
        <w:t xml:space="preserve">the idea </w:t>
      </w:r>
      <w:ins w:id="34" w:author="S J" w:date="2021-01-18T12:29:00Z">
        <w:r w:rsidR="000E2AC1">
          <w:rPr>
            <w:bCs/>
          </w:rPr>
          <w:t xml:space="preserve">that </w:t>
        </w:r>
      </w:ins>
      <w:del w:id="35" w:author="S J" w:date="2021-01-18T12:27:00Z">
        <w:r w:rsidRPr="00112F64" w:rsidDel="000E2AC1">
          <w:rPr>
            <w:bCs/>
          </w:rPr>
          <w:delText>of various actions and</w:delText>
        </w:r>
      </w:del>
      <w:ins w:id="36" w:author="S J" w:date="2021-01-18T12:27:00Z">
        <w:r w:rsidR="000E2AC1">
          <w:rPr>
            <w:bCs/>
          </w:rPr>
          <w:t xml:space="preserve">Christians enjoy </w:t>
        </w:r>
      </w:ins>
      <w:ins w:id="37" w:author="S J" w:date="2021-01-18T12:30:00Z">
        <w:r w:rsidR="000E2AC1">
          <w:rPr>
            <w:bCs/>
          </w:rPr>
          <w:t>implicit</w:t>
        </w:r>
      </w:ins>
      <w:ins w:id="38" w:author="S J" w:date="2021-01-18T12:29:00Z">
        <w:r w:rsidR="000E2AC1">
          <w:rPr>
            <w:bCs/>
          </w:rPr>
          <w:t xml:space="preserve"> and </w:t>
        </w:r>
      </w:ins>
      <w:ins w:id="39" w:author="S J" w:date="2021-01-18T12:28:00Z">
        <w:r w:rsidR="000E2AC1">
          <w:rPr>
            <w:bCs/>
          </w:rPr>
          <w:t>explicit</w:t>
        </w:r>
      </w:ins>
      <w:ins w:id="40" w:author="S J" w:date="2021-01-18T12:27:00Z">
        <w:r w:rsidR="000E2AC1">
          <w:rPr>
            <w:bCs/>
          </w:rPr>
          <w:t xml:space="preserve"> </w:t>
        </w:r>
      </w:ins>
      <w:r w:rsidRPr="00112F64">
        <w:rPr>
          <w:bCs/>
        </w:rPr>
        <w:t xml:space="preserve"> advantages </w:t>
      </w:r>
      <w:del w:id="41" w:author="S J" w:date="2021-01-18T12:29:00Z">
        <w:r w:rsidRPr="00112F64" w:rsidDel="000E2AC1">
          <w:rPr>
            <w:bCs/>
          </w:rPr>
          <w:delText>that Christians have</w:delText>
        </w:r>
      </w:del>
      <w:ins w:id="42" w:author="S J" w:date="2021-01-18T12:29:00Z">
        <w:r w:rsidR="000E2AC1">
          <w:rPr>
            <w:bCs/>
          </w:rPr>
          <w:t>in society</w:t>
        </w:r>
      </w:ins>
      <w:r w:rsidRPr="00112F64">
        <w:rPr>
          <w:bCs/>
        </w:rPr>
        <w:t xml:space="preserve"> (e.g., “Christian doctors should not lose their jobs due to an unwillingness to provide services that violate their religious beliefs” and “It is acceptable to only have Christian faith symbols on government property </w:t>
      </w:r>
      <w:r w:rsidR="00640A5B">
        <w:rPr>
          <w:bCs/>
        </w:rPr>
        <w:t>[e</w:t>
      </w:r>
      <w:r w:rsidRPr="00112F64">
        <w:rPr>
          <w:bCs/>
        </w:rPr>
        <w:t>.</w:t>
      </w:r>
      <w:r w:rsidR="00640A5B">
        <w:rPr>
          <w:bCs/>
        </w:rPr>
        <w:t>g</w:t>
      </w:r>
      <w:r w:rsidRPr="00112F64">
        <w:rPr>
          <w:bCs/>
        </w:rPr>
        <w:t>.</w:t>
      </w:r>
      <w:r w:rsidR="00640A5B">
        <w:rPr>
          <w:bCs/>
        </w:rPr>
        <w:t>,</w:t>
      </w:r>
      <w:r w:rsidRPr="00112F64">
        <w:rPr>
          <w:bCs/>
        </w:rPr>
        <w:t xml:space="preserve"> courthouses</w:t>
      </w:r>
      <w:r w:rsidR="00640A5B">
        <w:rPr>
          <w:bCs/>
        </w:rPr>
        <w:t>]</w:t>
      </w:r>
      <w:r w:rsidRPr="00112F64">
        <w:rPr>
          <w:bCs/>
        </w:rPr>
        <w:t xml:space="preserve">”). Because </w:t>
      </w:r>
      <w:r w:rsidR="00640A5B">
        <w:rPr>
          <w:bCs/>
        </w:rPr>
        <w:t>the nature of a privilege is predicated upon the denial of</w:t>
      </w:r>
      <w:r w:rsidR="009D12A6">
        <w:rPr>
          <w:bCs/>
        </w:rPr>
        <w:t xml:space="preserve"> the</w:t>
      </w:r>
      <w:r w:rsidR="00640A5B">
        <w:rPr>
          <w:bCs/>
        </w:rPr>
        <w:t xml:space="preserve"> same to others</w:t>
      </w:r>
      <w:r w:rsidRPr="00112F64">
        <w:rPr>
          <w:bCs/>
        </w:rPr>
        <w:t xml:space="preserve">, it is not surprising that </w:t>
      </w:r>
      <w:r w:rsidR="00640A5B">
        <w:rPr>
          <w:bCs/>
        </w:rPr>
        <w:t>the</w:t>
      </w:r>
      <w:r w:rsidR="008D2491">
        <w:rPr>
          <w:bCs/>
        </w:rPr>
        <w:t xml:space="preserve"> current</w:t>
      </w:r>
      <w:r w:rsidR="00640A5B">
        <w:rPr>
          <w:bCs/>
        </w:rPr>
        <w:t xml:space="preserve"> analyses reveal</w:t>
      </w:r>
      <w:r w:rsidR="008D2491">
        <w:rPr>
          <w:bCs/>
        </w:rPr>
        <w:t>ed</w:t>
      </w:r>
      <w:r w:rsidR="00640A5B">
        <w:rPr>
          <w:bCs/>
        </w:rPr>
        <w:t xml:space="preserve"> that </w:t>
      </w:r>
      <w:r w:rsidRPr="00112F64">
        <w:rPr>
          <w:bCs/>
        </w:rPr>
        <w:t xml:space="preserve">items </w:t>
      </w:r>
      <w:r w:rsidR="00640A5B">
        <w:rPr>
          <w:bCs/>
        </w:rPr>
        <w:t xml:space="preserve">whose face validity appears to tap themes that highlight the </w:t>
      </w:r>
      <w:r w:rsidRPr="00112F64">
        <w:rPr>
          <w:bCs/>
        </w:rPr>
        <w:t xml:space="preserve">advantages </w:t>
      </w:r>
      <w:r w:rsidR="00640A5B">
        <w:rPr>
          <w:bCs/>
        </w:rPr>
        <w:t xml:space="preserve">that come with </w:t>
      </w:r>
      <w:r w:rsidRPr="00112F64">
        <w:rPr>
          <w:bCs/>
        </w:rPr>
        <w:t>being Christian tend</w:t>
      </w:r>
      <w:r w:rsidR="008D2491">
        <w:rPr>
          <w:bCs/>
        </w:rPr>
        <w:t>ed</w:t>
      </w:r>
      <w:r w:rsidRPr="00112F64">
        <w:rPr>
          <w:bCs/>
        </w:rPr>
        <w:t xml:space="preserve"> to group together.</w:t>
      </w:r>
    </w:p>
    <w:p w14:paraId="09FA91E7" w14:textId="00F35333" w:rsidR="00490969" w:rsidRDefault="00490969" w:rsidP="00490969">
      <w:pPr>
        <w:spacing w:line="480" w:lineRule="auto"/>
        <w:rPr>
          <w:bCs/>
        </w:rPr>
      </w:pPr>
      <w:commentRangeStart w:id="43"/>
      <w:r w:rsidRPr="00B85887">
        <w:rPr>
          <w:b/>
        </w:rPr>
        <w:t>Freedom From Discrimination</w:t>
      </w:r>
      <w:r>
        <w:rPr>
          <w:b/>
        </w:rPr>
        <w:t xml:space="preserve"> </w:t>
      </w:r>
      <w:r w:rsidRPr="00847F22">
        <w:rPr>
          <w:b/>
        </w:rPr>
        <w:t>Subscale</w:t>
      </w:r>
      <w:commentRangeEnd w:id="43"/>
      <w:r w:rsidR="00D360FC">
        <w:rPr>
          <w:rStyle w:val="CommentReference"/>
        </w:rPr>
        <w:commentReference w:id="43"/>
      </w:r>
    </w:p>
    <w:p w14:paraId="0B8998B2" w14:textId="61FB5E1D" w:rsidR="00112F64" w:rsidRPr="00112F64" w:rsidRDefault="00112F64" w:rsidP="00112F64">
      <w:pPr>
        <w:spacing w:line="480" w:lineRule="auto"/>
        <w:ind w:firstLine="360"/>
        <w:rPr>
          <w:bCs/>
        </w:rPr>
      </w:pPr>
      <w:r w:rsidRPr="003C7774">
        <w:rPr>
          <w:bCs/>
        </w:rPr>
        <w:t xml:space="preserve">The second factor </w:t>
      </w:r>
      <w:r w:rsidR="008D2491">
        <w:rPr>
          <w:bCs/>
        </w:rPr>
        <w:t xml:space="preserve">included </w:t>
      </w:r>
      <w:r w:rsidRPr="003C7774">
        <w:rPr>
          <w:bCs/>
        </w:rPr>
        <w:t>5-item</w:t>
      </w:r>
      <w:r w:rsidR="008D2491">
        <w:rPr>
          <w:bCs/>
        </w:rPr>
        <w:t>s</w:t>
      </w:r>
      <w:r w:rsidRPr="003C7774">
        <w:rPr>
          <w:bCs/>
        </w:rPr>
        <w:t xml:space="preserve"> </w:t>
      </w:r>
      <w:r w:rsidR="008D2491">
        <w:rPr>
          <w:bCs/>
        </w:rPr>
        <w:t>that appear to</w:t>
      </w:r>
      <w:r w:rsidR="008D2491" w:rsidRPr="003C7774">
        <w:rPr>
          <w:bCs/>
        </w:rPr>
        <w:t xml:space="preserve"> </w:t>
      </w:r>
      <w:r w:rsidRPr="003C7774">
        <w:rPr>
          <w:bCs/>
        </w:rPr>
        <w:t>measur</w:t>
      </w:r>
      <w:r w:rsidR="008D2491">
        <w:rPr>
          <w:bCs/>
        </w:rPr>
        <w:t xml:space="preserve">e a theme related to the idea that one of the privileges that comes with being a Christian in the US is that one is generally </w:t>
      </w:r>
      <w:r w:rsidRPr="003C7774">
        <w:rPr>
          <w:bCs/>
          <w:i/>
          <w:iCs/>
        </w:rPr>
        <w:t xml:space="preserve">free from </w:t>
      </w:r>
      <w:r w:rsidR="008D2491">
        <w:rPr>
          <w:bCs/>
          <w:i/>
          <w:iCs/>
        </w:rPr>
        <w:t xml:space="preserve">experiencing </w:t>
      </w:r>
      <w:r w:rsidRPr="003C7774">
        <w:rPr>
          <w:bCs/>
          <w:i/>
          <w:iCs/>
        </w:rPr>
        <w:t>discrimination</w:t>
      </w:r>
      <w:r w:rsidR="008D2491">
        <w:rPr>
          <w:bCs/>
        </w:rPr>
        <w:t xml:space="preserve"> as a function of endorsing th</w:t>
      </w:r>
      <w:ins w:id="44" w:author="S J" w:date="2021-01-18T12:31:00Z">
        <w:r w:rsidR="000E2AC1">
          <w:rPr>
            <w:bCs/>
          </w:rPr>
          <w:t>is</w:t>
        </w:r>
      </w:ins>
      <w:del w:id="45" w:author="S J" w:date="2021-01-18T12:31:00Z">
        <w:r w:rsidR="009D12A6" w:rsidDel="000E2AC1">
          <w:rPr>
            <w:bCs/>
          </w:rPr>
          <w:delText>eir</w:delText>
        </w:r>
      </w:del>
      <w:r w:rsidR="008D2491">
        <w:rPr>
          <w:bCs/>
        </w:rPr>
        <w:t xml:space="preserve"> faith. </w:t>
      </w:r>
      <w:r w:rsidR="00136BFD">
        <w:rPr>
          <w:bCs/>
        </w:rPr>
        <w:t>Constituent</w:t>
      </w:r>
      <w:r w:rsidR="008D2491">
        <w:rPr>
          <w:bCs/>
        </w:rPr>
        <w:t xml:space="preserve"> items in this scale included statements that explicitly expressed this sentiment</w:t>
      </w:r>
      <w:r w:rsidRPr="003C7774">
        <w:rPr>
          <w:bCs/>
        </w:rPr>
        <w:t xml:space="preserve"> (e.g., “I do not have to worry about losing relationships because of my Christian faith” and “I do not have to worry about losing my job because of my Christian faith”).</w:t>
      </w:r>
      <w:r w:rsidRPr="004162D3">
        <w:rPr>
          <w:bCs/>
        </w:rPr>
        <w:t xml:space="preserve"> </w:t>
      </w:r>
    </w:p>
    <w:p w14:paraId="6CE8019D" w14:textId="77777777" w:rsidR="00112F64" w:rsidRPr="00847F22" w:rsidRDefault="00113C27" w:rsidP="00847F22">
      <w:pPr>
        <w:spacing w:line="480" w:lineRule="auto"/>
        <w:rPr>
          <w:b/>
        </w:rPr>
      </w:pPr>
      <w:r w:rsidRPr="00847F22">
        <w:rPr>
          <w:b/>
        </w:rPr>
        <w:t>Convergent Validity</w:t>
      </w:r>
    </w:p>
    <w:p w14:paraId="6935C4F2" w14:textId="4E1AF6EE" w:rsidR="00112F64" w:rsidRDefault="00112F64" w:rsidP="00112F64">
      <w:pPr>
        <w:spacing w:line="480" w:lineRule="auto"/>
        <w:ind w:firstLine="360"/>
        <w:rPr>
          <w:bCs/>
        </w:rPr>
      </w:pPr>
      <w:r w:rsidRPr="00112F64">
        <w:rPr>
          <w:bCs/>
        </w:rPr>
        <w:lastRenderedPageBreak/>
        <w:t xml:space="preserve">With respect to convergent validity, the Christian </w:t>
      </w:r>
      <w:ins w:id="46" w:author="S J" w:date="2021-01-18T12:35:00Z">
        <w:r w:rsidR="000E2AC1">
          <w:rPr>
            <w:bCs/>
          </w:rPr>
          <w:t>E</w:t>
        </w:r>
      </w:ins>
      <w:del w:id="47" w:author="S J" w:date="2021-01-18T12:35:00Z">
        <w:r w:rsidRPr="00112F64" w:rsidDel="000E2AC1">
          <w:rPr>
            <w:bCs/>
          </w:rPr>
          <w:delText>e</w:delText>
        </w:r>
      </w:del>
      <w:r w:rsidRPr="00112F64">
        <w:rPr>
          <w:bCs/>
        </w:rPr>
        <w:t xml:space="preserve">xceptionalism subscale was shown to be positively associated with previous </w:t>
      </w:r>
      <w:del w:id="48" w:author="S J" w:date="2021-01-18T12:34:00Z">
        <w:r w:rsidRPr="00112F64" w:rsidDel="000E2AC1">
          <w:rPr>
            <w:bCs/>
          </w:rPr>
          <w:delText xml:space="preserve">initial </w:delText>
        </w:r>
      </w:del>
      <w:r w:rsidRPr="00112F64">
        <w:rPr>
          <w:bCs/>
        </w:rPr>
        <w:t xml:space="preserve">attempts at measuring Christian privilege (i.e., </w:t>
      </w:r>
      <w:r w:rsidR="00136BFD">
        <w:rPr>
          <w:bCs/>
        </w:rPr>
        <w:t xml:space="preserve">the </w:t>
      </w:r>
      <w:r w:rsidR="00136BFD" w:rsidRPr="00112F64">
        <w:rPr>
          <w:bCs/>
        </w:rPr>
        <w:t xml:space="preserve">Christian Privilege subscale </w:t>
      </w:r>
      <w:r w:rsidR="00136BFD">
        <w:rPr>
          <w:bCs/>
        </w:rPr>
        <w:t xml:space="preserve">of the </w:t>
      </w:r>
      <w:r w:rsidRPr="00112F64">
        <w:rPr>
          <w:bCs/>
        </w:rPr>
        <w:t>Privilege and Oppression Inventory). This suggests that the proposed scale does appear to be measuring a similar construct to the one proposed by Hayes et al</w:t>
      </w:r>
      <w:r w:rsidR="00136BFD">
        <w:rPr>
          <w:bCs/>
        </w:rPr>
        <w:t>.</w:t>
      </w:r>
      <w:r w:rsidRPr="00112F64">
        <w:rPr>
          <w:bCs/>
        </w:rPr>
        <w:t xml:space="preserve"> (2007). </w:t>
      </w:r>
    </w:p>
    <w:p w14:paraId="00A4C76B" w14:textId="17B71710" w:rsidR="00112F64" w:rsidRPr="00112F64" w:rsidRDefault="00112F64" w:rsidP="00112F64">
      <w:pPr>
        <w:spacing w:line="480" w:lineRule="auto"/>
        <w:ind w:firstLine="360"/>
        <w:rPr>
          <w:bCs/>
        </w:rPr>
      </w:pPr>
      <w:del w:id="49" w:author="S J" w:date="2021-01-18T12:35:00Z">
        <w:r w:rsidRPr="001F06EB" w:rsidDel="000E2AC1">
          <w:rPr>
            <w:bCs/>
          </w:rPr>
          <w:delText>With respect to convergent validity, t</w:delText>
        </w:r>
      </w:del>
      <w:ins w:id="50" w:author="S J" w:date="2021-01-18T12:35:00Z">
        <w:r w:rsidR="000E2AC1">
          <w:rPr>
            <w:bCs/>
          </w:rPr>
          <w:t>T</w:t>
        </w:r>
      </w:ins>
      <w:r w:rsidRPr="001F06EB">
        <w:rPr>
          <w:bCs/>
        </w:rPr>
        <w:t xml:space="preserve">he Freedom from Discrimination subscale scale was </w:t>
      </w:r>
      <w:r>
        <w:rPr>
          <w:bCs/>
        </w:rPr>
        <w:t xml:space="preserve">also </w:t>
      </w:r>
      <w:r w:rsidRPr="001F06EB">
        <w:rPr>
          <w:bCs/>
        </w:rPr>
        <w:t xml:space="preserve">shown to be positively associated with </w:t>
      </w:r>
      <w:del w:id="51" w:author="S J" w:date="2021-01-18T12:35:00Z">
        <w:r w:rsidRPr="001F06EB" w:rsidDel="000E2AC1">
          <w:rPr>
            <w:bCs/>
          </w:rPr>
          <w:delText>previous initial attempts at measuring Christian privilege (i.e.,</w:delText>
        </w:r>
      </w:del>
      <w:ins w:id="52" w:author="S J" w:date="2021-01-18T12:35:00Z">
        <w:r w:rsidR="000E2AC1">
          <w:rPr>
            <w:bCs/>
          </w:rPr>
          <w:t>the</w:t>
        </w:r>
      </w:ins>
      <w:r w:rsidRPr="001F06EB">
        <w:rPr>
          <w:bCs/>
        </w:rPr>
        <w:t xml:space="preserve"> Privilege and Oppression Inventory</w:t>
      </w:r>
      <w:ins w:id="53" w:author="S J" w:date="2021-01-18T12:35:00Z">
        <w:r w:rsidR="000E2AC1">
          <w:rPr>
            <w:bCs/>
          </w:rPr>
          <w:t>’s</w:t>
        </w:r>
      </w:ins>
      <w:del w:id="54" w:author="S J" w:date="2021-01-18T12:35:00Z">
        <w:r w:rsidRPr="001F06EB" w:rsidDel="000E2AC1">
          <w:rPr>
            <w:bCs/>
          </w:rPr>
          <w:delText>:</w:delText>
        </w:r>
      </w:del>
      <w:r w:rsidRPr="001F06EB">
        <w:rPr>
          <w:bCs/>
        </w:rPr>
        <w:t xml:space="preserve"> Christian Privilege subscale</w:t>
      </w:r>
      <w:del w:id="55" w:author="S J" w:date="2021-01-18T12:36:00Z">
        <w:r w:rsidRPr="001F06EB" w:rsidDel="000E2AC1">
          <w:rPr>
            <w:bCs/>
          </w:rPr>
          <w:delText>)</w:delText>
        </w:r>
      </w:del>
      <w:r w:rsidRPr="001F06EB">
        <w:rPr>
          <w:bCs/>
        </w:rPr>
        <w:t xml:space="preserve">. This suggests that the </w:t>
      </w:r>
      <w:r>
        <w:rPr>
          <w:bCs/>
        </w:rPr>
        <w:t>sub</w:t>
      </w:r>
      <w:r w:rsidRPr="001F06EB">
        <w:rPr>
          <w:bCs/>
        </w:rPr>
        <w:t>scale does appear to be measuring a similar construct to the one proposed by Hayes et al</w:t>
      </w:r>
      <w:r w:rsidR="00813B59">
        <w:rPr>
          <w:bCs/>
        </w:rPr>
        <w:t>.</w:t>
      </w:r>
      <w:r w:rsidRPr="001F06EB">
        <w:rPr>
          <w:bCs/>
        </w:rPr>
        <w:t xml:space="preserve"> (2007) despite the additional items having been </w:t>
      </w:r>
      <w:commentRangeStart w:id="56"/>
      <w:r w:rsidRPr="001F06EB">
        <w:rPr>
          <w:bCs/>
        </w:rPr>
        <w:t>added</w:t>
      </w:r>
      <w:commentRangeEnd w:id="56"/>
      <w:r w:rsidR="000E2AC1">
        <w:rPr>
          <w:rStyle w:val="CommentReference"/>
        </w:rPr>
        <w:commentReference w:id="56"/>
      </w:r>
      <w:r w:rsidRPr="001F06EB">
        <w:rPr>
          <w:bCs/>
        </w:rPr>
        <w:t xml:space="preserve">. </w:t>
      </w:r>
    </w:p>
    <w:p w14:paraId="36F1EB58" w14:textId="49C534C6" w:rsidR="00113C27" w:rsidRPr="00847F22" w:rsidRDefault="00847F22" w:rsidP="00847F22">
      <w:pPr>
        <w:spacing w:line="480" w:lineRule="auto"/>
        <w:rPr>
          <w:b/>
        </w:rPr>
      </w:pPr>
      <w:r>
        <w:rPr>
          <w:b/>
        </w:rPr>
        <w:t xml:space="preserve">Concurrent </w:t>
      </w:r>
      <w:r w:rsidR="00113C27" w:rsidRPr="00847F22">
        <w:rPr>
          <w:b/>
        </w:rPr>
        <w:t>Validity</w:t>
      </w:r>
    </w:p>
    <w:p w14:paraId="17752D9C" w14:textId="64A7B158" w:rsidR="00112F64" w:rsidRDefault="00112F64" w:rsidP="00112F64">
      <w:pPr>
        <w:spacing w:line="480" w:lineRule="auto"/>
        <w:ind w:firstLine="360"/>
        <w:rPr>
          <w:bCs/>
        </w:rPr>
      </w:pPr>
      <w:r w:rsidRPr="001F06EB">
        <w:rPr>
          <w:bCs/>
        </w:rPr>
        <w:t xml:space="preserve">The proposed </w:t>
      </w:r>
      <w:r>
        <w:rPr>
          <w:bCs/>
        </w:rPr>
        <w:t xml:space="preserve">Christian </w:t>
      </w:r>
      <w:r w:rsidR="00AE583A">
        <w:rPr>
          <w:bCs/>
        </w:rPr>
        <w:t>E</w:t>
      </w:r>
      <w:r>
        <w:rPr>
          <w:bCs/>
        </w:rPr>
        <w:t xml:space="preserve">xceptionalism </w:t>
      </w:r>
      <w:r w:rsidR="003D2402">
        <w:rPr>
          <w:bCs/>
        </w:rPr>
        <w:t>and Freedom from Discrimination subscale</w:t>
      </w:r>
      <w:r w:rsidR="00813B59">
        <w:rPr>
          <w:bCs/>
        </w:rPr>
        <w:t>s both demonstrate</w:t>
      </w:r>
      <w:r w:rsidRPr="001F06EB">
        <w:rPr>
          <w:bCs/>
        </w:rPr>
        <w:t xml:space="preserve"> concurrent validity with</w:t>
      </w:r>
      <w:r w:rsidR="00813B59">
        <w:rPr>
          <w:bCs/>
        </w:rPr>
        <w:t xml:space="preserve"> the</w:t>
      </w:r>
      <w:r w:rsidRPr="001F06EB">
        <w:rPr>
          <w:bCs/>
        </w:rPr>
        <w:t xml:space="preserve"> </w:t>
      </w:r>
      <w:r w:rsidR="00813B59">
        <w:rPr>
          <w:bCs/>
        </w:rPr>
        <w:t>W</w:t>
      </w:r>
      <w:r w:rsidRPr="001F06EB">
        <w:rPr>
          <w:bCs/>
        </w:rPr>
        <w:t xml:space="preserve">hite privilege measure (i.e., </w:t>
      </w:r>
      <w:ins w:id="57" w:author="S J" w:date="2021-01-18T12:37:00Z">
        <w:r w:rsidR="000E2AC1">
          <w:rPr>
            <w:bCs/>
          </w:rPr>
          <w:t xml:space="preserve">the </w:t>
        </w:r>
      </w:ins>
      <w:r w:rsidRPr="001F06EB">
        <w:rPr>
          <w:bCs/>
        </w:rPr>
        <w:t>Privilege and Oppression Inventory</w:t>
      </w:r>
      <w:ins w:id="58" w:author="S J" w:date="2021-01-18T12:38:00Z">
        <w:r w:rsidR="000E2AC1">
          <w:rPr>
            <w:bCs/>
          </w:rPr>
          <w:t>’s</w:t>
        </w:r>
      </w:ins>
      <w:del w:id="59" w:author="S J" w:date="2021-01-18T12:37:00Z">
        <w:r w:rsidRPr="001F06EB" w:rsidDel="000E2AC1">
          <w:rPr>
            <w:bCs/>
          </w:rPr>
          <w:delText>:</w:delText>
        </w:r>
      </w:del>
      <w:r w:rsidRPr="001F06EB">
        <w:rPr>
          <w:bCs/>
        </w:rPr>
        <w:t xml:space="preserve"> White Privilege Awareness</w:t>
      </w:r>
      <w:ins w:id="60" w:author="S J" w:date="2021-01-18T12:38:00Z">
        <w:r w:rsidR="000E2AC1">
          <w:rPr>
            <w:bCs/>
          </w:rPr>
          <w:t xml:space="preserve"> subscale</w:t>
        </w:r>
      </w:ins>
      <w:r w:rsidRPr="001F06EB">
        <w:rPr>
          <w:bCs/>
        </w:rPr>
        <w:t>)</w:t>
      </w:r>
      <w:r w:rsidR="00813B59">
        <w:rPr>
          <w:bCs/>
        </w:rPr>
        <w:t>,</w:t>
      </w:r>
      <w:r w:rsidRPr="001F06EB">
        <w:rPr>
          <w:bCs/>
        </w:rPr>
        <w:t xml:space="preserve"> and negative correlations with color-blind racial attitudes (i.e., </w:t>
      </w:r>
      <w:commentRangeStart w:id="61"/>
      <w:r w:rsidRPr="001F06EB">
        <w:rPr>
          <w:bCs/>
        </w:rPr>
        <w:t>Color Blind Racial Attitudes Scale</w:t>
      </w:r>
      <w:commentRangeEnd w:id="61"/>
      <w:r w:rsidR="00CA7C78">
        <w:rPr>
          <w:rStyle w:val="CommentReference"/>
        </w:rPr>
        <w:commentReference w:id="61"/>
      </w:r>
      <w:r w:rsidRPr="001F06EB">
        <w:rPr>
          <w:bCs/>
        </w:rPr>
        <w:t xml:space="preserve">), social dominance orientation, </w:t>
      </w:r>
      <w:r w:rsidR="003D2402">
        <w:rPr>
          <w:bCs/>
        </w:rPr>
        <w:t xml:space="preserve">and </w:t>
      </w:r>
      <w:r w:rsidRPr="001F06EB">
        <w:rPr>
          <w:bCs/>
        </w:rPr>
        <w:t>religious fundamentalism.  Conceptually, the strong positive relationship between the proposed scale and measures of White privilege also make</w:t>
      </w:r>
      <w:r w:rsidR="00F76771">
        <w:rPr>
          <w:bCs/>
        </w:rPr>
        <w:t>s</w:t>
      </w:r>
      <w:r w:rsidRPr="001F06EB">
        <w:rPr>
          <w:bCs/>
        </w:rPr>
        <w:t xml:space="preserve"> sense</w:t>
      </w:r>
      <w:r w:rsidRPr="0060771A">
        <w:rPr>
          <w:bCs/>
        </w:rPr>
        <w:t xml:space="preserve">. While it is true that Christian and White privilege are distinct (and separate) manifestations of privilege broadly speaking, it is </w:t>
      </w:r>
      <w:r w:rsidR="00F76771">
        <w:rPr>
          <w:bCs/>
        </w:rPr>
        <w:t xml:space="preserve">also </w:t>
      </w:r>
      <w:r w:rsidRPr="0060771A">
        <w:rPr>
          <w:bCs/>
        </w:rPr>
        <w:t xml:space="preserve">reasonable to suggest that they share overlapping mechanistic underpinnings (i.e., societal and legal support). As such, </w:t>
      </w:r>
      <w:r w:rsidR="00F76771">
        <w:rPr>
          <w:bCs/>
        </w:rPr>
        <w:t>we might speculate</w:t>
      </w:r>
      <w:r w:rsidRPr="0060771A">
        <w:rPr>
          <w:bCs/>
        </w:rPr>
        <w:t xml:space="preserve"> that those who are able to see certain manifestations of privilege (e.g., White privilege) should also be able to recognize newer forms of privilege such as Christian privilege. To illustrate this point</w:t>
      </w:r>
      <w:r w:rsidR="00F76771">
        <w:rPr>
          <w:bCs/>
        </w:rPr>
        <w:t>,</w:t>
      </w:r>
      <w:r w:rsidRPr="0060771A">
        <w:rPr>
          <w:bCs/>
        </w:rPr>
        <w:t xml:space="preserve"> research suggests those who are aware of White privilege are also more likely to be aware of</w:t>
      </w:r>
      <w:r w:rsidR="00221CB2">
        <w:rPr>
          <w:bCs/>
        </w:rPr>
        <w:t xml:space="preserve"> other forms of privilege – e.g.,</w:t>
      </w:r>
      <w:r w:rsidRPr="0060771A">
        <w:rPr>
          <w:bCs/>
        </w:rPr>
        <w:t xml:space="preserve"> </w:t>
      </w:r>
      <w:r w:rsidR="00221CB2">
        <w:rPr>
          <w:bCs/>
        </w:rPr>
        <w:t>h</w:t>
      </w:r>
      <w:r w:rsidRPr="0060771A">
        <w:rPr>
          <w:bCs/>
        </w:rPr>
        <w:t xml:space="preserve">eterosexual privilege </w:t>
      </w:r>
      <w:r w:rsidR="00221CB2">
        <w:rPr>
          <w:bCs/>
        </w:rPr>
        <w:t>(</w:t>
      </w:r>
      <w:r w:rsidRPr="0060771A">
        <w:rPr>
          <w:bCs/>
        </w:rPr>
        <w:t xml:space="preserve">Case &amp; Stewart, 2010; Hayes, </w:t>
      </w:r>
      <w:commentRangeStart w:id="62"/>
      <w:r w:rsidRPr="00AD09C4">
        <w:rPr>
          <w:bCs/>
        </w:rPr>
        <w:t>2007</w:t>
      </w:r>
      <w:commentRangeEnd w:id="62"/>
      <w:r w:rsidR="00D10840">
        <w:rPr>
          <w:rStyle w:val="CommentReference"/>
        </w:rPr>
        <w:commentReference w:id="62"/>
      </w:r>
      <w:r w:rsidRPr="00AD09C4">
        <w:rPr>
          <w:bCs/>
        </w:rPr>
        <w:t xml:space="preserve">).  </w:t>
      </w:r>
      <w:r w:rsidR="00BB5501" w:rsidRPr="00AD09C4">
        <w:rPr>
          <w:bCs/>
        </w:rPr>
        <w:t xml:space="preserve">A corollary of this finding would be that those who are aware of privilege are also more able to perceive subtle and gross </w:t>
      </w:r>
      <w:r w:rsidR="00BB5501" w:rsidRPr="00AD09C4">
        <w:rPr>
          <w:bCs/>
        </w:rPr>
        <w:lastRenderedPageBreak/>
        <w:t>forms of discrimination compared to those who do</w:t>
      </w:r>
      <w:r w:rsidR="00AE583A" w:rsidRPr="00AD09C4">
        <w:rPr>
          <w:bCs/>
        </w:rPr>
        <w:t xml:space="preserve"> not</w:t>
      </w:r>
      <w:r w:rsidR="00BB5501" w:rsidRPr="00AD09C4">
        <w:rPr>
          <w:bCs/>
        </w:rPr>
        <w:t xml:space="preserve"> see privilege</w:t>
      </w:r>
      <w:r w:rsidR="00AE583A" w:rsidRPr="00AD09C4">
        <w:rPr>
          <w:bCs/>
        </w:rPr>
        <w:t>,</w:t>
      </w:r>
      <w:r w:rsidR="00DE40CC" w:rsidRPr="00AD09C4">
        <w:rPr>
          <w:bCs/>
        </w:rPr>
        <w:t xml:space="preserve"> while those lower in privilege awareness may be less likely to perceive various forms of discrimination.</w:t>
      </w:r>
      <w:r w:rsidR="00DE40CC">
        <w:rPr>
          <w:bCs/>
        </w:rPr>
        <w:t xml:space="preserve"> </w:t>
      </w:r>
    </w:p>
    <w:p w14:paraId="65E49C12" w14:textId="553FB564" w:rsidR="00112F64" w:rsidRDefault="00112F64" w:rsidP="00112F64">
      <w:pPr>
        <w:spacing w:line="480" w:lineRule="auto"/>
        <w:ind w:firstLine="360"/>
        <w:rPr>
          <w:bCs/>
        </w:rPr>
      </w:pPr>
      <w:r w:rsidRPr="001F06EB">
        <w:rPr>
          <w:bCs/>
        </w:rPr>
        <w:t>Further, conceptually</w:t>
      </w:r>
      <w:r w:rsidR="00D8679F">
        <w:rPr>
          <w:bCs/>
        </w:rPr>
        <w:t>,</w:t>
      </w:r>
      <w:r w:rsidRPr="001F06EB">
        <w:rPr>
          <w:bCs/>
        </w:rPr>
        <w:t xml:space="preserve"> the moderate to strong negative relationships between the </w:t>
      </w:r>
      <w:r w:rsidR="003D2402">
        <w:rPr>
          <w:bCs/>
        </w:rPr>
        <w:t>two</w:t>
      </w:r>
      <w:r w:rsidRPr="001F06EB">
        <w:rPr>
          <w:bCs/>
        </w:rPr>
        <w:t xml:space="preserve"> subscale</w:t>
      </w:r>
      <w:r w:rsidR="003D2402">
        <w:rPr>
          <w:bCs/>
        </w:rPr>
        <w:t>s (i.e., Christian exceptionalism and freedom from discrimination)</w:t>
      </w:r>
      <w:r w:rsidRPr="001F06EB">
        <w:rPr>
          <w:bCs/>
        </w:rPr>
        <w:t xml:space="preserve"> and measures of color-blind racial attitudes, social dominance orientation, </w:t>
      </w:r>
      <w:r w:rsidR="003D2402">
        <w:rPr>
          <w:bCs/>
        </w:rPr>
        <w:t xml:space="preserve">and </w:t>
      </w:r>
      <w:r w:rsidRPr="001F06EB">
        <w:rPr>
          <w:bCs/>
        </w:rPr>
        <w:t>religious fundamentalism. With regards to the relationship between the subscale</w:t>
      </w:r>
      <w:r w:rsidR="003D2402">
        <w:rPr>
          <w:bCs/>
        </w:rPr>
        <w:t>s</w:t>
      </w:r>
      <w:r w:rsidRPr="001F06EB">
        <w:rPr>
          <w:bCs/>
        </w:rPr>
        <w:t xml:space="preserve"> and color-blind racial attitudes, research on various forms of privilege have suggested that higher levels of color-blind racial attitudes correlate to lower levels of privilege awareness across multiple domains (i.e., white privilege, class privilege, Christian privilege, heterosexual privilege, and male privilege; Garrett-Walker et al., 2018). Additionally, the relationship between the</w:t>
      </w:r>
      <w:r w:rsidR="00D8679F">
        <w:rPr>
          <w:bCs/>
        </w:rPr>
        <w:t xml:space="preserve"> two Christian privilege </w:t>
      </w:r>
      <w:r w:rsidRPr="001F06EB">
        <w:rPr>
          <w:bCs/>
        </w:rPr>
        <w:t>subscale</w:t>
      </w:r>
      <w:r w:rsidR="00D8679F">
        <w:rPr>
          <w:bCs/>
        </w:rPr>
        <w:t>s</w:t>
      </w:r>
      <w:r w:rsidRPr="001F06EB">
        <w:rPr>
          <w:bCs/>
        </w:rPr>
        <w:t xml:space="preserve"> and social dominance orientation research has suggested a general negative relationship between social dominance orientation and measures of privilege awareness (Lantz et al., 2018). With regards to the relationship between the subscale and religious fundamentalism, research has suggested that religious fundamentalism has a generally negative relationship with other forms of privilege awareness (e.g., White privilege; Todd et al., 2015).</w:t>
      </w:r>
      <w:r>
        <w:rPr>
          <w:bCs/>
        </w:rPr>
        <w:t xml:space="preserve"> </w:t>
      </w:r>
    </w:p>
    <w:p w14:paraId="2C06E640" w14:textId="1E381CA4" w:rsidR="00711A4B" w:rsidRDefault="003D2402" w:rsidP="00402850">
      <w:pPr>
        <w:spacing w:line="480" w:lineRule="auto"/>
        <w:ind w:firstLine="360"/>
        <w:rPr>
          <w:bCs/>
          <w:highlight w:val="cyan"/>
        </w:rPr>
      </w:pPr>
      <w:r w:rsidRPr="00010D99">
        <w:rPr>
          <w:bCs/>
        </w:rPr>
        <w:t xml:space="preserve">Lastly, </w:t>
      </w:r>
      <w:r w:rsidR="00711A4B" w:rsidRPr="00010D99">
        <w:rPr>
          <w:bCs/>
        </w:rPr>
        <w:t xml:space="preserve">the Christian exceptionalism (but not the Freedom from Discrimination) subscale is negatively correlated with the global just world beliefs scale. The Freedom from Discrimination subscale shows no correlation with global just world beliefs. </w:t>
      </w:r>
      <w:r w:rsidR="00010D99" w:rsidRPr="00010D99">
        <w:rPr>
          <w:bCs/>
        </w:rPr>
        <w:t>The</w:t>
      </w:r>
      <w:r w:rsidR="00010D99">
        <w:rPr>
          <w:bCs/>
        </w:rPr>
        <w:t xml:space="preserve"> relationship between the Christian exceptionalism subscale and the global just world beliefs scale conceptually makes sense. It could be argued that the idea of seeing a group as being exceptional (i.e., more privileged) could also overlap with ideas around people (and by extension groups) getting what they deserve.  </w:t>
      </w:r>
    </w:p>
    <w:p w14:paraId="6CD74E83" w14:textId="5ECD5756" w:rsidR="00113C27" w:rsidRPr="007E7B18" w:rsidRDefault="00113C27" w:rsidP="007E7B18">
      <w:pPr>
        <w:spacing w:line="480" w:lineRule="auto"/>
        <w:rPr>
          <w:b/>
        </w:rPr>
      </w:pPr>
      <w:r w:rsidRPr="007E7B18">
        <w:rPr>
          <w:b/>
        </w:rPr>
        <w:t>Interpretations</w:t>
      </w:r>
    </w:p>
    <w:p w14:paraId="22AEBD25" w14:textId="0BD65025" w:rsidR="00E105A8" w:rsidRPr="00543FD6" w:rsidRDefault="0060771A" w:rsidP="00E105A8">
      <w:pPr>
        <w:spacing w:line="480" w:lineRule="auto"/>
        <w:ind w:firstLine="360"/>
        <w:rPr>
          <w:bCs/>
        </w:rPr>
      </w:pPr>
      <w:r w:rsidRPr="009D12A6">
        <w:rPr>
          <w:bCs/>
        </w:rPr>
        <w:t>However, this high degree of correlation</w:t>
      </w:r>
      <w:r w:rsidR="00112F64" w:rsidRPr="009D12A6">
        <w:rPr>
          <w:bCs/>
        </w:rPr>
        <w:t xml:space="preserve"> between both </w:t>
      </w:r>
      <w:r w:rsidR="005A5A5E">
        <w:rPr>
          <w:bCs/>
        </w:rPr>
        <w:t xml:space="preserve">the </w:t>
      </w:r>
      <w:r w:rsidR="00112F64" w:rsidRPr="009D12A6">
        <w:rPr>
          <w:bCs/>
        </w:rPr>
        <w:t xml:space="preserve">Christian </w:t>
      </w:r>
      <w:r w:rsidR="005A5A5E">
        <w:rPr>
          <w:bCs/>
        </w:rPr>
        <w:t>E</w:t>
      </w:r>
      <w:r w:rsidR="00112F64" w:rsidRPr="009D12A6">
        <w:rPr>
          <w:bCs/>
        </w:rPr>
        <w:t xml:space="preserve">xceptionalism and </w:t>
      </w:r>
      <w:r w:rsidR="005A5A5E">
        <w:rPr>
          <w:bCs/>
        </w:rPr>
        <w:t xml:space="preserve">the </w:t>
      </w:r>
      <w:r w:rsidR="00112F64" w:rsidRPr="009D12A6">
        <w:rPr>
          <w:bCs/>
        </w:rPr>
        <w:t>Freedom from Discrimination</w:t>
      </w:r>
      <w:r w:rsidR="005A5A5E">
        <w:rPr>
          <w:bCs/>
        </w:rPr>
        <w:t xml:space="preserve"> subscales with</w:t>
      </w:r>
      <w:r w:rsidR="00112F64" w:rsidRPr="009D12A6">
        <w:rPr>
          <w:bCs/>
        </w:rPr>
        <w:t xml:space="preserve"> </w:t>
      </w:r>
      <w:r w:rsidR="00527D9C" w:rsidRPr="009D12A6">
        <w:rPr>
          <w:bCs/>
        </w:rPr>
        <w:t>the White Privilege Awareness subscale</w:t>
      </w:r>
      <w:r w:rsidRPr="009D12A6">
        <w:rPr>
          <w:bCs/>
        </w:rPr>
        <w:t xml:space="preserve"> </w:t>
      </w:r>
      <w:r w:rsidR="005A5A5E">
        <w:rPr>
          <w:bCs/>
        </w:rPr>
        <w:t xml:space="preserve">of the </w:t>
      </w:r>
      <w:r w:rsidR="005A5A5E" w:rsidRPr="009D12A6">
        <w:rPr>
          <w:bCs/>
        </w:rPr>
        <w:t xml:space="preserve">Privilege </w:t>
      </w:r>
      <w:r w:rsidR="005A5A5E" w:rsidRPr="00543FD6">
        <w:rPr>
          <w:bCs/>
        </w:rPr>
        <w:t xml:space="preserve">and Oppression Inventory </w:t>
      </w:r>
      <w:r w:rsidRPr="00543FD6">
        <w:rPr>
          <w:bCs/>
        </w:rPr>
        <w:t>suggest</w:t>
      </w:r>
      <w:r w:rsidR="005A5A5E" w:rsidRPr="00543FD6">
        <w:rPr>
          <w:bCs/>
        </w:rPr>
        <w:t>s</w:t>
      </w:r>
      <w:r w:rsidRPr="00543FD6">
        <w:rPr>
          <w:bCs/>
        </w:rPr>
        <w:t xml:space="preserve"> </w:t>
      </w:r>
      <w:r w:rsidR="001935BF" w:rsidRPr="00543FD6">
        <w:rPr>
          <w:bCs/>
        </w:rPr>
        <w:t>at least the possibility that Christian privilege and White privilege are so interconnected that they are</w:t>
      </w:r>
      <w:r w:rsidR="00EA48EE" w:rsidRPr="00543FD6">
        <w:rPr>
          <w:bCs/>
        </w:rPr>
        <w:t>,</w:t>
      </w:r>
      <w:r w:rsidR="001935BF" w:rsidRPr="00543FD6">
        <w:rPr>
          <w:bCs/>
        </w:rPr>
        <w:t xml:space="preserve"> in a sense</w:t>
      </w:r>
      <w:r w:rsidR="00EA48EE" w:rsidRPr="00543FD6">
        <w:rPr>
          <w:bCs/>
        </w:rPr>
        <w:t>,</w:t>
      </w:r>
      <w:r w:rsidR="001935BF" w:rsidRPr="00543FD6">
        <w:rPr>
          <w:bCs/>
        </w:rPr>
        <w:t xml:space="preserve"> the same construct. This would be consistent with the hypothesizing of Faber (2012) </w:t>
      </w:r>
      <w:r w:rsidR="00F52D78" w:rsidRPr="00543FD6">
        <w:rPr>
          <w:bCs/>
        </w:rPr>
        <w:t xml:space="preserve">who posits </w:t>
      </w:r>
      <w:r w:rsidR="001935BF" w:rsidRPr="00543FD6">
        <w:rPr>
          <w:bCs/>
        </w:rPr>
        <w:t xml:space="preserve">that Christian and White privilege are connected. This high intercorrelation is present despite the fact that neither the White privilege </w:t>
      </w:r>
      <w:r w:rsidR="00EA48EE" w:rsidRPr="00543FD6">
        <w:rPr>
          <w:bCs/>
        </w:rPr>
        <w:t>n</w:t>
      </w:r>
      <w:r w:rsidR="001935BF" w:rsidRPr="00543FD6">
        <w:rPr>
          <w:bCs/>
        </w:rPr>
        <w:t>or Christian privilege mention religion or race</w:t>
      </w:r>
      <w:r w:rsidR="00EA48EE" w:rsidRPr="00543FD6">
        <w:rPr>
          <w:bCs/>
        </w:rPr>
        <w:t>,</w:t>
      </w:r>
      <w:r w:rsidR="001935BF" w:rsidRPr="00543FD6">
        <w:rPr>
          <w:bCs/>
        </w:rPr>
        <w:t xml:space="preserve"> respectively. From a content perspective</w:t>
      </w:r>
      <w:r w:rsidR="00EA48EE" w:rsidRPr="00543FD6">
        <w:rPr>
          <w:bCs/>
        </w:rPr>
        <w:t>,</w:t>
      </w:r>
      <w:r w:rsidR="001935BF" w:rsidRPr="00543FD6">
        <w:rPr>
          <w:bCs/>
        </w:rPr>
        <w:t xml:space="preserve"> they have a differing face and content validity. As such, this suggests that more </w:t>
      </w:r>
      <w:r w:rsidRPr="00543FD6">
        <w:rPr>
          <w:bCs/>
        </w:rPr>
        <w:t xml:space="preserve">work is necessary to fully differentiate measures of White privilege awareness from those of Christian privilege awareness. </w:t>
      </w:r>
      <w:r w:rsidR="00E105A8" w:rsidRPr="00543FD6">
        <w:rPr>
          <w:bCs/>
        </w:rPr>
        <w:t>One potential way of doing this could be to look at how Black and White Christians answer measures of Christian and White privilege. One would expect that if Christian privilege and White privilege are the same construct, there should be no difference between how Black and White Christians answer measures looking at both White and Christian privilege. However</w:t>
      </w:r>
      <w:r w:rsidR="001935BF" w:rsidRPr="00543FD6">
        <w:rPr>
          <w:bCs/>
        </w:rPr>
        <w:t xml:space="preserve">, even if White and Christian privilege ARE the same construct, this </w:t>
      </w:r>
      <w:r w:rsidR="00E105A8" w:rsidRPr="00543FD6">
        <w:rPr>
          <w:bCs/>
        </w:rPr>
        <w:t xml:space="preserve">in itself would be interesting with the potential to open up entirely new lines of research moving the posited interconnectedness of White Supremacy and Christianity from a historical perspective to a more empirical endeavor. One such empirical question might be to see why White and Black participants answer similarly on both White and Christian privilege (if they are in fact the same construct) when it would be expected that Black participants answer differently from White participants on White privilege measures would be one such research question. </w:t>
      </w:r>
      <w:r w:rsidR="009D45AE" w:rsidRPr="00543FD6">
        <w:rPr>
          <w:bCs/>
        </w:rPr>
        <w:t>Further this could suggest, albeit controversially, that Christianity within the United States is an inherently racist from a systematic perspective. Societally, this would suggest that so long as the United States grants privilege to the Christian faith, they must also simultaneously uphold principles of White supremacy.  This has far reaching implications beyond the scope and intention of this paper.</w:t>
      </w:r>
    </w:p>
    <w:p w14:paraId="553F2135" w14:textId="707BBF9A" w:rsidR="00AD09C4" w:rsidRDefault="00251849" w:rsidP="007959A8">
      <w:pPr>
        <w:spacing w:line="480" w:lineRule="auto"/>
        <w:ind w:firstLine="360"/>
        <w:rPr>
          <w:bCs/>
        </w:rPr>
      </w:pPr>
      <w:r>
        <w:rPr>
          <w:bCs/>
        </w:rPr>
        <w:t xml:space="preserve">The apparent shared relationship between both subscales for all of the other scales suggests that the two subscales are measuring a similar </w:t>
      </w:r>
      <w:r w:rsidRPr="006817E4">
        <w:rPr>
          <w:bCs/>
        </w:rPr>
        <w:t xml:space="preserve">construct. </w:t>
      </w:r>
      <w:r w:rsidR="00BF1B77" w:rsidRPr="00F539B3">
        <w:rPr>
          <w:bCs/>
          <w:highlight w:val="yellow"/>
        </w:rPr>
        <w:t xml:space="preserve">However, the fact that global just world beliefs </w:t>
      </w:r>
      <w:r w:rsidR="006817E4" w:rsidRPr="00F539B3">
        <w:rPr>
          <w:bCs/>
          <w:highlight w:val="yellow"/>
        </w:rPr>
        <w:t xml:space="preserve">is negatively correlated with the Christian exceptionalism subscale, but not correlated with the freedom from discrimination subscale suggests that the Freedom from Discrimination subscale is tapping an additional construct with respect Christian privilege awareness that is not being tapped by Christian exceptionalism. </w:t>
      </w:r>
      <w:r w:rsidR="00AD09C4" w:rsidRPr="00F539B3">
        <w:rPr>
          <w:bCs/>
          <w:highlight w:val="yellow"/>
        </w:rPr>
        <w:t xml:space="preserve">While this finding deserves further study, one could argue </w:t>
      </w:r>
      <w:r w:rsidR="007959A8" w:rsidRPr="00F539B3">
        <w:rPr>
          <w:bCs/>
          <w:highlight w:val="yellow"/>
        </w:rPr>
        <w:t>the non-existence relationship between the freedom from discrimination subscale and global just world beliefs</w:t>
      </w:r>
      <w:r w:rsidR="00AD09C4" w:rsidRPr="00F539B3">
        <w:rPr>
          <w:bCs/>
          <w:highlight w:val="yellow"/>
        </w:rPr>
        <w:t xml:space="preserve"> suggests that being able to see yourself as a potential target of discriminatory behavior, compared to not being able to see yourself as a target of discriminatory behavior,</w:t>
      </w:r>
      <w:r w:rsidR="007959A8" w:rsidRPr="00F539B3">
        <w:rPr>
          <w:bCs/>
          <w:highlight w:val="yellow"/>
        </w:rPr>
        <w:t xml:space="preserve"> is independent of privilege awareness. </w:t>
      </w:r>
      <w:r w:rsidR="00AD09C4" w:rsidRPr="00F539B3">
        <w:rPr>
          <w:bCs/>
          <w:highlight w:val="yellow"/>
        </w:rPr>
        <w:t xml:space="preserve">It could be the case for example that someone can understand that they are not discriminated against while also </w:t>
      </w:r>
      <w:r w:rsidR="007959A8" w:rsidRPr="00F539B3">
        <w:rPr>
          <w:bCs/>
          <w:highlight w:val="yellow"/>
        </w:rPr>
        <w:t xml:space="preserve">not </w:t>
      </w:r>
      <w:r w:rsidR="00AD09C4" w:rsidRPr="00F539B3">
        <w:rPr>
          <w:bCs/>
          <w:highlight w:val="yellow"/>
        </w:rPr>
        <w:t>realizing that they may not deserve what they have in all instances (both positive and negative instances).</w:t>
      </w:r>
      <w:r w:rsidR="00F539B3" w:rsidRPr="00F539B3">
        <w:rPr>
          <w:bCs/>
          <w:highlight w:val="yellow"/>
        </w:rPr>
        <w:t xml:space="preserve"> To this end, future iterations of this scale could add items such as “</w:t>
      </w:r>
      <w:r w:rsidR="00F539B3" w:rsidRPr="00F539B3">
        <w:rPr>
          <w:highlight w:val="yellow"/>
        </w:rPr>
        <w:t>It should be okay for a Christian organization to deny employment to someone because they aren’t Christian</w:t>
      </w:r>
      <w:r w:rsidR="00F539B3" w:rsidRPr="00F539B3">
        <w:rPr>
          <w:bCs/>
          <w:highlight w:val="yellow"/>
        </w:rPr>
        <w:t>” or “</w:t>
      </w:r>
      <w:r w:rsidR="00F539B3" w:rsidRPr="00F539B3">
        <w:rPr>
          <w:highlight w:val="yellow"/>
        </w:rPr>
        <w:t>It should not be legal in this country for Muslims to choose</w:t>
      </w:r>
      <w:r w:rsidR="00F539B3" w:rsidRPr="00F539B3">
        <w:rPr>
          <w:b/>
          <w:bCs/>
          <w:highlight w:val="yellow"/>
          <w:u w:val="single"/>
        </w:rPr>
        <w:t xml:space="preserve"> not</w:t>
      </w:r>
      <w:r w:rsidR="00F539B3" w:rsidRPr="00F539B3">
        <w:rPr>
          <w:highlight w:val="yellow"/>
        </w:rPr>
        <w:t xml:space="preserve"> to hire someone just because they are Christian</w:t>
      </w:r>
      <w:r w:rsidR="00F539B3" w:rsidRPr="00F539B3">
        <w:rPr>
          <w:bCs/>
          <w:highlight w:val="yellow"/>
        </w:rPr>
        <w:t>” to attempt to flesh out the distinction between understanding that one is discriminated against and understanding that while one may not be discriminated against personally, this does not mean others are not.</w:t>
      </w:r>
      <w:r w:rsidR="00F539B3">
        <w:rPr>
          <w:bCs/>
        </w:rPr>
        <w:t xml:space="preserve"> </w:t>
      </w:r>
    </w:p>
    <w:p w14:paraId="4467579C" w14:textId="03325E5C" w:rsidR="00696097" w:rsidRPr="007E7B18" w:rsidRDefault="004162D3" w:rsidP="007E7B18">
      <w:pPr>
        <w:spacing w:line="480" w:lineRule="auto"/>
        <w:rPr>
          <w:b/>
        </w:rPr>
      </w:pPr>
      <w:r w:rsidRPr="007E7B18">
        <w:rPr>
          <w:b/>
        </w:rPr>
        <w:t>Practical Uses</w:t>
      </w:r>
    </w:p>
    <w:p w14:paraId="7B080D58" w14:textId="53914B19" w:rsidR="00B85887" w:rsidRPr="00F539B3" w:rsidRDefault="00696097" w:rsidP="00F539B3">
      <w:pPr>
        <w:spacing w:line="480" w:lineRule="auto"/>
        <w:ind w:firstLine="360"/>
        <w:rPr>
          <w:bCs/>
        </w:rPr>
      </w:pPr>
      <w:r w:rsidRPr="003C7774">
        <w:rPr>
          <w:bCs/>
        </w:rPr>
        <w:t xml:space="preserve">Research has shown </w:t>
      </w:r>
      <w:r w:rsidR="001D4F50" w:rsidRPr="003C7774">
        <w:rPr>
          <w:bCs/>
        </w:rPr>
        <w:t>privilege awareness</w:t>
      </w:r>
      <w:r w:rsidRPr="003C7774">
        <w:rPr>
          <w:bCs/>
        </w:rPr>
        <w:t xml:space="preserve"> is not only meaningful in contexts such as counseling, but also that education geared toward this aim works and various disciplines have sought to provide and encourage such education. Research into psychology diversity courses show that courses geared toward helping others to better understand the differential treatment groups receive as a function of race help students to better become aware of their own privileged status while also reducing prejudice (Case, </w:t>
      </w:r>
      <w:r w:rsidRPr="00AD09C4">
        <w:rPr>
          <w:bCs/>
        </w:rPr>
        <w:t xml:space="preserve">2007). </w:t>
      </w:r>
      <w:r w:rsidR="00B85887" w:rsidRPr="00F539B3">
        <w:rPr>
          <w:bCs/>
        </w:rPr>
        <w:t xml:space="preserve">One prominent approach to understanding </w:t>
      </w:r>
      <w:r w:rsidR="00505992" w:rsidRPr="00F539B3">
        <w:rPr>
          <w:bCs/>
        </w:rPr>
        <w:t xml:space="preserve">differential treatment </w:t>
      </w:r>
      <w:r w:rsidR="00F539B3" w:rsidRPr="00F539B3">
        <w:rPr>
          <w:bCs/>
        </w:rPr>
        <w:t>across disciplines</w:t>
      </w:r>
      <w:r w:rsidR="00F539B3">
        <w:rPr>
          <w:bCs/>
        </w:rPr>
        <w:t xml:space="preserve"> (e.g., counseling and medicine)</w:t>
      </w:r>
      <w:r w:rsidR="00F539B3" w:rsidRPr="00F539B3">
        <w:rPr>
          <w:bCs/>
        </w:rPr>
        <w:t xml:space="preserve"> </w:t>
      </w:r>
      <w:r w:rsidR="00505992" w:rsidRPr="00F539B3">
        <w:rPr>
          <w:bCs/>
        </w:rPr>
        <w:t>is the idea of intersectionality</w:t>
      </w:r>
      <w:r w:rsidR="00F539B3" w:rsidRPr="00F539B3">
        <w:rPr>
          <w:bCs/>
        </w:rPr>
        <w:t xml:space="preserve"> (Chan, et al., 2018; Wilson, 2019). </w:t>
      </w:r>
    </w:p>
    <w:p w14:paraId="06057841" w14:textId="55E62A35" w:rsidR="00505992" w:rsidRDefault="00505992" w:rsidP="00B85887">
      <w:pPr>
        <w:pStyle w:val="ListParagraph"/>
        <w:numPr>
          <w:ilvl w:val="0"/>
          <w:numId w:val="31"/>
        </w:numPr>
        <w:spacing w:line="480" w:lineRule="auto"/>
        <w:rPr>
          <w:b/>
        </w:rPr>
      </w:pPr>
      <w:r>
        <w:rPr>
          <w:b/>
        </w:rPr>
        <w:t xml:space="preserve">Define intersectionality and explain the theory </w:t>
      </w:r>
    </w:p>
    <w:p w14:paraId="79EE1E66" w14:textId="117CEA28" w:rsidR="00505992" w:rsidRPr="00B85887" w:rsidRDefault="00505992" w:rsidP="00B85887">
      <w:pPr>
        <w:pStyle w:val="ListParagraph"/>
        <w:numPr>
          <w:ilvl w:val="0"/>
          <w:numId w:val="31"/>
        </w:numPr>
        <w:spacing w:line="480" w:lineRule="auto"/>
        <w:rPr>
          <w:b/>
        </w:rPr>
      </w:pPr>
      <w:r>
        <w:rPr>
          <w:b/>
        </w:rPr>
        <w:t>Give examples (i.e., counseling and medicine; below)</w:t>
      </w:r>
    </w:p>
    <w:p w14:paraId="7EED8C3A" w14:textId="77777777" w:rsidR="00765DC0" w:rsidRPr="00BA12D6" w:rsidRDefault="00765DC0" w:rsidP="00765DC0">
      <w:pPr>
        <w:spacing w:line="480" w:lineRule="auto"/>
        <w:ind w:firstLine="360"/>
        <w:rPr>
          <w:bCs/>
        </w:rPr>
      </w:pPr>
      <w:r w:rsidRPr="00BA12D6">
        <w:rPr>
          <w:bCs/>
        </w:rPr>
        <w:t xml:space="preserve">Some fields, such as counseling psychology (Chan, et al., 2018) and medicine (Wilson, 2019), have moved to taking an </w:t>
      </w:r>
      <w:r w:rsidRPr="0054013F">
        <w:rPr>
          <w:bCs/>
          <w:highlight w:val="green"/>
        </w:rPr>
        <w:t xml:space="preserve">intersectional approach </w:t>
      </w:r>
      <w:commentRangeStart w:id="63"/>
      <w:r w:rsidRPr="00BA12D6">
        <w:rPr>
          <w:bCs/>
        </w:rPr>
        <w:t>to</w:t>
      </w:r>
      <w:commentRangeEnd w:id="63"/>
      <w:r w:rsidRPr="00BA12D6">
        <w:rPr>
          <w:rStyle w:val="CommentReference"/>
        </w:rPr>
        <w:commentReference w:id="63"/>
      </w:r>
      <w:r w:rsidRPr="00BA12D6">
        <w:rPr>
          <w:bCs/>
        </w:rPr>
        <w:t xml:space="preserve"> better understand the complex nature of oppression and discrimination across various social contexts. This means assessing how holding different identities can have varying outcomes because of the intersectionality of holding multiple identities (Chan et al., 2018).  For example, the experiences of a Black atheist man may be different than those of a Black Christian man. While both hold marginalized racial identities, the Christian Black man holds a privileged religious identity that his atheist counterpart lacks. An intersectional approach allows for people to hold both privileged and oppressed identities simultaneously. The competing clash of privileged and marginalized identities functions to produce differing outcomes on a daily basis for each individual as a result of holding both privileged and marginalized identities. </w:t>
      </w:r>
    </w:p>
    <w:p w14:paraId="7A2994FD" w14:textId="77777777" w:rsidR="00765DC0" w:rsidRDefault="00765DC0" w:rsidP="00765DC0">
      <w:pPr>
        <w:spacing w:line="480" w:lineRule="auto"/>
        <w:ind w:firstLine="360"/>
        <w:rPr>
          <w:bCs/>
        </w:rPr>
      </w:pPr>
      <w:r w:rsidRPr="00BA12D6">
        <w:rPr>
          <w:bCs/>
        </w:rPr>
        <w:t>As such, to fully understand clients in medical and mental health contexts, it becomes necessary for medical and mental health practitioners to be educated in the experiences of people who hold a range of both privileged and oppressed identities. However, the benefits to understanding privilege go beyond just medical and mental health contexts.</w:t>
      </w:r>
      <w:r>
        <w:rPr>
          <w:bCs/>
        </w:rPr>
        <w:t xml:space="preserve"> </w:t>
      </w:r>
    </w:p>
    <w:p w14:paraId="28459AEF" w14:textId="77777777" w:rsidR="00765DC0" w:rsidRDefault="00765DC0" w:rsidP="00765DC0">
      <w:pPr>
        <w:spacing w:line="480" w:lineRule="auto"/>
        <w:ind w:firstLine="360"/>
        <w:rPr>
          <w:bCs/>
        </w:rPr>
      </w:pPr>
      <w:r w:rsidRPr="00BA12D6">
        <w:rPr>
          <w:bCs/>
        </w:rPr>
        <w:t xml:space="preserve">Research has suggested that not only is awareness of White privilege among Christians positively correlated with a willingness to partake in social justice (Todd, et al., 2015), it is also in White individual’s best interests to eliminate racial privilege as </w:t>
      </w:r>
      <w:r w:rsidRPr="00BA12D6">
        <w:rPr>
          <w:bCs/>
          <w:highlight w:val="red"/>
        </w:rPr>
        <w:t xml:space="preserve">those most aware of racial privilege are more likely to have poorer mental </w:t>
      </w:r>
      <w:commentRangeStart w:id="64"/>
      <w:commentRangeStart w:id="65"/>
      <w:r w:rsidRPr="00BA12D6">
        <w:rPr>
          <w:bCs/>
        </w:rPr>
        <w:t>health</w:t>
      </w:r>
      <w:commentRangeEnd w:id="64"/>
      <w:r w:rsidRPr="00BA12D6">
        <w:rPr>
          <w:rStyle w:val="CommentReference"/>
        </w:rPr>
        <w:commentReference w:id="64"/>
      </w:r>
      <w:commentRangeEnd w:id="65"/>
      <w:r w:rsidRPr="00BA12D6">
        <w:rPr>
          <w:rStyle w:val="CommentReference"/>
        </w:rPr>
        <w:commentReference w:id="65"/>
      </w:r>
      <w:r w:rsidRPr="00BA12D6">
        <w:rPr>
          <w:bCs/>
        </w:rPr>
        <w:t xml:space="preserve"> (Fujishiro, 2009). This suggests that even systems of oppression that benefit one race over the other, can have negative health outcomes for those for whom the system is designed to benefit. One could reasonably extend such logic to Christian privilege as well. However, by adding an awareness of Christian privilege to the societal consciousness, it is possible for people at the individual and systematic levels to recognize actions and policies that discriminate against those who are not in the majority.</w:t>
      </w:r>
      <w:r>
        <w:rPr>
          <w:bCs/>
        </w:rPr>
        <w:t xml:space="preserve"> </w:t>
      </w:r>
    </w:p>
    <w:p w14:paraId="64AA939B" w14:textId="744B0761" w:rsidR="00765DC0" w:rsidRDefault="00765DC0" w:rsidP="00765DC0">
      <w:pPr>
        <w:spacing w:line="480" w:lineRule="auto"/>
        <w:ind w:firstLine="360"/>
        <w:rPr>
          <w:bCs/>
        </w:rPr>
      </w:pPr>
      <w:r w:rsidRPr="003C7774">
        <w:rPr>
          <w:bCs/>
        </w:rPr>
        <w:t xml:space="preserve">While tools exist to help aid medical doctors and mental health professionals to understand privilege and oppression with respect to identities involving race and gender, relatively few tools exist to aid these professionals in understanding the privilege and oppression that can result from holding Christian and non-Christian identities. The two subscales identified within this Christian privilege awareness scale adds tools that will allow educators to foster such an awareness of this religious identity dimension by providing yet another lens of analysis for future therapists and doctors to examine the world around not only them, but also the world of their clients as well. </w:t>
      </w:r>
    </w:p>
    <w:p w14:paraId="37AF4747" w14:textId="7277454D" w:rsidR="00711A4B" w:rsidRDefault="00696097" w:rsidP="003D2402">
      <w:pPr>
        <w:spacing w:line="480" w:lineRule="auto"/>
        <w:ind w:firstLine="360"/>
        <w:rPr>
          <w:bCs/>
        </w:rPr>
      </w:pPr>
      <w:r w:rsidRPr="00B80375">
        <w:rPr>
          <w:bCs/>
          <w:highlight w:val="yellow"/>
        </w:rPr>
        <w:t xml:space="preserve">In fields such as counseling and medical practice, this overarching awareness is an aspect of what is known as multicultural competence </w:t>
      </w:r>
      <w:commentRangeStart w:id="66"/>
      <w:r w:rsidRPr="00B80375">
        <w:rPr>
          <w:bCs/>
          <w:highlight w:val="yellow"/>
        </w:rPr>
        <w:t>(</w:t>
      </w:r>
      <w:commentRangeStart w:id="67"/>
      <w:r w:rsidRPr="00B80375">
        <w:rPr>
          <w:bCs/>
          <w:highlight w:val="yellow"/>
        </w:rPr>
        <w:t>citation</w:t>
      </w:r>
      <w:commentRangeEnd w:id="66"/>
      <w:r w:rsidR="00B62242" w:rsidRPr="00B80375">
        <w:rPr>
          <w:rStyle w:val="CommentReference"/>
          <w:highlight w:val="yellow"/>
        </w:rPr>
        <w:commentReference w:id="66"/>
      </w:r>
      <w:commentRangeEnd w:id="67"/>
      <w:r w:rsidR="00B63CF8">
        <w:rPr>
          <w:rStyle w:val="CommentReference"/>
        </w:rPr>
        <w:commentReference w:id="67"/>
      </w:r>
      <w:r w:rsidRPr="00B80375">
        <w:rPr>
          <w:bCs/>
          <w:highlight w:val="yellow"/>
        </w:rPr>
        <w:t>).</w:t>
      </w:r>
      <w:r w:rsidRPr="00AD09C4">
        <w:rPr>
          <w:bCs/>
        </w:rPr>
        <w:t xml:space="preserve"> Research in counseling for example suggests</w:t>
      </w:r>
      <w:r w:rsidRPr="003C7774">
        <w:rPr>
          <w:bCs/>
        </w:rPr>
        <w:t xml:space="preserve"> there is a positive relationship between a client’s perceptions of the multicultural competence of their counselor, and the client’s satisfaction and general views of said counselor (Tao et al., 2015). </w:t>
      </w:r>
      <w:r w:rsidR="00711A4B">
        <w:rPr>
          <w:bCs/>
        </w:rPr>
        <w:t xml:space="preserve">These findings suggest that not only is privilege awareness </w:t>
      </w:r>
      <w:r w:rsidR="00847F22">
        <w:rPr>
          <w:bCs/>
        </w:rPr>
        <w:t xml:space="preserve">important from a therapeutic competency perspective, it is also </w:t>
      </w:r>
      <w:r w:rsidR="00711A4B">
        <w:rPr>
          <w:bCs/>
        </w:rPr>
        <w:t>impactful on client outcomes</w:t>
      </w:r>
      <w:r w:rsidR="00847F22">
        <w:rPr>
          <w:bCs/>
        </w:rPr>
        <w:t>.</w:t>
      </w:r>
      <w:r w:rsidR="00711A4B">
        <w:rPr>
          <w:bCs/>
        </w:rPr>
        <w:t xml:space="preserve"> </w:t>
      </w:r>
    </w:p>
    <w:p w14:paraId="1297B83C" w14:textId="29C41CD7" w:rsidR="00062B80" w:rsidRDefault="00696097" w:rsidP="00062B80">
      <w:pPr>
        <w:spacing w:line="480" w:lineRule="auto"/>
        <w:ind w:firstLine="360"/>
        <w:rPr>
          <w:bCs/>
        </w:rPr>
      </w:pPr>
      <w:commentRangeStart w:id="68"/>
      <w:r w:rsidRPr="003C7774">
        <w:rPr>
          <w:bCs/>
        </w:rPr>
        <w:t xml:space="preserve">Taken together, this research is preliminary in nature. However, this research does provide an </w:t>
      </w:r>
      <w:r w:rsidRPr="00AD09C4">
        <w:rPr>
          <w:bCs/>
        </w:rPr>
        <w:t xml:space="preserve">initial promising </w:t>
      </w:r>
      <w:r w:rsidR="00A25C81" w:rsidRPr="00AD09C4">
        <w:rPr>
          <w:bCs/>
        </w:rPr>
        <w:t>start to i</w:t>
      </w:r>
      <w:r w:rsidRPr="00AD09C4">
        <w:rPr>
          <w:bCs/>
        </w:rPr>
        <w:t xml:space="preserve">nstrument </w:t>
      </w:r>
      <w:r w:rsidR="00A25C81" w:rsidRPr="00AD09C4">
        <w:rPr>
          <w:bCs/>
        </w:rPr>
        <w:t xml:space="preserve">development </w:t>
      </w:r>
      <w:r w:rsidRPr="00AD09C4">
        <w:rPr>
          <w:bCs/>
        </w:rPr>
        <w:t>to assess</w:t>
      </w:r>
      <w:r w:rsidRPr="003C7774">
        <w:rPr>
          <w:bCs/>
        </w:rPr>
        <w:t xml:space="preserve"> Christian privilege awareness within a Christian population. This work builds on the work of Schlosser (2003) and Hayes, et al. (2007) </w:t>
      </w:r>
      <w:r w:rsidR="00BB5501">
        <w:rPr>
          <w:bCs/>
        </w:rPr>
        <w:t>by</w:t>
      </w:r>
      <w:r w:rsidRPr="003C7774">
        <w:rPr>
          <w:bCs/>
        </w:rPr>
        <w:t xml:space="preserve"> providing a second instrument to evaluate the awareness of Christian privilege generally</w:t>
      </w:r>
      <w:r w:rsidR="00311D86">
        <w:rPr>
          <w:bCs/>
        </w:rPr>
        <w:t>,</w:t>
      </w:r>
      <w:r w:rsidRPr="003C7774">
        <w:rPr>
          <w:bCs/>
        </w:rPr>
        <w:t xml:space="preserve"> while</w:t>
      </w:r>
      <w:r w:rsidR="00311D86">
        <w:rPr>
          <w:bCs/>
        </w:rPr>
        <w:t xml:space="preserve"> also focusing such </w:t>
      </w:r>
      <w:r w:rsidRPr="003C7774">
        <w:rPr>
          <w:bCs/>
        </w:rPr>
        <w:t>assess</w:t>
      </w:r>
      <w:r w:rsidR="00311D86">
        <w:rPr>
          <w:bCs/>
        </w:rPr>
        <w:t>ment upon</w:t>
      </w:r>
      <w:r w:rsidRPr="003C7774">
        <w:rPr>
          <w:bCs/>
        </w:rPr>
        <w:t xml:space="preserve"> Christian participants</w:t>
      </w:r>
      <w:r w:rsidR="00311D86">
        <w:rPr>
          <w:bCs/>
        </w:rPr>
        <w:t xml:space="preserve"> more specifically</w:t>
      </w:r>
      <w:r w:rsidRPr="003C7774">
        <w:rPr>
          <w:bCs/>
        </w:rPr>
        <w:t xml:space="preserve">. Additionally, this work serves to further research into Christian privilege by providing another instrument, outside of the Privilege and Oppression Inventory (Hayes, et al., 2007), to assess the construct much in the same way that White privilege awareness and attitudes are measured by various instruments (e.g., Color-Blind Racial Attitudes Scale, White Privilege Attitudes Scale, etc.). </w:t>
      </w:r>
    </w:p>
    <w:p w14:paraId="781B1C8B" w14:textId="706643E3" w:rsidR="00D74F02" w:rsidRPr="00696097" w:rsidRDefault="00283EEF" w:rsidP="00696097">
      <w:pPr>
        <w:spacing w:line="480" w:lineRule="auto"/>
        <w:ind w:firstLine="360"/>
        <w:rPr>
          <w:b/>
        </w:rPr>
      </w:pPr>
      <w:r w:rsidRPr="003C7774">
        <w:rPr>
          <w:bCs/>
        </w:rPr>
        <w:t>To this end</w:t>
      </w:r>
      <w:r w:rsidR="001D4F50" w:rsidRPr="003C7774">
        <w:rPr>
          <w:bCs/>
        </w:rPr>
        <w:t>, these subscales</w:t>
      </w:r>
      <w:r w:rsidR="00696097" w:rsidRPr="003C7774">
        <w:rPr>
          <w:bCs/>
        </w:rPr>
        <w:t xml:space="preserve"> could eventually be used in various contexts (i.e., counseling and medical classrooms, hospitals, mental health clinics, etc.) to assess how aware of their own privilege Christian counseling and medical students are. This in turn could allow professionals to become more multiculturally competent. It is the author’s hope that th</w:t>
      </w:r>
      <w:r w:rsidR="001D4F50" w:rsidRPr="003C7774">
        <w:rPr>
          <w:bCs/>
        </w:rPr>
        <w:t xml:space="preserve">ese subscales </w:t>
      </w:r>
      <w:r w:rsidR="00696097" w:rsidRPr="003C7774">
        <w:rPr>
          <w:bCs/>
        </w:rPr>
        <w:t>will be used in the above ways for the purposes of furthering the educational training of medical and counseling students (among others) toward the promotion of multicultural competence.</w:t>
      </w:r>
      <w:commentRangeEnd w:id="68"/>
      <w:r w:rsidR="003C07AC">
        <w:rPr>
          <w:rStyle w:val="CommentReference"/>
        </w:rPr>
        <w:commentReference w:id="68"/>
      </w:r>
    </w:p>
    <w:p w14:paraId="467ACD7F" w14:textId="02F9114F" w:rsidR="003F01F5" w:rsidRPr="00693507" w:rsidRDefault="0055690C" w:rsidP="003F01F5">
      <w:pPr>
        <w:spacing w:line="480" w:lineRule="auto"/>
        <w:ind w:firstLine="720"/>
        <w:jc w:val="center"/>
        <w:rPr>
          <w:b/>
        </w:rPr>
      </w:pPr>
      <w:r w:rsidRPr="00693507">
        <w:rPr>
          <w:b/>
        </w:rPr>
        <w:t xml:space="preserve">Limitations and </w:t>
      </w:r>
      <w:r w:rsidR="003F01F5" w:rsidRPr="00693507">
        <w:rPr>
          <w:b/>
        </w:rPr>
        <w:t>Future Directions</w:t>
      </w:r>
    </w:p>
    <w:p w14:paraId="56E6F5BC" w14:textId="16719B89" w:rsidR="002D02EA" w:rsidRPr="00DD469E" w:rsidRDefault="002D02EA" w:rsidP="002D02EA">
      <w:pPr>
        <w:spacing w:line="480" w:lineRule="auto"/>
        <w:rPr>
          <w:b/>
        </w:rPr>
      </w:pPr>
      <w:r w:rsidRPr="00DD469E">
        <w:rPr>
          <w:b/>
        </w:rPr>
        <w:t>Limitations</w:t>
      </w:r>
    </w:p>
    <w:p w14:paraId="06293EE1" w14:textId="57B59CCE" w:rsidR="00BD52F8" w:rsidRPr="0054013F" w:rsidRDefault="002D02EA" w:rsidP="00DD469E">
      <w:pPr>
        <w:spacing w:line="480" w:lineRule="auto"/>
        <w:ind w:firstLine="720"/>
        <w:rPr>
          <w:bCs/>
        </w:rPr>
      </w:pPr>
      <w:r w:rsidRPr="00DD469E">
        <w:rPr>
          <w:bCs/>
        </w:rPr>
        <w:t xml:space="preserve">While this research provides initial promising results for measuring Christian privilege awareness, it is not without its limitations. </w:t>
      </w:r>
      <w:r w:rsidR="009A12BE" w:rsidRPr="00DD469E">
        <w:rPr>
          <w:bCs/>
        </w:rPr>
        <w:t>For instance, the sample used for this study was obtained using a combination of SONA, Reddit</w:t>
      </w:r>
      <w:r w:rsidR="009167EE">
        <w:rPr>
          <w:bCs/>
        </w:rPr>
        <w:t>,</w:t>
      </w:r>
      <w:r w:rsidR="009A12BE" w:rsidRPr="00DD469E">
        <w:rPr>
          <w:bCs/>
        </w:rPr>
        <w:t xml:space="preserve"> and Facebook with an incentive to win one of four $25 Amazon gift cards in a raffle. As such, the sample is largely a convenience sample. Also, this scale looks to assess Christian privilege awareness within </w:t>
      </w:r>
      <w:r w:rsidR="009A12BE" w:rsidRPr="00DD469E">
        <w:rPr>
          <w:bCs/>
          <w:i/>
          <w:iCs/>
        </w:rPr>
        <w:t xml:space="preserve">Christian </w:t>
      </w:r>
      <w:r w:rsidR="009A12BE" w:rsidRPr="00DD469E">
        <w:rPr>
          <w:bCs/>
        </w:rPr>
        <w:t xml:space="preserve">populations. </w:t>
      </w:r>
      <w:r w:rsidR="009167EE" w:rsidRPr="0054013F">
        <w:rPr>
          <w:bCs/>
        </w:rPr>
        <w:t>Because this s</w:t>
      </w:r>
      <w:r w:rsidR="00C967BC" w:rsidRPr="0054013F">
        <w:rPr>
          <w:bCs/>
        </w:rPr>
        <w:t>c</w:t>
      </w:r>
      <w:r w:rsidR="009167EE" w:rsidRPr="0054013F">
        <w:rPr>
          <w:bCs/>
        </w:rPr>
        <w:t>ale was developed to be used with only Christian respondents, more research w</w:t>
      </w:r>
      <w:r w:rsidR="00C967BC" w:rsidRPr="0054013F">
        <w:rPr>
          <w:bCs/>
        </w:rPr>
        <w:t>ill</w:t>
      </w:r>
      <w:r w:rsidR="009167EE" w:rsidRPr="0054013F">
        <w:rPr>
          <w:bCs/>
        </w:rPr>
        <w:t xml:space="preserve"> need to be conducted to explore whether or not some modification of this </w:t>
      </w:r>
      <w:r w:rsidR="00C967BC" w:rsidRPr="0054013F">
        <w:rPr>
          <w:bCs/>
        </w:rPr>
        <w:t>measure</w:t>
      </w:r>
      <w:r w:rsidR="009167EE" w:rsidRPr="0054013F">
        <w:rPr>
          <w:bCs/>
        </w:rPr>
        <w:t xml:space="preserve"> might also </w:t>
      </w:r>
      <w:r w:rsidR="00C967BC" w:rsidRPr="0054013F">
        <w:rPr>
          <w:bCs/>
        </w:rPr>
        <w:t xml:space="preserve">be valid </w:t>
      </w:r>
      <w:r w:rsidR="009167EE" w:rsidRPr="0054013F">
        <w:rPr>
          <w:bCs/>
        </w:rPr>
        <w:t>for other religious groups</w:t>
      </w:r>
      <w:r w:rsidR="009A12BE" w:rsidRPr="0054013F">
        <w:rPr>
          <w:bCs/>
        </w:rPr>
        <w:t>.</w:t>
      </w:r>
    </w:p>
    <w:p w14:paraId="52A6223D" w14:textId="54E6C8B9" w:rsidR="007F5B0A" w:rsidRPr="00693507" w:rsidRDefault="002D02EA" w:rsidP="007F5B0A">
      <w:pPr>
        <w:spacing w:line="480" w:lineRule="auto"/>
        <w:rPr>
          <w:b/>
        </w:rPr>
      </w:pPr>
      <w:r w:rsidRPr="00693507">
        <w:rPr>
          <w:b/>
        </w:rPr>
        <w:t>Future Directions</w:t>
      </w:r>
      <w:r w:rsidR="00CF1E2E">
        <w:rPr>
          <w:b/>
        </w:rPr>
        <w:t xml:space="preserve"> and Conclusion</w:t>
      </w:r>
    </w:p>
    <w:p w14:paraId="440A072C" w14:textId="3B42B404" w:rsidR="00440EBC" w:rsidRDefault="001C1F20" w:rsidP="007F5B0A">
      <w:pPr>
        <w:spacing w:line="480" w:lineRule="auto"/>
        <w:rPr>
          <w:bCs/>
        </w:rPr>
      </w:pPr>
      <w:r w:rsidRPr="00693507">
        <w:rPr>
          <w:b/>
        </w:rPr>
        <w:tab/>
      </w:r>
      <w:r w:rsidRPr="003C7774">
        <w:rPr>
          <w:bCs/>
        </w:rPr>
        <w:t xml:space="preserve">Given the preliminary nature of the study, future research should </w:t>
      </w:r>
      <w:r w:rsidR="004C4F01">
        <w:rPr>
          <w:bCs/>
        </w:rPr>
        <w:t>include</w:t>
      </w:r>
      <w:r w:rsidRPr="003C7774">
        <w:rPr>
          <w:bCs/>
        </w:rPr>
        <w:t xml:space="preserve"> </w:t>
      </w:r>
      <w:r w:rsidR="004C4F01">
        <w:rPr>
          <w:bCs/>
        </w:rPr>
        <w:t>additional confirmatory studies to</w:t>
      </w:r>
      <w:r w:rsidRPr="003C7774">
        <w:rPr>
          <w:bCs/>
        </w:rPr>
        <w:t xml:space="preserve"> further support the identified factor structure</w:t>
      </w:r>
      <w:r w:rsidR="004C4F01">
        <w:rPr>
          <w:bCs/>
        </w:rPr>
        <w:t xml:space="preserve"> of this nascent measure, as well as exploring how more well</w:t>
      </w:r>
      <w:r w:rsidR="00440EBC">
        <w:rPr>
          <w:bCs/>
        </w:rPr>
        <w:t>-</w:t>
      </w:r>
      <w:r w:rsidR="004C4F01">
        <w:rPr>
          <w:bCs/>
        </w:rPr>
        <w:t>established theories of Christian identification (</w:t>
      </w:r>
      <w:r w:rsidR="00910656">
        <w:rPr>
          <w:bCs/>
        </w:rPr>
        <w:t xml:space="preserve">Quest; Batson &amp; </w:t>
      </w:r>
      <w:r w:rsidR="00910656" w:rsidRPr="00910656">
        <w:rPr>
          <w:bCs/>
        </w:rPr>
        <w:t>Schoenrade</w:t>
      </w:r>
      <w:r w:rsidR="00910656">
        <w:rPr>
          <w:bCs/>
        </w:rPr>
        <w:t>, 1991</w:t>
      </w:r>
      <w:r w:rsidR="004C4F01">
        <w:rPr>
          <w:bCs/>
        </w:rPr>
        <w:t>) may be associated with these attitudes</w:t>
      </w:r>
      <w:r w:rsidRPr="003C7774">
        <w:rPr>
          <w:bCs/>
        </w:rPr>
        <w:t xml:space="preserve">. </w:t>
      </w:r>
      <w:r w:rsidR="00440EBC">
        <w:rPr>
          <w:bCs/>
        </w:rPr>
        <w:t xml:space="preserve">For example, future research may wish to investigate </w:t>
      </w:r>
      <w:r w:rsidR="000C76F9">
        <w:rPr>
          <w:bCs/>
        </w:rPr>
        <w:t>the degree to which</w:t>
      </w:r>
      <w:r w:rsidR="00440EBC">
        <w:rPr>
          <w:bCs/>
        </w:rPr>
        <w:t xml:space="preserve"> </w:t>
      </w:r>
      <w:r w:rsidR="000C76F9">
        <w:rPr>
          <w:bCs/>
        </w:rPr>
        <w:t xml:space="preserve">high quest oriented </w:t>
      </w:r>
      <w:r w:rsidR="00440EBC">
        <w:rPr>
          <w:bCs/>
        </w:rPr>
        <w:t xml:space="preserve">Christian individuals </w:t>
      </w:r>
      <w:r w:rsidR="000C76F9">
        <w:rPr>
          <w:bCs/>
        </w:rPr>
        <w:t xml:space="preserve">recognize their Christian privileges compared to Christians with lower quest orientations.  </w:t>
      </w:r>
      <w:r w:rsidR="00910656">
        <w:rPr>
          <w:bCs/>
        </w:rPr>
        <w:t xml:space="preserve">Further, investigating relationships between intrinsic and extrinsic religiosity as they relate to scores on the Christian privilege awareness scale may also be useful. </w:t>
      </w:r>
    </w:p>
    <w:p w14:paraId="1A8FE908" w14:textId="4BDEE465" w:rsidR="00C967BC" w:rsidRDefault="001C1F20" w:rsidP="000C76F9">
      <w:pPr>
        <w:spacing w:line="480" w:lineRule="auto"/>
        <w:ind w:firstLine="720"/>
        <w:rPr>
          <w:bCs/>
        </w:rPr>
      </w:pPr>
      <w:r w:rsidRPr="003C7774">
        <w:rPr>
          <w:bCs/>
        </w:rPr>
        <w:t xml:space="preserve">Additionally, </w:t>
      </w:r>
      <w:r w:rsidR="004C4F01">
        <w:rPr>
          <w:bCs/>
        </w:rPr>
        <w:t>f</w:t>
      </w:r>
      <w:r w:rsidR="00693507" w:rsidRPr="003C7774">
        <w:rPr>
          <w:bCs/>
        </w:rPr>
        <w:t xml:space="preserve">urther research </w:t>
      </w:r>
      <w:r w:rsidR="004C4F01">
        <w:rPr>
          <w:bCs/>
        </w:rPr>
        <w:t>will need</w:t>
      </w:r>
      <w:r w:rsidR="00693507" w:rsidRPr="003C7774">
        <w:rPr>
          <w:bCs/>
        </w:rPr>
        <w:t xml:space="preserve"> to examine the </w:t>
      </w:r>
      <w:r w:rsidR="00F62FA9" w:rsidRPr="003C7774">
        <w:rPr>
          <w:bCs/>
        </w:rPr>
        <w:t>discriminate</w:t>
      </w:r>
      <w:r w:rsidR="00693507" w:rsidRPr="003C7774">
        <w:rPr>
          <w:bCs/>
        </w:rPr>
        <w:t xml:space="preserve"> validity of the proposed measure</w:t>
      </w:r>
      <w:r w:rsidR="00F62FA9" w:rsidRPr="003C7774">
        <w:rPr>
          <w:bCs/>
        </w:rPr>
        <w:t xml:space="preserve"> given the initially high correlations between </w:t>
      </w:r>
      <w:r w:rsidR="00C967BC">
        <w:rPr>
          <w:bCs/>
        </w:rPr>
        <w:t>it</w:t>
      </w:r>
      <w:r w:rsidR="00F62FA9" w:rsidRPr="003C7774">
        <w:rPr>
          <w:bCs/>
        </w:rPr>
        <w:t xml:space="preserve"> and</w:t>
      </w:r>
      <w:r w:rsidR="00C967BC">
        <w:rPr>
          <w:bCs/>
        </w:rPr>
        <w:t xml:space="preserve"> the</w:t>
      </w:r>
      <w:r w:rsidR="00F62FA9" w:rsidRPr="003C7774">
        <w:rPr>
          <w:bCs/>
        </w:rPr>
        <w:t xml:space="preserve"> White privilege scales</w:t>
      </w:r>
      <w:r w:rsidR="00C967BC">
        <w:rPr>
          <w:bCs/>
        </w:rPr>
        <w:t xml:space="preserve"> included in this study</w:t>
      </w:r>
      <w:r w:rsidR="00693507" w:rsidRPr="003C7774">
        <w:rPr>
          <w:bCs/>
        </w:rPr>
        <w:t xml:space="preserve">. </w:t>
      </w:r>
    </w:p>
    <w:p w14:paraId="7D4FAED2" w14:textId="00DF6E77" w:rsidR="00647112" w:rsidRDefault="001306A9" w:rsidP="00647112">
      <w:pPr>
        <w:spacing w:line="480" w:lineRule="auto"/>
        <w:ind w:firstLine="720"/>
        <w:rPr>
          <w:ins w:id="69" w:author="S J" w:date="2021-01-06T12:53:00Z"/>
          <w:bCs/>
        </w:rPr>
      </w:pPr>
      <w:r w:rsidRPr="00BA12D6">
        <w:rPr>
          <w:bCs/>
        </w:rPr>
        <w:t xml:space="preserve">Researchers would be wise to see to what extent, if any, Black and White Christians respond differentially to measures of White and Christian </w:t>
      </w:r>
      <w:commentRangeStart w:id="70"/>
      <w:r w:rsidRPr="00BA12D6">
        <w:rPr>
          <w:bCs/>
        </w:rPr>
        <w:t>privilege</w:t>
      </w:r>
      <w:commentRangeEnd w:id="70"/>
      <w:r w:rsidR="00C967BC" w:rsidRPr="00BA12D6">
        <w:rPr>
          <w:rStyle w:val="CommentReference"/>
        </w:rPr>
        <w:commentReference w:id="70"/>
      </w:r>
      <w:r w:rsidRPr="00BA12D6">
        <w:rPr>
          <w:bCs/>
        </w:rPr>
        <w:t xml:space="preserve">. </w:t>
      </w:r>
      <w:r w:rsidR="00693507" w:rsidRPr="00BA12D6">
        <w:rPr>
          <w:bCs/>
        </w:rPr>
        <w:t>Studies</w:t>
      </w:r>
      <w:r w:rsidR="00693507" w:rsidRPr="003C7774">
        <w:rPr>
          <w:bCs/>
        </w:rPr>
        <w:t xml:space="preserve"> should look to see whether Christian privilege awareness can be manipulated and appropriately detected by the proposed measure. Such studies are necessary to </w:t>
      </w:r>
      <w:ins w:id="71" w:author="S J" w:date="2021-01-04T12:54:00Z">
        <w:r w:rsidR="00355AD6" w:rsidRPr="0012358C">
          <w:rPr>
            <w:bCs/>
            <w:highlight w:val="cyan"/>
          </w:rPr>
          <w:t xml:space="preserve">explore deeper questions such as whether or not being aware that one has Christian privilege </w:t>
        </w:r>
      </w:ins>
      <w:ins w:id="72" w:author="S J" w:date="2021-01-04T13:02:00Z">
        <w:r w:rsidR="00355AD6" w:rsidRPr="0012358C">
          <w:rPr>
            <w:bCs/>
            <w:highlight w:val="cyan"/>
          </w:rPr>
          <w:t>is associated with levels of empathy, as w</w:t>
        </w:r>
      </w:ins>
      <w:ins w:id="73" w:author="S J" w:date="2021-01-04T16:09:00Z">
        <w:r w:rsidR="00A072D0" w:rsidRPr="0012358C">
          <w:rPr>
            <w:bCs/>
            <w:highlight w:val="cyan"/>
          </w:rPr>
          <w:t>as</w:t>
        </w:r>
      </w:ins>
      <w:ins w:id="74" w:author="S J" w:date="2021-01-04T13:02:00Z">
        <w:r w:rsidR="00355AD6" w:rsidRPr="0012358C">
          <w:rPr>
            <w:bCs/>
            <w:highlight w:val="cyan"/>
          </w:rPr>
          <w:t xml:space="preserve"> found in a study by </w:t>
        </w:r>
      </w:ins>
      <w:ins w:id="75" w:author="S J" w:date="2021-01-04T15:47:00Z">
        <w:r w:rsidR="00280286" w:rsidRPr="0012358C">
          <w:rPr>
            <w:bCs/>
            <w:highlight w:val="cyan"/>
          </w:rPr>
          <w:t>Kraus, Cote, and Kelter, 2010)</w:t>
        </w:r>
      </w:ins>
      <w:ins w:id="76" w:author="S J" w:date="2021-01-04T13:02:00Z">
        <w:r w:rsidR="00355AD6" w:rsidRPr="0012358C">
          <w:rPr>
            <w:bCs/>
            <w:highlight w:val="cyan"/>
          </w:rPr>
          <w:t xml:space="preserve"> </w:t>
        </w:r>
        <w:r w:rsidR="00511172" w:rsidRPr="0012358C">
          <w:rPr>
            <w:bCs/>
            <w:highlight w:val="cyan"/>
          </w:rPr>
          <w:t xml:space="preserve">when they </w:t>
        </w:r>
      </w:ins>
      <w:ins w:id="77" w:author="S J" w:date="2021-01-04T16:09:00Z">
        <w:r w:rsidR="00A072D0" w:rsidRPr="0012358C">
          <w:rPr>
            <w:bCs/>
            <w:highlight w:val="cyan"/>
          </w:rPr>
          <w:t>examined the effects of</w:t>
        </w:r>
      </w:ins>
      <w:ins w:id="78" w:author="S J" w:date="2021-01-04T13:02:00Z">
        <w:r w:rsidR="00511172" w:rsidRPr="0012358C">
          <w:rPr>
            <w:bCs/>
            <w:highlight w:val="cyan"/>
          </w:rPr>
          <w:t xml:space="preserve"> economic privilege</w:t>
        </w:r>
      </w:ins>
      <w:ins w:id="79" w:author="S J" w:date="2021-01-04T13:03:00Z">
        <w:r w:rsidR="00511172" w:rsidRPr="0012358C">
          <w:rPr>
            <w:bCs/>
            <w:highlight w:val="cyan"/>
          </w:rPr>
          <w:t xml:space="preserve"> (or the lack thereof) and its </w:t>
        </w:r>
      </w:ins>
      <w:ins w:id="80" w:author="S J" w:date="2021-01-06T12:24:00Z">
        <w:r w:rsidR="006E454E" w:rsidRPr="0012358C">
          <w:rPr>
            <w:bCs/>
            <w:highlight w:val="cyan"/>
          </w:rPr>
          <w:t>influence</w:t>
        </w:r>
      </w:ins>
      <w:ins w:id="81" w:author="S J" w:date="2021-01-04T13:03:00Z">
        <w:r w:rsidR="00511172" w:rsidRPr="0012358C">
          <w:rPr>
            <w:bCs/>
            <w:highlight w:val="cyan"/>
          </w:rPr>
          <w:t xml:space="preserve"> on respondents’ empathy. Essentially, these researchers found that </w:t>
        </w:r>
      </w:ins>
      <w:ins w:id="82" w:author="S J" w:date="2021-01-04T13:04:00Z">
        <w:r w:rsidR="00511172" w:rsidRPr="0012358C">
          <w:rPr>
            <w:bCs/>
            <w:highlight w:val="cyan"/>
          </w:rPr>
          <w:t>people with more financial privilege tended to evince less empathy compared to those with less privilege.</w:t>
        </w:r>
      </w:ins>
      <w:ins w:id="83" w:author="S J" w:date="2021-01-04T15:48:00Z">
        <w:r w:rsidR="00280286" w:rsidRPr="0012358C">
          <w:rPr>
            <w:bCs/>
            <w:highlight w:val="cyan"/>
          </w:rPr>
          <w:t xml:space="preserve"> This finding </w:t>
        </w:r>
      </w:ins>
      <w:ins w:id="84" w:author="S J" w:date="2021-01-04T15:49:00Z">
        <w:r w:rsidR="00280286" w:rsidRPr="0012358C">
          <w:rPr>
            <w:bCs/>
            <w:highlight w:val="cyan"/>
          </w:rPr>
          <w:t xml:space="preserve">offers </w:t>
        </w:r>
      </w:ins>
      <w:ins w:id="85" w:author="S J" w:date="2021-01-04T16:11:00Z">
        <w:r w:rsidR="00A072D0" w:rsidRPr="0012358C">
          <w:rPr>
            <w:bCs/>
            <w:highlight w:val="cyan"/>
          </w:rPr>
          <w:t>one</w:t>
        </w:r>
      </w:ins>
      <w:ins w:id="86" w:author="S J" w:date="2021-01-04T15:48:00Z">
        <w:r w:rsidR="00280286" w:rsidRPr="0012358C">
          <w:rPr>
            <w:bCs/>
            <w:highlight w:val="cyan"/>
          </w:rPr>
          <w:t xml:space="preserve"> potential explanat</w:t>
        </w:r>
      </w:ins>
      <w:ins w:id="87" w:author="S J" w:date="2021-01-04T16:11:00Z">
        <w:r w:rsidR="00A072D0" w:rsidRPr="0012358C">
          <w:rPr>
            <w:bCs/>
            <w:highlight w:val="cyan"/>
          </w:rPr>
          <w:t xml:space="preserve">ion for why </w:t>
        </w:r>
      </w:ins>
      <w:ins w:id="88" w:author="S J" w:date="2021-01-04T16:12:00Z">
        <w:r w:rsidR="00A072D0" w:rsidRPr="0012358C">
          <w:rPr>
            <w:bCs/>
            <w:highlight w:val="cyan"/>
          </w:rPr>
          <w:t xml:space="preserve">some Christians seem to support </w:t>
        </w:r>
      </w:ins>
      <w:ins w:id="89" w:author="S J" w:date="2021-01-06T12:26:00Z">
        <w:r w:rsidR="006E454E" w:rsidRPr="0012358C">
          <w:rPr>
            <w:bCs/>
            <w:highlight w:val="cyan"/>
          </w:rPr>
          <w:t xml:space="preserve">legislation that would make it legal to </w:t>
        </w:r>
      </w:ins>
      <w:ins w:id="90" w:author="S J" w:date="2021-01-06T12:29:00Z">
        <w:r w:rsidR="006E454E" w:rsidRPr="0012358C">
          <w:rPr>
            <w:bCs/>
            <w:highlight w:val="cyan"/>
          </w:rPr>
          <w:t>deny</w:t>
        </w:r>
      </w:ins>
      <w:ins w:id="91" w:author="S J" w:date="2021-01-06T12:26:00Z">
        <w:r w:rsidR="006E454E" w:rsidRPr="0012358C">
          <w:rPr>
            <w:bCs/>
            <w:highlight w:val="cyan"/>
          </w:rPr>
          <w:t xml:space="preserve"> certain groups in society </w:t>
        </w:r>
      </w:ins>
      <w:ins w:id="92" w:author="S J" w:date="2021-01-06T12:28:00Z">
        <w:r w:rsidR="006E454E" w:rsidRPr="0012358C">
          <w:rPr>
            <w:bCs/>
            <w:highlight w:val="cyan"/>
          </w:rPr>
          <w:t xml:space="preserve">the same privileges </w:t>
        </w:r>
      </w:ins>
      <w:ins w:id="93" w:author="S J" w:date="2021-01-06T12:25:00Z">
        <w:r w:rsidR="006E454E" w:rsidRPr="0012358C">
          <w:rPr>
            <w:bCs/>
            <w:highlight w:val="cyan"/>
          </w:rPr>
          <w:t xml:space="preserve">(e.g., </w:t>
        </w:r>
      </w:ins>
      <w:ins w:id="94" w:author="S J" w:date="2021-01-06T12:51:00Z">
        <w:r w:rsidR="00647112" w:rsidRPr="0012358C">
          <w:rPr>
            <w:bCs/>
            <w:highlight w:val="cyan"/>
          </w:rPr>
          <w:t>freedom from discrimination due to their Christian identities</w:t>
        </w:r>
      </w:ins>
      <w:ins w:id="95" w:author="S J" w:date="2021-01-06T12:49:00Z">
        <w:r w:rsidR="00647112" w:rsidRPr="0012358C">
          <w:rPr>
            <w:bCs/>
            <w:highlight w:val="cyan"/>
          </w:rPr>
          <w:t>)</w:t>
        </w:r>
      </w:ins>
      <w:ins w:id="96" w:author="S J" w:date="2021-01-08T16:07:00Z">
        <w:r w:rsidR="003F5C35" w:rsidRPr="0012358C">
          <w:rPr>
            <w:bCs/>
            <w:highlight w:val="cyan"/>
          </w:rPr>
          <w:t xml:space="preserve"> that they themselves </w:t>
        </w:r>
        <w:commentRangeStart w:id="97"/>
        <w:r w:rsidR="003F5C35" w:rsidRPr="0012358C">
          <w:rPr>
            <w:bCs/>
            <w:highlight w:val="cyan"/>
          </w:rPr>
          <w:t>enjoy</w:t>
        </w:r>
      </w:ins>
      <w:commentRangeEnd w:id="97"/>
      <w:ins w:id="98" w:author="S J" w:date="2021-01-18T14:04:00Z">
        <w:r w:rsidR="00CA7C78">
          <w:rPr>
            <w:rStyle w:val="CommentReference"/>
          </w:rPr>
          <w:commentReference w:id="97"/>
        </w:r>
      </w:ins>
      <w:ins w:id="99" w:author="S J" w:date="2021-01-06T12:52:00Z">
        <w:r w:rsidR="00647112" w:rsidRPr="0012358C">
          <w:rPr>
            <w:bCs/>
            <w:highlight w:val="cyan"/>
          </w:rPr>
          <w:t>.</w:t>
        </w:r>
      </w:ins>
      <w:ins w:id="100" w:author="S J" w:date="2021-01-08T16:08:00Z">
        <w:r w:rsidR="003F5C35">
          <w:rPr>
            <w:bCs/>
          </w:rPr>
          <w:t xml:space="preserve"> </w:t>
        </w:r>
      </w:ins>
      <w:ins w:id="101" w:author="S J" w:date="2021-01-04T16:13:00Z">
        <w:r w:rsidR="00A072D0">
          <w:rPr>
            <w:bCs/>
          </w:rPr>
          <w:t xml:space="preserve"> </w:t>
        </w:r>
      </w:ins>
      <w:ins w:id="102" w:author="S J" w:date="2021-01-06T12:52:00Z">
        <w:r w:rsidR="00647112">
          <w:rPr>
            <w:bCs/>
          </w:rPr>
          <w:t xml:space="preserve"> </w:t>
        </w:r>
      </w:ins>
    </w:p>
    <w:p w14:paraId="48BE71ED" w14:textId="57004EFA" w:rsidR="001C1F20" w:rsidRDefault="00647112" w:rsidP="00647112">
      <w:pPr>
        <w:spacing w:line="480" w:lineRule="auto"/>
        <w:ind w:firstLine="720"/>
        <w:rPr>
          <w:bCs/>
        </w:rPr>
      </w:pPr>
      <w:r>
        <w:rPr>
          <w:bCs/>
        </w:rPr>
        <w:t>It is also important to</w:t>
      </w:r>
      <w:r w:rsidR="00355AD6">
        <w:rPr>
          <w:bCs/>
        </w:rPr>
        <w:t xml:space="preserve"> </w:t>
      </w:r>
      <w:r w:rsidR="00693507" w:rsidRPr="003C7774">
        <w:rPr>
          <w:bCs/>
        </w:rPr>
        <w:t xml:space="preserve">ensure that the measure is appropriate and sensitive enough to detect changes in an individual’s awareness of their own Christian </w:t>
      </w:r>
      <w:r w:rsidR="00693507" w:rsidRPr="00543FD6">
        <w:rPr>
          <w:bCs/>
        </w:rPr>
        <w:t>privilege</w:t>
      </w:r>
      <w:r w:rsidR="00D637ED" w:rsidRPr="00543FD6">
        <w:rPr>
          <w:bCs/>
        </w:rPr>
        <w:t xml:space="preserve"> as well as to test the degree to which White </w:t>
      </w:r>
      <w:r w:rsidRPr="00543FD6">
        <w:rPr>
          <w:bCs/>
        </w:rPr>
        <w:t>vs.</w:t>
      </w:r>
      <w:r w:rsidR="00D637ED" w:rsidRPr="00543FD6">
        <w:rPr>
          <w:bCs/>
        </w:rPr>
        <w:t xml:space="preserve"> Christian privilege can be </w:t>
      </w:r>
      <w:r w:rsidRPr="00543FD6">
        <w:rPr>
          <w:bCs/>
        </w:rPr>
        <w:t>distinguished</w:t>
      </w:r>
      <w:r w:rsidR="00693507" w:rsidRPr="00543FD6">
        <w:rPr>
          <w:bCs/>
        </w:rPr>
        <w:t>. This research</w:t>
      </w:r>
      <w:r w:rsidR="00693507" w:rsidRPr="003C7774">
        <w:rPr>
          <w:bCs/>
        </w:rPr>
        <w:t xml:space="preserve"> is necessary before this scale should be used an applied setting (e.g., medical, legal, law enforcement, etc.).</w:t>
      </w:r>
    </w:p>
    <w:p w14:paraId="5170D509" w14:textId="2D13FD91" w:rsidR="006C34B7" w:rsidRDefault="006C34B7" w:rsidP="006C34B7">
      <w:pPr>
        <w:pStyle w:val="ListParagraph"/>
        <w:numPr>
          <w:ilvl w:val="0"/>
          <w:numId w:val="34"/>
        </w:numPr>
        <w:spacing w:line="480" w:lineRule="auto"/>
        <w:rPr>
          <w:b/>
          <w:highlight w:val="yellow"/>
        </w:rPr>
      </w:pPr>
      <w:r>
        <w:rPr>
          <w:b/>
          <w:highlight w:val="yellow"/>
        </w:rPr>
        <w:t>Promise of the scale</w:t>
      </w:r>
    </w:p>
    <w:p w14:paraId="72F367B5" w14:textId="3120A37F" w:rsidR="006C34B7" w:rsidRDefault="006C34B7" w:rsidP="006C34B7">
      <w:pPr>
        <w:pStyle w:val="ListParagraph"/>
        <w:numPr>
          <w:ilvl w:val="0"/>
          <w:numId w:val="34"/>
        </w:numPr>
        <w:spacing w:line="480" w:lineRule="auto"/>
        <w:rPr>
          <w:b/>
          <w:highlight w:val="yellow"/>
        </w:rPr>
      </w:pPr>
      <w:r>
        <w:rPr>
          <w:b/>
          <w:highlight w:val="yellow"/>
        </w:rPr>
        <w:t>What does it show?</w:t>
      </w:r>
    </w:p>
    <w:p w14:paraId="4C2D0798" w14:textId="6E64511F" w:rsidR="006C34B7" w:rsidRDefault="006C34B7" w:rsidP="006C34B7">
      <w:pPr>
        <w:pStyle w:val="ListParagraph"/>
        <w:numPr>
          <w:ilvl w:val="0"/>
          <w:numId w:val="34"/>
        </w:numPr>
        <w:spacing w:line="480" w:lineRule="auto"/>
        <w:rPr>
          <w:b/>
          <w:highlight w:val="yellow"/>
        </w:rPr>
      </w:pPr>
      <w:r>
        <w:rPr>
          <w:b/>
          <w:highlight w:val="yellow"/>
        </w:rPr>
        <w:t>What should future research do?</w:t>
      </w:r>
    </w:p>
    <w:p w14:paraId="1988F518" w14:textId="04367C05" w:rsidR="006C34B7" w:rsidRPr="006C34B7" w:rsidRDefault="006C34B7" w:rsidP="006C34B7">
      <w:pPr>
        <w:pStyle w:val="ListParagraph"/>
        <w:numPr>
          <w:ilvl w:val="0"/>
          <w:numId w:val="34"/>
        </w:numPr>
        <w:spacing w:line="480" w:lineRule="auto"/>
        <w:rPr>
          <w:b/>
          <w:highlight w:val="yellow"/>
        </w:rPr>
      </w:pPr>
      <w:r>
        <w:rPr>
          <w:b/>
          <w:highlight w:val="yellow"/>
        </w:rPr>
        <w:t xml:space="preserve">Lasting impression sentence (i.e., </w:t>
      </w:r>
      <w:r w:rsidRPr="00D637ED">
        <w:rPr>
          <w:bCs/>
          <w:highlight w:val="yellow"/>
        </w:rPr>
        <w:t>However, this first attempt does provide an encouraging first step into the development of a broader in scope scale to assess Christian privilege awareness amongst</w:t>
      </w:r>
      <w:r>
        <w:rPr>
          <w:bCs/>
          <w:highlight w:val="yellow"/>
        </w:rPr>
        <w:t xml:space="preserve"> </w:t>
      </w:r>
      <w:commentRangeStart w:id="103"/>
      <w:r>
        <w:rPr>
          <w:bCs/>
          <w:highlight w:val="yellow"/>
        </w:rPr>
        <w:t>Christians</w:t>
      </w:r>
      <w:commentRangeEnd w:id="103"/>
      <w:r>
        <w:rPr>
          <w:rStyle w:val="CommentReference"/>
        </w:rPr>
        <w:commentReference w:id="103"/>
      </w:r>
      <w:r>
        <w:rPr>
          <w:bCs/>
          <w:highlight w:val="yellow"/>
        </w:rPr>
        <w:t>)</w:t>
      </w:r>
    </w:p>
    <w:p w14:paraId="35307153" w14:textId="77777777" w:rsidR="00B07A7B" w:rsidRPr="00B07A7B" w:rsidRDefault="003F01F5" w:rsidP="00B62242">
      <w:pPr>
        <w:spacing w:line="480" w:lineRule="auto"/>
        <w:jc w:val="center"/>
      </w:pPr>
      <w:r w:rsidRPr="00693507">
        <w:br w:type="page"/>
      </w:r>
      <w:commentRangeStart w:id="104"/>
      <w:r w:rsidR="00B07A7B" w:rsidRPr="001C415B">
        <w:rPr>
          <w:highlight w:val="cyan"/>
        </w:rPr>
        <w:t>References</w:t>
      </w:r>
      <w:commentRangeEnd w:id="104"/>
      <w:r w:rsidR="001C415B" w:rsidRPr="001C415B">
        <w:rPr>
          <w:rStyle w:val="CommentReference"/>
          <w:highlight w:val="cyan"/>
        </w:rPr>
        <w:commentReference w:id="104"/>
      </w:r>
    </w:p>
    <w:p w14:paraId="1E784623" w14:textId="77777777" w:rsidR="00A57461" w:rsidRDefault="00A57461" w:rsidP="00D9614E">
      <w:pPr>
        <w:spacing w:line="480" w:lineRule="auto"/>
        <w:ind w:left="720" w:hanging="720"/>
        <w:rPr>
          <w:rStyle w:val="Hyperlink"/>
        </w:rPr>
      </w:pPr>
      <w:r w:rsidRPr="00CE3EF5">
        <w:t xml:space="preserve">Adams, T. (2003, November 30). Question </w:t>
      </w:r>
      <w:r w:rsidR="00517C86">
        <w:t>t</w:t>
      </w:r>
      <w:r w:rsidRPr="00CE3EF5">
        <w:t>ime. </w:t>
      </w:r>
      <w:r w:rsidRPr="00CE3EF5">
        <w:rPr>
          <w:i/>
          <w:iCs/>
        </w:rPr>
        <w:t>The Guardian</w:t>
      </w:r>
      <w:r w:rsidRPr="00CE3EF5">
        <w:t>. Retrieved from</w:t>
      </w:r>
      <w:r w:rsidRPr="00CE3EF5">
        <w:br/>
      </w:r>
      <w:r w:rsidR="00847096" w:rsidRPr="00EC45EC">
        <w:t>https://www.theguardian.com/</w:t>
      </w:r>
    </w:p>
    <w:p w14:paraId="07275D0C" w14:textId="77777777" w:rsidR="00EC45EC" w:rsidRPr="00EC45EC" w:rsidRDefault="00517C86" w:rsidP="00EC45EC">
      <w:pPr>
        <w:spacing w:line="480" w:lineRule="auto"/>
        <w:ind w:left="720" w:hanging="720"/>
      </w:pPr>
      <w:r w:rsidRPr="00EC45EC">
        <w:rPr>
          <w:rStyle w:val="Hyperlink"/>
          <w:color w:val="auto"/>
          <w:u w:val="none"/>
        </w:rPr>
        <w:t>Allison,</w:t>
      </w:r>
      <w:r w:rsidR="00EC45EC" w:rsidRPr="00EC45EC">
        <w:rPr>
          <w:rStyle w:val="Hyperlink"/>
          <w:color w:val="auto"/>
          <w:u w:val="none"/>
        </w:rPr>
        <w:t xml:space="preserve"> N.</w:t>
      </w:r>
      <w:r w:rsidRPr="00EC45EC">
        <w:rPr>
          <w:rStyle w:val="Hyperlink"/>
          <w:color w:val="auto"/>
          <w:u w:val="none"/>
        </w:rPr>
        <w:t xml:space="preserve"> </w:t>
      </w:r>
      <w:r w:rsidR="00EC45EC" w:rsidRPr="00EC45EC">
        <w:rPr>
          <w:rStyle w:val="Hyperlink"/>
          <w:color w:val="auto"/>
          <w:u w:val="none"/>
        </w:rPr>
        <w:t>(</w:t>
      </w:r>
      <w:r w:rsidRPr="00EC45EC">
        <w:rPr>
          <w:rStyle w:val="Hyperlink"/>
          <w:color w:val="auto"/>
          <w:u w:val="none"/>
        </w:rPr>
        <w:t>2020</w:t>
      </w:r>
      <w:r w:rsidR="00EC45EC" w:rsidRPr="00EC45EC">
        <w:rPr>
          <w:rStyle w:val="Hyperlink"/>
          <w:color w:val="auto"/>
          <w:u w:val="none"/>
        </w:rPr>
        <w:t>, January 14</w:t>
      </w:r>
      <w:r w:rsidRPr="00EC45EC">
        <w:rPr>
          <w:rStyle w:val="Hyperlink"/>
          <w:color w:val="auto"/>
          <w:u w:val="none"/>
        </w:rPr>
        <w:t>)</w:t>
      </w:r>
      <w:r w:rsidR="00EC45EC" w:rsidRPr="00EC45EC">
        <w:rPr>
          <w:rStyle w:val="Hyperlink"/>
          <w:color w:val="auto"/>
          <w:u w:val="none"/>
        </w:rPr>
        <w:t xml:space="preserve">. </w:t>
      </w:r>
      <w:r w:rsidR="00EC45EC" w:rsidRPr="00EC45EC">
        <w:t xml:space="preserve">In first bill of the year, </w:t>
      </w:r>
      <w:r w:rsidR="008F1FAE">
        <w:t>t</w:t>
      </w:r>
      <w:r w:rsidR="00EC45EC" w:rsidRPr="00EC45EC">
        <w:t xml:space="preserve">ennessee </w:t>
      </w:r>
      <w:r w:rsidR="008F1FAE">
        <w:t>s</w:t>
      </w:r>
      <w:r w:rsidR="00EC45EC" w:rsidRPr="00EC45EC">
        <w:t xml:space="preserve">enate passes legislation allowing adoption agencies to deny gay couples. </w:t>
      </w:r>
      <w:r w:rsidR="00EC45EC" w:rsidRPr="00EC45EC">
        <w:rPr>
          <w:i/>
        </w:rPr>
        <w:t>Nashville Tennessean</w:t>
      </w:r>
      <w:r w:rsidR="00EC45EC" w:rsidRPr="00EC45EC">
        <w:t>. Retrieved from https://www.</w:t>
      </w:r>
      <w:hyperlink r:id="rId12" w:history="1">
        <w:r w:rsidR="00EC45EC" w:rsidRPr="00EC45EC">
          <w:rPr>
            <w:rStyle w:val="Hyperlink"/>
            <w:color w:val="auto"/>
          </w:rPr>
          <w:t>tennessean.com/</w:t>
        </w:r>
      </w:hyperlink>
    </w:p>
    <w:p w14:paraId="0C294EE8" w14:textId="77777777" w:rsidR="00607318" w:rsidRPr="00101B21" w:rsidRDefault="00607318" w:rsidP="00607318">
      <w:pPr>
        <w:spacing w:line="480" w:lineRule="auto"/>
        <w:ind w:left="720" w:hanging="720"/>
        <w:rPr>
          <w:color w:val="000000"/>
        </w:rPr>
      </w:pPr>
      <w:r w:rsidRPr="00101B21">
        <w:rPr>
          <w:color w:val="000000"/>
          <w:shd w:val="clear" w:color="auto" w:fill="FFFFFF"/>
        </w:rPr>
        <w:t>Altemeyer, B., &amp; Hunsberger, B. E. (1992). Authoritarianism, religious fundamentalism, quest, and prejudice.</w:t>
      </w:r>
      <w:r w:rsidRPr="00101B21">
        <w:rPr>
          <w:i/>
          <w:iCs/>
          <w:color w:val="000000"/>
          <w:shd w:val="clear" w:color="auto" w:fill="FFFFFF"/>
        </w:rPr>
        <w:t> International Journal for the Psychology of Religion, 2</w:t>
      </w:r>
      <w:r w:rsidRPr="00101B21">
        <w:rPr>
          <w:color w:val="000000"/>
          <w:shd w:val="clear" w:color="auto" w:fill="FFFFFF"/>
        </w:rPr>
        <w:t>(2), 113-133.</w:t>
      </w:r>
    </w:p>
    <w:p w14:paraId="27C4E0F1" w14:textId="77777777" w:rsidR="00607318" w:rsidRPr="00607318" w:rsidRDefault="00607318" w:rsidP="00A57461">
      <w:pPr>
        <w:spacing w:line="480" w:lineRule="auto"/>
        <w:ind w:left="720" w:hanging="720"/>
      </w:pPr>
      <w:r w:rsidRPr="00607318">
        <w:rPr>
          <w:rFonts w:eastAsia="Calibri"/>
          <w:color w:val="000000"/>
        </w:rPr>
        <w:t>Altemeyer</w:t>
      </w:r>
      <w:r>
        <w:rPr>
          <w:rFonts w:eastAsia="Calibri"/>
          <w:color w:val="000000"/>
        </w:rPr>
        <w:t>, B.</w:t>
      </w:r>
      <w:r w:rsidRPr="00607318">
        <w:rPr>
          <w:rFonts w:eastAsia="Calibri"/>
          <w:color w:val="000000"/>
        </w:rPr>
        <w:t xml:space="preserve"> &amp; Hunsberger</w:t>
      </w:r>
      <w:r>
        <w:rPr>
          <w:rFonts w:eastAsia="Calibri"/>
          <w:color w:val="000000"/>
        </w:rPr>
        <w:t>, B.</w:t>
      </w:r>
      <w:r w:rsidRPr="00607318">
        <w:rPr>
          <w:rFonts w:eastAsia="Calibri"/>
          <w:color w:val="000000"/>
        </w:rPr>
        <w:t xml:space="preserve"> (2004) R</w:t>
      </w:r>
      <w:r w:rsidR="008F1FAE">
        <w:rPr>
          <w:rFonts w:eastAsia="Calibri"/>
          <w:color w:val="000000"/>
        </w:rPr>
        <w:t>esearch</w:t>
      </w:r>
      <w:r w:rsidRPr="00607318">
        <w:rPr>
          <w:rFonts w:eastAsia="Calibri"/>
          <w:color w:val="000000"/>
        </w:rPr>
        <w:t xml:space="preserve">: A </w:t>
      </w:r>
      <w:r w:rsidR="008F1FAE">
        <w:rPr>
          <w:rFonts w:eastAsia="Calibri"/>
          <w:color w:val="000000"/>
        </w:rPr>
        <w:t>r</w:t>
      </w:r>
      <w:r w:rsidRPr="00607318">
        <w:rPr>
          <w:rFonts w:eastAsia="Calibri"/>
          <w:color w:val="000000"/>
        </w:rPr>
        <w:t xml:space="preserve">evised </w:t>
      </w:r>
      <w:r w:rsidR="008F1FAE">
        <w:rPr>
          <w:rFonts w:eastAsia="Calibri"/>
          <w:color w:val="000000"/>
        </w:rPr>
        <w:t>r</w:t>
      </w:r>
      <w:r w:rsidRPr="00607318">
        <w:rPr>
          <w:rFonts w:eastAsia="Calibri"/>
          <w:color w:val="000000"/>
        </w:rPr>
        <w:t xml:space="preserve">eligious </w:t>
      </w:r>
      <w:r w:rsidR="008F1FAE">
        <w:rPr>
          <w:rFonts w:eastAsia="Calibri"/>
          <w:color w:val="000000"/>
        </w:rPr>
        <w:t>f</w:t>
      </w:r>
      <w:r w:rsidRPr="00607318">
        <w:rPr>
          <w:rFonts w:eastAsia="Calibri"/>
          <w:color w:val="000000"/>
        </w:rPr>
        <w:t xml:space="preserve">undamentalism </w:t>
      </w:r>
      <w:r w:rsidR="008F1FAE">
        <w:rPr>
          <w:rFonts w:eastAsia="Calibri"/>
          <w:color w:val="000000"/>
        </w:rPr>
        <w:t>s</w:t>
      </w:r>
      <w:r w:rsidRPr="00607318">
        <w:rPr>
          <w:rFonts w:eastAsia="Calibri"/>
          <w:color w:val="000000"/>
        </w:rPr>
        <w:t xml:space="preserve">cale: The </w:t>
      </w:r>
      <w:r w:rsidR="008F1FAE">
        <w:rPr>
          <w:rFonts w:eastAsia="Calibri"/>
          <w:color w:val="000000"/>
        </w:rPr>
        <w:t>s</w:t>
      </w:r>
      <w:r w:rsidRPr="00607318">
        <w:rPr>
          <w:rFonts w:eastAsia="Calibri"/>
          <w:color w:val="000000"/>
        </w:rPr>
        <w:t xml:space="preserve">hort and </w:t>
      </w:r>
      <w:r w:rsidR="008F1FAE">
        <w:rPr>
          <w:rFonts w:eastAsia="Calibri"/>
          <w:color w:val="000000"/>
        </w:rPr>
        <w:t>s</w:t>
      </w:r>
      <w:r w:rsidRPr="00607318">
        <w:rPr>
          <w:rFonts w:eastAsia="Calibri"/>
          <w:color w:val="000000"/>
        </w:rPr>
        <w:t xml:space="preserve">weet of </w:t>
      </w:r>
      <w:r w:rsidR="008F1FAE">
        <w:rPr>
          <w:rFonts w:eastAsia="Calibri"/>
          <w:color w:val="000000"/>
        </w:rPr>
        <w:t>i</w:t>
      </w:r>
      <w:r w:rsidRPr="00607318">
        <w:rPr>
          <w:rFonts w:eastAsia="Calibri"/>
          <w:color w:val="000000"/>
        </w:rPr>
        <w:t>t</w:t>
      </w:r>
      <w:r>
        <w:rPr>
          <w:rFonts w:eastAsia="Calibri"/>
          <w:color w:val="000000"/>
        </w:rPr>
        <w:t>.</w:t>
      </w:r>
      <w:r w:rsidRPr="00607318">
        <w:rPr>
          <w:rFonts w:eastAsia="Calibri"/>
          <w:color w:val="000000"/>
        </w:rPr>
        <w:t xml:space="preserve"> </w:t>
      </w:r>
      <w:r w:rsidRPr="00607318">
        <w:rPr>
          <w:rFonts w:eastAsia="Calibri"/>
          <w:i/>
          <w:iCs/>
          <w:color w:val="000000"/>
        </w:rPr>
        <w:t>The International Journal for the Psychology of Religion, 14</w:t>
      </w:r>
      <w:r w:rsidRPr="00607318">
        <w:rPr>
          <w:rFonts w:eastAsia="Calibri"/>
          <w:color w:val="000000"/>
        </w:rPr>
        <w:t>(1), 47-54</w:t>
      </w:r>
      <w:r>
        <w:rPr>
          <w:rFonts w:eastAsia="Calibri"/>
          <w:color w:val="000000"/>
        </w:rPr>
        <w:t>.</w:t>
      </w:r>
    </w:p>
    <w:p w14:paraId="46F63C0A" w14:textId="77777777" w:rsidR="00A57461" w:rsidRPr="00A57461" w:rsidRDefault="00A57461" w:rsidP="004E16EA">
      <w:pPr>
        <w:spacing w:line="480" w:lineRule="auto"/>
        <w:ind w:left="720" w:hanging="720"/>
      </w:pPr>
      <w:r w:rsidRPr="00A57461">
        <w:t xml:space="preserve">Ancis, J. R., &amp; Szymanski, D. M. (2001). Awareness </w:t>
      </w:r>
      <w:r w:rsidR="008F1FAE" w:rsidRPr="00A57461">
        <w:t>of white privilege among white counseling trainees</w:t>
      </w:r>
      <w:r w:rsidRPr="00A57461">
        <w:t xml:space="preserve">. </w:t>
      </w:r>
      <w:r w:rsidRPr="00A57461">
        <w:rPr>
          <w:i/>
        </w:rPr>
        <w:t>The Counseling Psychologist</w:t>
      </w:r>
      <w:r w:rsidRPr="00A57461">
        <w:t xml:space="preserve">, </w:t>
      </w:r>
      <w:r w:rsidRPr="00A57461">
        <w:rPr>
          <w:i/>
          <w:iCs/>
        </w:rPr>
        <w:t>29</w:t>
      </w:r>
      <w:r w:rsidRPr="00A57461">
        <w:t>(4), 548–569.</w:t>
      </w:r>
      <w:r w:rsidR="004E16EA">
        <w:t xml:space="preserve"> doi: 10.1177/0011000001294005</w:t>
      </w:r>
    </w:p>
    <w:p w14:paraId="6F6A3834" w14:textId="77777777" w:rsidR="00A57461" w:rsidRDefault="00A57461" w:rsidP="00EE4122">
      <w:pPr>
        <w:pStyle w:val="NormalWeb"/>
        <w:spacing w:before="0" w:beforeAutospacing="0" w:after="0" w:afterAutospacing="0" w:line="480" w:lineRule="auto"/>
        <w:ind w:left="480" w:hanging="480"/>
      </w:pPr>
      <w:bookmarkStart w:id="105" w:name="_Hlk30440671"/>
      <w:r w:rsidRPr="00A57461">
        <w:t xml:space="preserve">Associated Press (2018, May 30). Louisiana </w:t>
      </w:r>
      <w:r w:rsidR="008F1FAE" w:rsidRPr="00A57461">
        <w:t>governor backs “in god we trust” display in school</w:t>
      </w:r>
      <w:r w:rsidRPr="00A57461">
        <w:t xml:space="preserve">. Retrieved from </w:t>
      </w:r>
      <w:hyperlink r:id="rId13" w:history="1">
        <w:r w:rsidR="00AC5819" w:rsidRPr="00E240D1">
          <w:rPr>
            <w:rStyle w:val="Hyperlink"/>
          </w:rPr>
          <w:t>https://www.usnews.com</w:t>
        </w:r>
      </w:hyperlink>
    </w:p>
    <w:p w14:paraId="58FB044C" w14:textId="77777777" w:rsidR="00AC5819" w:rsidRPr="001C6D3B" w:rsidRDefault="00AC5819" w:rsidP="00EE4122">
      <w:pPr>
        <w:pStyle w:val="NormalWeb"/>
        <w:spacing w:before="0" w:beforeAutospacing="0" w:after="0" w:afterAutospacing="0" w:line="480" w:lineRule="auto"/>
        <w:ind w:left="480" w:hanging="480"/>
        <w:rPr>
          <w:color w:val="000000"/>
        </w:rPr>
      </w:pPr>
      <w:r w:rsidRPr="001C6D3B">
        <w:rPr>
          <w:rFonts w:eastAsia="Calibri"/>
          <w:color w:val="000000"/>
        </w:rPr>
        <w:t>Awad, G. H., Cokley, K., &amp; Ravitch, J. (2005). Attitudes toward affirmative action: A comparison of color-blind versus modern racist attitudes. Journal of Applied Social Psychology, 35(7), 1384-1399. doi: 10.1111/j.1559-1816.2005.tb02175.x</w:t>
      </w:r>
    </w:p>
    <w:p w14:paraId="30E0B68B" w14:textId="77777777" w:rsidR="005969E6" w:rsidRPr="001C6D3B" w:rsidRDefault="005969E6" w:rsidP="00EE4122">
      <w:pPr>
        <w:pStyle w:val="NormalWeb"/>
        <w:spacing w:before="0" w:beforeAutospacing="0" w:after="0" w:afterAutospacing="0" w:line="480" w:lineRule="auto"/>
        <w:ind w:left="480" w:hanging="480"/>
        <w:rPr>
          <w:color w:val="000000"/>
        </w:rPr>
      </w:pPr>
      <w:r w:rsidRPr="001C6D3B">
        <w:rPr>
          <w:rFonts w:eastAsia="Calibri"/>
          <w:color w:val="000000"/>
        </w:rPr>
        <w:t>Awad, G., &amp; Jackson, K. M. (2016). The measurement of color-blind racial ideology. In H. A. Neville, M. E. Gallardo &amp; D. W. Sue (Eds.), The myth of racial color blindness: Manifestations, dynamics, and impact; the myth of racial color blindness: Manifestations, dynamics, and impact (pp. 141-156, Chapter xi, 330 Pages) American Psychological Association, Washington, DC. doi: 10.1037/14754-009</w:t>
      </w:r>
    </w:p>
    <w:bookmarkEnd w:id="105"/>
    <w:p w14:paraId="37C7D1A8" w14:textId="77777777" w:rsidR="00A57461" w:rsidRPr="005C7021" w:rsidRDefault="00A57461" w:rsidP="00414306">
      <w:pPr>
        <w:pStyle w:val="NormalWeb"/>
        <w:spacing w:before="0" w:beforeAutospacing="0" w:after="0" w:afterAutospacing="0" w:line="480" w:lineRule="auto"/>
        <w:ind w:left="480" w:hanging="480"/>
      </w:pPr>
      <w:r w:rsidRPr="00A57461">
        <w:t xml:space="preserve">Balingit, B. M. (2018, December 1). Does </w:t>
      </w:r>
      <w:r w:rsidR="008F1FAE" w:rsidRPr="00A57461">
        <w:t xml:space="preserve">“in god we trust” belong </w:t>
      </w:r>
      <w:r w:rsidRPr="00A57461">
        <w:t xml:space="preserve">in schools? More and more states say yes. </w:t>
      </w:r>
      <w:r w:rsidRPr="00A57461">
        <w:rPr>
          <w:i/>
        </w:rPr>
        <w:t>The Washington Post</w:t>
      </w:r>
      <w:r w:rsidRPr="00A57461">
        <w:t>. Retrieved from https://www.washintonpost.com</w:t>
      </w:r>
    </w:p>
    <w:p w14:paraId="07C2E7BC" w14:textId="77777777" w:rsidR="00A57461" w:rsidRPr="00A57461" w:rsidRDefault="00A57461" w:rsidP="00414306">
      <w:pPr>
        <w:pStyle w:val="NormalWeb"/>
        <w:spacing w:before="0" w:beforeAutospacing="0" w:after="0" w:afterAutospacing="0" w:line="480" w:lineRule="auto"/>
        <w:ind w:left="480" w:hanging="480"/>
      </w:pPr>
      <w:r w:rsidRPr="00A57461">
        <w:t xml:space="preserve">Batson, C. D., Schoenrade, P. A. (2018). Measuring </w:t>
      </w:r>
      <w:r w:rsidR="008F1FAE" w:rsidRPr="00A57461">
        <w:t xml:space="preserve">religion as quest: 2) </w:t>
      </w:r>
      <w:r w:rsidRPr="00A57461">
        <w:t xml:space="preserve">Reliability </w:t>
      </w:r>
      <w:r w:rsidR="008F1FAE" w:rsidRPr="00A57461">
        <w:t>concerns</w:t>
      </w:r>
      <w:r w:rsidRPr="00A57461">
        <w:t xml:space="preserve">. </w:t>
      </w:r>
      <w:r w:rsidRPr="00A57461">
        <w:rPr>
          <w:i/>
        </w:rPr>
        <w:t>Journal for the Scientific Study of Religion</w:t>
      </w:r>
      <w:r w:rsidRPr="00A57461">
        <w:rPr>
          <w:i/>
          <w:iCs/>
        </w:rPr>
        <w:t>, 30</w:t>
      </w:r>
      <w:r w:rsidRPr="00A57461">
        <w:t>(4), 430–447.</w:t>
      </w:r>
    </w:p>
    <w:p w14:paraId="5B40D8A2" w14:textId="77777777" w:rsidR="00A57461" w:rsidRDefault="00A57461" w:rsidP="00414306">
      <w:pPr>
        <w:pStyle w:val="NormalWeb"/>
        <w:spacing w:before="0" w:beforeAutospacing="0" w:after="0" w:afterAutospacing="0" w:line="480" w:lineRule="auto"/>
        <w:ind w:left="480" w:hanging="480"/>
      </w:pPr>
      <w:r w:rsidRPr="00A57461">
        <w:t xml:space="preserve">Blumenfeld, W., &amp; Jaekel, K. (2012). Exploring </w:t>
      </w:r>
      <w:r w:rsidR="008F1FAE" w:rsidRPr="00A57461">
        <w:t>levels of christian privilege awareness among preservice teachers</w:t>
      </w:r>
      <w:r w:rsidRPr="00A57461">
        <w:t xml:space="preserve">. </w:t>
      </w:r>
      <w:r w:rsidRPr="00A57461">
        <w:rPr>
          <w:i/>
        </w:rPr>
        <w:t>Journal of Social Issues</w:t>
      </w:r>
      <w:r w:rsidRPr="00A57461">
        <w:t xml:space="preserve">, </w:t>
      </w:r>
      <w:r w:rsidRPr="00A57461">
        <w:rPr>
          <w:i/>
          <w:iCs/>
        </w:rPr>
        <w:t>68</w:t>
      </w:r>
      <w:r w:rsidRPr="00A57461">
        <w:t>(1), 128–144.</w:t>
      </w:r>
    </w:p>
    <w:p w14:paraId="61C3A7AD" w14:textId="77777777" w:rsidR="004A5B7B" w:rsidRDefault="004A5B7B" w:rsidP="00414306">
      <w:pPr>
        <w:pStyle w:val="NormalWeb"/>
        <w:spacing w:before="0" w:beforeAutospacing="0" w:after="0" w:afterAutospacing="0" w:line="480" w:lineRule="auto"/>
        <w:ind w:left="480" w:hanging="480"/>
      </w:pPr>
      <w:r w:rsidRPr="004A5B7B">
        <w:t xml:space="preserve">Boatright-Horowitz, S., Marraccini, M., &amp; Harps-Logan, Y. (2012). Teaching antiracism. </w:t>
      </w:r>
      <w:r w:rsidRPr="004A5B7B">
        <w:rPr>
          <w:i/>
          <w:iCs/>
        </w:rPr>
        <w:t>Journal of Black Studies, 43</w:t>
      </w:r>
      <w:r w:rsidRPr="004A5B7B">
        <w:t>(8), 893-911.</w:t>
      </w:r>
    </w:p>
    <w:p w14:paraId="2A04761C" w14:textId="77777777" w:rsidR="00DE38BB" w:rsidRPr="00A57461" w:rsidRDefault="00DE38BB" w:rsidP="00DE38BB">
      <w:pPr>
        <w:spacing w:line="480" w:lineRule="auto"/>
        <w:ind w:left="720" w:hanging="720"/>
      </w:pPr>
      <w:r>
        <w:rPr>
          <w:rFonts w:ascii="Georgia" w:hAnsi="Georgia"/>
          <w:color w:val="333333"/>
          <w:shd w:val="clear" w:color="auto" w:fill="FFFFFF"/>
        </w:rPr>
        <w:t xml:space="preserve">British Library. (n.d). Background: Life </w:t>
      </w:r>
      <w:r w:rsidR="008F1FAE">
        <w:rPr>
          <w:rFonts w:ascii="Georgia" w:hAnsi="Georgia"/>
          <w:color w:val="333333"/>
          <w:shd w:val="clear" w:color="auto" w:fill="FFFFFF"/>
        </w:rPr>
        <w:t>before the holocaust</w:t>
      </w:r>
      <w:r>
        <w:rPr>
          <w:rFonts w:ascii="Georgia" w:hAnsi="Georgia"/>
          <w:color w:val="333333"/>
          <w:shd w:val="clear" w:color="auto" w:fill="FFFFFF"/>
        </w:rPr>
        <w:t>. Retrieved from https://www.bl.uk</w:t>
      </w:r>
    </w:p>
    <w:p w14:paraId="0833D6FC" w14:textId="77777777" w:rsidR="00A57461" w:rsidRDefault="00A57461" w:rsidP="00414306">
      <w:pPr>
        <w:pStyle w:val="NormalWeb"/>
        <w:spacing w:before="0" w:beforeAutospacing="0" w:after="0" w:afterAutospacing="0" w:line="480" w:lineRule="auto"/>
        <w:ind w:left="480" w:hanging="480"/>
      </w:pPr>
      <w:r w:rsidRPr="00A57461">
        <w:t>Brooks-Immel, D. &amp; Murray, S. (2009). Color-</w:t>
      </w:r>
      <w:r w:rsidR="008F1FAE" w:rsidRPr="00A57461">
        <w:t>blind contradictions and black/white binaries</w:t>
      </w:r>
      <w:r w:rsidRPr="00A57461">
        <w:t xml:space="preserve">: White </w:t>
      </w:r>
      <w:r w:rsidR="008F1FAE" w:rsidRPr="00A57461">
        <w:t>academics upholding whiteness</w:t>
      </w:r>
      <w:r w:rsidRPr="00A57461">
        <w:t xml:space="preserve">. </w:t>
      </w:r>
      <w:r w:rsidRPr="00A57461">
        <w:rPr>
          <w:i/>
        </w:rPr>
        <w:t>Humbolt Journal of Social Relations</w:t>
      </w:r>
      <w:r w:rsidRPr="00A57461">
        <w:t>. 39. 315-333.</w:t>
      </w:r>
    </w:p>
    <w:p w14:paraId="47CB279C" w14:textId="77777777" w:rsidR="00D9614E" w:rsidRPr="00D9614E" w:rsidRDefault="00D9614E" w:rsidP="00D9614E">
      <w:pPr>
        <w:spacing w:line="480" w:lineRule="auto"/>
        <w:ind w:left="720" w:hanging="720"/>
      </w:pPr>
      <w:r w:rsidRPr="00D9614E">
        <w:t>Burn, S. M., &amp; Busso, J. (2005). Ambivalent sexism, scriptural literalism, and religiosity.</w:t>
      </w:r>
      <w:r w:rsidRPr="00D9614E">
        <w:rPr>
          <w:i/>
          <w:iCs/>
        </w:rPr>
        <w:t> Psychology of Women Quarterly, 29</w:t>
      </w:r>
      <w:r w:rsidRPr="00D9614E">
        <w:t xml:space="preserve">(4), 412-418. </w:t>
      </w:r>
    </w:p>
    <w:p w14:paraId="57BB7000" w14:textId="77777777" w:rsidR="00A57461" w:rsidRDefault="00A57461" w:rsidP="00071C6D">
      <w:pPr>
        <w:pStyle w:val="NormalWeb"/>
        <w:spacing w:before="0" w:beforeAutospacing="0" w:after="0" w:afterAutospacing="0" w:line="480" w:lineRule="auto"/>
        <w:ind w:left="480" w:hanging="480"/>
      </w:pPr>
      <w:r w:rsidRPr="00A57461">
        <w:t xml:space="preserve">Campbell, D. &amp; Fiske, D. (1959). Convergent and </w:t>
      </w:r>
      <w:r w:rsidR="008F1FAE" w:rsidRPr="00A57461">
        <w:t>discriminant validation by the multitrait-multimethod matrix</w:t>
      </w:r>
      <w:r w:rsidRPr="00A57461">
        <w:t xml:space="preserve">. </w:t>
      </w:r>
      <w:r w:rsidRPr="00A57461">
        <w:rPr>
          <w:i/>
        </w:rPr>
        <w:t>Psychological Bulletin</w:t>
      </w:r>
      <w:r w:rsidRPr="00A57461">
        <w:t xml:space="preserve">, </w:t>
      </w:r>
      <w:r w:rsidRPr="00A57461">
        <w:rPr>
          <w:i/>
          <w:iCs/>
        </w:rPr>
        <w:t>56</w:t>
      </w:r>
      <w:r w:rsidRPr="00A57461">
        <w:t>(2). 81-105.</w:t>
      </w:r>
    </w:p>
    <w:p w14:paraId="4CC49228" w14:textId="77777777" w:rsidR="00A57461" w:rsidRDefault="00A57461" w:rsidP="00414306">
      <w:pPr>
        <w:pStyle w:val="NormalWeb"/>
        <w:spacing w:before="0" w:beforeAutospacing="0" w:after="0" w:afterAutospacing="0" w:line="480" w:lineRule="auto"/>
        <w:ind w:left="480" w:hanging="480"/>
      </w:pPr>
      <w:r w:rsidRPr="00265F5C">
        <w:t xml:space="preserve">CBS News (2018, June 4). “In </w:t>
      </w:r>
      <w:r w:rsidR="008F1FAE" w:rsidRPr="00265F5C">
        <w:t>god we trust” on money isn’t religious endorsement, federal court rules</w:t>
      </w:r>
      <w:r w:rsidRPr="00265F5C">
        <w:t xml:space="preserve">. </w:t>
      </w:r>
      <w:r w:rsidRPr="00265F5C">
        <w:rPr>
          <w:i/>
        </w:rPr>
        <w:t>CBS News</w:t>
      </w:r>
      <w:r w:rsidRPr="00265F5C">
        <w:t xml:space="preserve">. Retrieved from </w:t>
      </w:r>
      <w:hyperlink r:id="rId14" w:history="1">
        <w:r w:rsidR="00095BCD" w:rsidRPr="00265F5C">
          <w:rPr>
            <w:rStyle w:val="Hyperlink"/>
          </w:rPr>
          <w:t>https://www.cbsnews.org</w:t>
        </w:r>
      </w:hyperlink>
    </w:p>
    <w:p w14:paraId="2C27E06C" w14:textId="77777777" w:rsidR="00095BCD" w:rsidRDefault="00095BCD" w:rsidP="00414306">
      <w:pPr>
        <w:pStyle w:val="NormalWeb"/>
        <w:spacing w:before="0" w:beforeAutospacing="0" w:after="0" w:afterAutospacing="0" w:line="480" w:lineRule="auto"/>
        <w:ind w:left="480" w:hanging="480"/>
      </w:pPr>
      <w:r>
        <w:t xml:space="preserve">Christianity. (2018). In Merriam Webster’s Online Dictionary. Retrieved from </w:t>
      </w:r>
      <w:hyperlink r:id="rId15" w:history="1">
        <w:r w:rsidR="004B293F" w:rsidRPr="00A40C24">
          <w:rPr>
            <w:rStyle w:val="Hyperlink"/>
          </w:rPr>
          <w:t>https://www.merriam-webster.com/dictionary/Christianity</w:t>
        </w:r>
      </w:hyperlink>
    </w:p>
    <w:p w14:paraId="10D96B8D" w14:textId="77777777" w:rsidR="00A57461" w:rsidRDefault="00A57461" w:rsidP="00A57461">
      <w:pPr>
        <w:spacing w:line="480" w:lineRule="auto"/>
        <w:ind w:left="720" w:hanging="720"/>
      </w:pPr>
      <w:r w:rsidRPr="000E3086">
        <w:t xml:space="preserve">Conway, J. G., Lipsey, N. P., Pogge, G., &amp; Ratliff, K. A. (2017). Racial prejudice predicts less desire to learn about </w:t>
      </w:r>
      <w:r w:rsidR="008F1FAE" w:rsidRPr="000E3086">
        <w:t>white privilege</w:t>
      </w:r>
      <w:r w:rsidRPr="000E3086">
        <w:t>. </w:t>
      </w:r>
      <w:r w:rsidRPr="000E3086">
        <w:rPr>
          <w:i/>
          <w:iCs/>
        </w:rPr>
        <w:t>Social Psychology, 48</w:t>
      </w:r>
      <w:r w:rsidRPr="000E3086">
        <w:t>(5), 310-319.</w:t>
      </w:r>
      <w:r>
        <w:t xml:space="preserve"> DOI:</w:t>
      </w:r>
      <w:r w:rsidRPr="000E3086">
        <w:t xml:space="preserve"> 10.1027/1864-9335/a000314</w:t>
      </w:r>
    </w:p>
    <w:p w14:paraId="7FFFAB4E" w14:textId="77777777" w:rsidR="00A57461" w:rsidRDefault="00A57461" w:rsidP="00414306">
      <w:pPr>
        <w:pStyle w:val="NormalWeb"/>
        <w:spacing w:before="0" w:beforeAutospacing="0" w:after="0" w:afterAutospacing="0" w:line="480" w:lineRule="auto"/>
        <w:ind w:left="480" w:hanging="480"/>
      </w:pPr>
      <w:r w:rsidRPr="00A57461">
        <w:t xml:space="preserve">Cook, C. L., Cottrell, C. A., &amp; Webster, G. D. (2015). No good without </w:t>
      </w:r>
      <w:r w:rsidR="008F1FAE" w:rsidRPr="00A57461">
        <w:t>god</w:t>
      </w:r>
      <w:r w:rsidRPr="00A57461">
        <w:t xml:space="preserve">: Antiatheist prejudice as a function of threats to morals and values. </w:t>
      </w:r>
      <w:r w:rsidRPr="00A57461">
        <w:rPr>
          <w:i/>
          <w:iCs/>
        </w:rPr>
        <w:t>Psychology of Religion and Spirituality</w:t>
      </w:r>
      <w:r w:rsidRPr="00A57461">
        <w:t xml:space="preserve">, </w:t>
      </w:r>
      <w:r w:rsidRPr="00A57461">
        <w:rPr>
          <w:i/>
          <w:iCs/>
        </w:rPr>
        <w:t>7</w:t>
      </w:r>
      <w:r w:rsidRPr="00A57461">
        <w:t>(3), 217–226. DOI: 10.1037/rel0000013</w:t>
      </w:r>
    </w:p>
    <w:p w14:paraId="0E5BBA30" w14:textId="77777777" w:rsidR="001A66BA" w:rsidRPr="001A66BA" w:rsidRDefault="001A66BA" w:rsidP="00414306">
      <w:pPr>
        <w:pStyle w:val="NormalWeb"/>
        <w:spacing w:before="0" w:beforeAutospacing="0" w:after="0" w:afterAutospacing="0" w:line="480" w:lineRule="auto"/>
        <w:ind w:left="480" w:hanging="480"/>
      </w:pPr>
      <w:r w:rsidRPr="001A66BA">
        <w:rPr>
          <w:rFonts w:eastAsia="Calibri"/>
        </w:rPr>
        <w:t xml:space="preserve">Davis, A. (2019). Historical knowledge of oppression and racial attitudes of social work students. </w:t>
      </w:r>
      <w:r w:rsidRPr="001A66BA">
        <w:rPr>
          <w:rFonts w:eastAsia="Calibri"/>
          <w:i/>
          <w:iCs/>
        </w:rPr>
        <w:t>Journal of Social Work Education</w:t>
      </w:r>
      <w:r w:rsidRPr="001A66BA">
        <w:rPr>
          <w:rFonts w:eastAsia="Calibri"/>
        </w:rPr>
        <w:t xml:space="preserve">, </w:t>
      </w:r>
      <w:r w:rsidRPr="001A66BA">
        <w:rPr>
          <w:rFonts w:eastAsia="Calibri"/>
          <w:i/>
          <w:iCs/>
        </w:rPr>
        <w:t>55</w:t>
      </w:r>
      <w:r w:rsidRPr="001A66BA">
        <w:rPr>
          <w:rFonts w:eastAsia="Calibri"/>
        </w:rPr>
        <w:t>(1), 160-175.</w:t>
      </w:r>
    </w:p>
    <w:p w14:paraId="700277CF" w14:textId="77777777" w:rsidR="00265F5C" w:rsidRPr="00265F5C" w:rsidRDefault="00265F5C" w:rsidP="00414306">
      <w:pPr>
        <w:pStyle w:val="NormalWeb"/>
        <w:spacing w:before="0" w:beforeAutospacing="0" w:after="0" w:afterAutospacing="0" w:line="480" w:lineRule="auto"/>
        <w:ind w:left="480" w:hanging="480"/>
      </w:pPr>
      <w:r>
        <w:t xml:space="preserve">Donahue, M. (1985). Intrinsic and extrinsic religiousness: Review and meta-analysis. </w:t>
      </w:r>
      <w:r>
        <w:rPr>
          <w:i/>
          <w:iCs/>
        </w:rPr>
        <w:t>Journal of Personality and Social Psychology, 48</w:t>
      </w:r>
      <w:r>
        <w:t>(2), 400-419.</w:t>
      </w:r>
    </w:p>
    <w:p w14:paraId="29BB3F21" w14:textId="77777777" w:rsidR="00A57461" w:rsidRDefault="00A57461" w:rsidP="00414306">
      <w:pPr>
        <w:pStyle w:val="NormalWeb"/>
        <w:spacing w:before="0" w:beforeAutospacing="0" w:after="0" w:afterAutospacing="0" w:line="480" w:lineRule="auto"/>
        <w:ind w:left="480" w:hanging="480"/>
      </w:pPr>
      <w:r w:rsidRPr="00A57461">
        <w:t xml:space="preserve">Edelman, B. (2018, June 5). Baker who refused to make cake for gay wedding: 'I don't discriminate'. </w:t>
      </w:r>
      <w:r w:rsidRPr="00A57461">
        <w:rPr>
          <w:i/>
        </w:rPr>
        <w:t>NBC News</w:t>
      </w:r>
      <w:r w:rsidRPr="00A57461">
        <w:t xml:space="preserve">. Retrieved from </w:t>
      </w:r>
      <w:hyperlink r:id="rId16" w:history="1">
        <w:r w:rsidR="008E482F" w:rsidRPr="002A5517">
          <w:rPr>
            <w:rStyle w:val="Hyperlink"/>
          </w:rPr>
          <w:t>https://www.nbcnews.com</w:t>
        </w:r>
      </w:hyperlink>
    </w:p>
    <w:p w14:paraId="0F71A371" w14:textId="77777777" w:rsidR="00CE3EF5" w:rsidRDefault="00CE3EF5" w:rsidP="00952364">
      <w:pPr>
        <w:spacing w:line="480" w:lineRule="auto"/>
        <w:ind w:left="720" w:hanging="720"/>
        <w:rPr>
          <w:color w:val="000000"/>
        </w:rPr>
      </w:pPr>
      <w:bookmarkStart w:id="106" w:name="_Hlk31874924"/>
      <w:r w:rsidRPr="00101B21">
        <w:rPr>
          <w:color w:val="000000"/>
        </w:rPr>
        <w:t>Edgell</w:t>
      </w:r>
      <w:bookmarkEnd w:id="106"/>
      <w:r w:rsidRPr="00101B21">
        <w:rPr>
          <w:color w:val="000000"/>
        </w:rPr>
        <w:t>, P., &amp; Tranby, E. (2007). Religious influences on understandings of racial inequality in the united states. </w:t>
      </w:r>
      <w:r w:rsidRPr="00101B21">
        <w:rPr>
          <w:i/>
          <w:iCs/>
          <w:color w:val="000000"/>
        </w:rPr>
        <w:t>Social Problems</w:t>
      </w:r>
      <w:r w:rsidRPr="00101B21">
        <w:rPr>
          <w:color w:val="000000"/>
        </w:rPr>
        <w:t>, </w:t>
      </w:r>
      <w:r w:rsidRPr="00101B21">
        <w:rPr>
          <w:i/>
          <w:iCs/>
          <w:color w:val="000000"/>
        </w:rPr>
        <w:t>54</w:t>
      </w:r>
      <w:r w:rsidRPr="00101B21">
        <w:rPr>
          <w:color w:val="000000"/>
        </w:rPr>
        <w:t>(2), 263-288.</w:t>
      </w:r>
    </w:p>
    <w:p w14:paraId="1597E059" w14:textId="77777777" w:rsidR="00312482" w:rsidRDefault="00312482" w:rsidP="00312482">
      <w:pPr>
        <w:autoSpaceDE w:val="0"/>
        <w:autoSpaceDN w:val="0"/>
        <w:adjustRightInd w:val="0"/>
        <w:spacing w:line="480" w:lineRule="atLeast"/>
        <w:ind w:left="720" w:hanging="720"/>
        <w:rPr>
          <w:rFonts w:ascii="Times" w:eastAsia="Calibri" w:hAnsi="Times" w:cs="Times"/>
          <w:color w:val="000000"/>
        </w:rPr>
      </w:pPr>
      <w:r>
        <w:rPr>
          <w:rFonts w:ascii="Times" w:eastAsia="Calibri" w:hAnsi="Times" w:cs="Times"/>
          <w:color w:val="000000"/>
        </w:rPr>
        <w:t xml:space="preserve">Edwards, F., Lee, H., &amp; Esposito, M. (2019). Risk of being killed by police use of force in the United States by age, race–ethnicity, and sex. </w:t>
      </w:r>
      <w:r>
        <w:rPr>
          <w:rFonts w:ascii="Times" w:eastAsia="Calibri" w:hAnsi="Times" w:cs="Times"/>
          <w:i/>
          <w:iCs/>
          <w:color w:val="000000"/>
        </w:rPr>
        <w:t>Proceedings of the National Academy of Sciences</w:t>
      </w:r>
      <w:r>
        <w:rPr>
          <w:rFonts w:ascii="Times" w:eastAsia="Calibri" w:hAnsi="Times" w:cs="Times"/>
          <w:color w:val="000000"/>
        </w:rPr>
        <w:t xml:space="preserve">, </w:t>
      </w:r>
      <w:r>
        <w:rPr>
          <w:rFonts w:ascii="Times" w:eastAsia="Calibri" w:hAnsi="Times" w:cs="Times"/>
          <w:i/>
          <w:iCs/>
          <w:color w:val="000000"/>
        </w:rPr>
        <w:t>116</w:t>
      </w:r>
      <w:r>
        <w:rPr>
          <w:rFonts w:ascii="Times" w:eastAsia="Calibri" w:hAnsi="Times" w:cs="Times"/>
          <w:color w:val="000000"/>
        </w:rPr>
        <w:t>(34), 16793–16798.</w:t>
      </w:r>
    </w:p>
    <w:p w14:paraId="7E8675F1" w14:textId="77777777" w:rsidR="00312482" w:rsidRPr="00312482" w:rsidRDefault="00312482" w:rsidP="00312482">
      <w:pPr>
        <w:autoSpaceDE w:val="0"/>
        <w:autoSpaceDN w:val="0"/>
        <w:adjustRightInd w:val="0"/>
        <w:spacing w:line="480" w:lineRule="atLeast"/>
        <w:ind w:left="720" w:hanging="720"/>
        <w:rPr>
          <w:rFonts w:ascii="Times" w:eastAsia="Calibri" w:hAnsi="Times" w:cs="Times"/>
          <w:color w:val="000000"/>
        </w:rPr>
      </w:pPr>
    </w:p>
    <w:p w14:paraId="0767A6ED" w14:textId="77777777" w:rsidR="008E482F" w:rsidRDefault="008E482F" w:rsidP="00952364">
      <w:pPr>
        <w:spacing w:line="480" w:lineRule="auto"/>
        <w:ind w:left="720" w:hanging="720"/>
      </w:pPr>
      <w:r w:rsidRPr="008E482F">
        <w:t>Emerson, M. O.</w:t>
      </w:r>
      <w:r w:rsidR="00265F5C">
        <w:t>,</w:t>
      </w:r>
      <w:r w:rsidRPr="008E482F">
        <w:t xml:space="preserve"> Smith, C.</w:t>
      </w:r>
      <w:r w:rsidR="00265F5C">
        <w:t xml:space="preserve">, </w:t>
      </w:r>
      <w:r w:rsidRPr="008E482F">
        <w:t xml:space="preserve">Sikkink, D. (1999). Equal in christ, but not in the world: White conservative protestants and explanations of black-white inequality. </w:t>
      </w:r>
      <w:r w:rsidRPr="008E482F">
        <w:rPr>
          <w:i/>
          <w:iCs/>
        </w:rPr>
        <w:t>Social Problems, 46</w:t>
      </w:r>
      <w:r w:rsidRPr="008E482F">
        <w:t>(3), 398-417</w:t>
      </w:r>
    </w:p>
    <w:p w14:paraId="2E7B75B1" w14:textId="77777777" w:rsidR="008C43CC" w:rsidRDefault="008C43CC" w:rsidP="00952364">
      <w:pPr>
        <w:spacing w:line="480" w:lineRule="auto"/>
        <w:ind w:left="720" w:hanging="720"/>
      </w:pPr>
      <w:r w:rsidRPr="008C43CC">
        <w:t>Gelman, A., Fagan, J., &amp; Kiss, A. (2007). An analysis of the new york city police department's 'stop-and-frisk' policy in the context of claims of racial bias.</w:t>
      </w:r>
      <w:r w:rsidRPr="008C43CC">
        <w:rPr>
          <w:i/>
          <w:iCs/>
        </w:rPr>
        <w:t> Journal of the American Statistical Association, 102</w:t>
      </w:r>
      <w:r w:rsidRPr="008C43CC">
        <w:t>(479), 813-823.</w:t>
      </w:r>
    </w:p>
    <w:p w14:paraId="515EC57E" w14:textId="77777777" w:rsidR="008C43CC" w:rsidRPr="008C43CC" w:rsidRDefault="008C43CC" w:rsidP="008C43CC">
      <w:pPr>
        <w:spacing w:line="480" w:lineRule="auto"/>
        <w:ind w:left="720" w:hanging="720"/>
      </w:pPr>
      <w:r w:rsidRPr="008C43CC">
        <w:t>Glick, P., &amp; Fiske, S. T. (2012). An ambivalent alliance: Hostile and benevolent sexism as complementary justifications for gender inequality. In J. Dixon, &amp; M. Levine (Eds.), </w:t>
      </w:r>
      <w:r w:rsidRPr="008C43CC">
        <w:rPr>
          <w:i/>
          <w:iCs/>
        </w:rPr>
        <w:t>Beyond prejudice: Extending the social psychology of conflict, inequality and social change; beyond prejudice: Extending the social psychology of conflict, inequality and social change</w:t>
      </w:r>
      <w:r w:rsidRPr="008C43CC">
        <w:t> (pp. 70-88, Chapter xi, 333 Pages) Cambridge University Press, New York, NY.</w:t>
      </w:r>
    </w:p>
    <w:p w14:paraId="3BCB4379" w14:textId="77777777" w:rsidR="008A765D" w:rsidRPr="008C43CC" w:rsidRDefault="008A765D" w:rsidP="008C43CC">
      <w:pPr>
        <w:spacing w:line="480" w:lineRule="auto"/>
        <w:ind w:left="720" w:hanging="720"/>
        <w:rPr>
          <w:bCs/>
        </w:rPr>
      </w:pPr>
      <w:r w:rsidRPr="008C43CC">
        <w:t xml:space="preserve">Goldenberg, </w:t>
      </w:r>
      <w:r w:rsidR="008C43CC" w:rsidRPr="008C43CC">
        <w:t>S. (</w:t>
      </w:r>
      <w:r w:rsidRPr="008C43CC">
        <w:t>2012</w:t>
      </w:r>
      <w:r w:rsidR="008C43CC" w:rsidRPr="008C43CC">
        <w:t>, August 17</w:t>
      </w:r>
      <w:r w:rsidRPr="008C43CC">
        <w:t>)</w:t>
      </w:r>
      <w:r w:rsidR="008C43CC" w:rsidRPr="008C43CC">
        <w:t xml:space="preserve">. </w:t>
      </w:r>
      <w:r w:rsidR="008C43CC" w:rsidRPr="008C43CC">
        <w:rPr>
          <w:bCs/>
        </w:rPr>
        <w:t xml:space="preserve">Racial split in stop-and-frisk poll. </w:t>
      </w:r>
      <w:r w:rsidR="008C43CC" w:rsidRPr="008C43CC">
        <w:rPr>
          <w:bCs/>
          <w:i/>
        </w:rPr>
        <w:t>New York Post</w:t>
      </w:r>
      <w:r w:rsidR="008C43CC" w:rsidRPr="008C43CC">
        <w:rPr>
          <w:bCs/>
        </w:rPr>
        <w:t>. Retrieved from https://www.nypost.com</w:t>
      </w:r>
    </w:p>
    <w:p w14:paraId="7FE8447B" w14:textId="77777777" w:rsidR="00A57461" w:rsidRPr="00A57461" w:rsidRDefault="00A57461" w:rsidP="00E05A35">
      <w:pPr>
        <w:pStyle w:val="NormalWeb"/>
        <w:spacing w:before="0" w:beforeAutospacing="0" w:after="0" w:afterAutospacing="0" w:line="480" w:lineRule="auto"/>
        <w:ind w:left="720" w:hanging="720"/>
      </w:pPr>
      <w:r w:rsidRPr="00A57461">
        <w:t xml:space="preserve">Gorsuch, R. L., &amp; Mcpherson, S. E. (2018). Intrinsic / </w:t>
      </w:r>
      <w:r w:rsidR="008F1FAE" w:rsidRPr="00A57461">
        <w:t>extrinsic measurement: i / e-revised and single-item scales</w:t>
      </w:r>
      <w:r w:rsidRPr="00A57461">
        <w:t xml:space="preserve">. </w:t>
      </w:r>
      <w:r w:rsidRPr="00A57461">
        <w:rPr>
          <w:i/>
        </w:rPr>
        <w:t>Journal for the Scientific Study of Religion</w:t>
      </w:r>
      <w:r w:rsidRPr="00A57461">
        <w:t xml:space="preserve">, </w:t>
      </w:r>
      <w:r w:rsidRPr="00A57461">
        <w:rPr>
          <w:i/>
          <w:iCs/>
        </w:rPr>
        <w:t>28</w:t>
      </w:r>
      <w:r w:rsidRPr="00A57461">
        <w:t>(3), 348–354.</w:t>
      </w:r>
    </w:p>
    <w:p w14:paraId="0C98267C" w14:textId="77777777" w:rsidR="00A57461" w:rsidRDefault="00A57461" w:rsidP="00414306">
      <w:pPr>
        <w:pStyle w:val="NormalWeb"/>
        <w:spacing w:before="0" w:beforeAutospacing="0" w:after="0" w:afterAutospacing="0" w:line="480" w:lineRule="auto"/>
        <w:ind w:left="480" w:hanging="480"/>
      </w:pPr>
      <w:r w:rsidRPr="00A57461">
        <w:t xml:space="preserve">Guttmacher Institute. (2019, August 1). Refusing to </w:t>
      </w:r>
      <w:r w:rsidR="008F1FAE" w:rsidRPr="00A57461">
        <w:t>provide health services</w:t>
      </w:r>
      <w:r w:rsidRPr="00A57461">
        <w:t xml:space="preserve">. Retrieved from </w:t>
      </w:r>
      <w:hyperlink r:id="rId17" w:history="1">
        <w:r w:rsidR="00BF364B" w:rsidRPr="00E84F91">
          <w:rPr>
            <w:rStyle w:val="Hyperlink"/>
          </w:rPr>
          <w:t>https://www.guttmacher.org/state-policy/explore/refusing-provide-health-services</w:t>
        </w:r>
      </w:hyperlink>
    </w:p>
    <w:p w14:paraId="44092A01" w14:textId="77777777" w:rsidR="00BE020E" w:rsidRDefault="00BF364B" w:rsidP="00BE020E">
      <w:pPr>
        <w:pStyle w:val="NormalWeb"/>
        <w:spacing w:line="480" w:lineRule="auto"/>
        <w:ind w:left="720" w:hanging="720"/>
      </w:pPr>
      <w:r>
        <w:t xml:space="preserve">Hawley, L., Hosch, H. &amp; Bovaird, J (2014). Exploring </w:t>
      </w:r>
      <w:r w:rsidR="008F1FAE">
        <w:t>social identity theory and the “black sheep effect” among college student athletes and non-athlete</w:t>
      </w:r>
      <w:r>
        <w:t xml:space="preserve">s. </w:t>
      </w:r>
      <w:r>
        <w:rPr>
          <w:i/>
        </w:rPr>
        <w:t>Journal of Sports Behavior</w:t>
      </w:r>
      <w:r>
        <w:t xml:space="preserve">. </w:t>
      </w:r>
      <w:r w:rsidR="00423413">
        <w:rPr>
          <w:i/>
        </w:rPr>
        <w:t>37</w:t>
      </w:r>
      <w:r w:rsidR="00423413">
        <w:t>. 56-76</w:t>
      </w:r>
      <w:r w:rsidR="00BE020E">
        <w:t>.</w:t>
      </w:r>
    </w:p>
    <w:p w14:paraId="2E9D42BA" w14:textId="77777777" w:rsidR="00BE020E" w:rsidRDefault="00BE020E" w:rsidP="00607318">
      <w:pPr>
        <w:pStyle w:val="NormalWeb"/>
        <w:spacing w:line="480" w:lineRule="auto"/>
        <w:ind w:left="720" w:hanging="720"/>
      </w:pPr>
      <w:r w:rsidRPr="00BE020E">
        <w:t>Hays, D. G., Chang, C. Y., &amp; Decker, S. L. (2007). Initial development and psychometric data for the privilege and oppression inventory.</w:t>
      </w:r>
      <w:r w:rsidRPr="00BE020E">
        <w:rPr>
          <w:i/>
          <w:iCs/>
        </w:rPr>
        <w:t> Measurement and Evaluation in Counseling and Development, 40</w:t>
      </w:r>
      <w:r w:rsidRPr="00BE020E">
        <w:t>(2), 66-79. doi: 10.1080/07481756.2007.11909806</w:t>
      </w:r>
    </w:p>
    <w:p w14:paraId="6215B5A8" w14:textId="77777777" w:rsidR="00CE3EF5" w:rsidRDefault="00CE3EF5" w:rsidP="00CE3EF5">
      <w:pPr>
        <w:spacing w:line="480" w:lineRule="auto"/>
        <w:ind w:left="720" w:hanging="720"/>
        <w:rPr>
          <w:color w:val="000000"/>
        </w:rPr>
      </w:pPr>
      <w:r w:rsidRPr="00101B21">
        <w:rPr>
          <w:color w:val="000000"/>
        </w:rPr>
        <w:t>Hewstone, M., Rubin, M., &amp; Willis, H. (2002). Intergroup bias. </w:t>
      </w:r>
      <w:r w:rsidRPr="008F1FAE">
        <w:rPr>
          <w:i/>
          <w:iCs/>
          <w:color w:val="000000"/>
        </w:rPr>
        <w:t>Annual Review of Psychology</w:t>
      </w:r>
      <w:r w:rsidRPr="00101B21">
        <w:rPr>
          <w:color w:val="000000"/>
        </w:rPr>
        <w:t>, </w:t>
      </w:r>
      <w:r w:rsidRPr="008F1FAE">
        <w:rPr>
          <w:i/>
          <w:iCs/>
          <w:color w:val="000000"/>
        </w:rPr>
        <w:t>53</w:t>
      </w:r>
      <w:r w:rsidRPr="00101B21">
        <w:rPr>
          <w:color w:val="000000"/>
        </w:rPr>
        <w:t>, 575-604.</w:t>
      </w:r>
    </w:p>
    <w:p w14:paraId="75E6D0EF" w14:textId="77777777" w:rsidR="005E6C99" w:rsidRDefault="005E6C99" w:rsidP="005777AC">
      <w:pPr>
        <w:autoSpaceDE w:val="0"/>
        <w:autoSpaceDN w:val="0"/>
        <w:adjustRightInd w:val="0"/>
        <w:ind w:left="720" w:hanging="720"/>
        <w:rPr>
          <w:rFonts w:ascii="Times" w:eastAsia="Calibri" w:hAnsi="Times" w:cs="Times"/>
          <w:color w:val="000000"/>
        </w:rPr>
      </w:pPr>
      <w:r>
        <w:rPr>
          <w:rFonts w:ascii="Times" w:eastAsia="Calibri" w:hAnsi="Times" w:cs="Times"/>
          <w:color w:val="000000"/>
        </w:rPr>
        <w:t xml:space="preserve">Hoffman, K. M., Trawalter, S., Axt, J. R., &amp; Oliver, M. N. (2016). Racial bias in pain assessment and treatment recommendations, and false beliefs about biological differences between blacks and whites. </w:t>
      </w:r>
      <w:r>
        <w:rPr>
          <w:rFonts w:ascii="Times" w:eastAsia="Calibri" w:hAnsi="Times" w:cs="Times"/>
          <w:i/>
          <w:iCs/>
          <w:color w:val="000000"/>
        </w:rPr>
        <w:t>Proceedings of the National Academy of Sciences</w:t>
      </w:r>
      <w:r>
        <w:rPr>
          <w:rFonts w:ascii="Times" w:eastAsia="Calibri" w:hAnsi="Times" w:cs="Times"/>
          <w:color w:val="000000"/>
        </w:rPr>
        <w:t xml:space="preserve">, </w:t>
      </w:r>
      <w:r>
        <w:rPr>
          <w:rFonts w:ascii="Times" w:eastAsia="Calibri" w:hAnsi="Times" w:cs="Times"/>
          <w:i/>
          <w:iCs/>
          <w:color w:val="000000"/>
        </w:rPr>
        <w:t>113</w:t>
      </w:r>
      <w:r>
        <w:rPr>
          <w:rFonts w:ascii="Times" w:eastAsia="Calibri" w:hAnsi="Times" w:cs="Times"/>
          <w:color w:val="000000"/>
        </w:rPr>
        <w:t>(16), 4296–4301.</w:t>
      </w:r>
    </w:p>
    <w:p w14:paraId="32EA5809" w14:textId="77777777" w:rsidR="005E6C99" w:rsidRDefault="005E6C99" w:rsidP="005777AC">
      <w:pPr>
        <w:ind w:left="720" w:hanging="720"/>
        <w:rPr>
          <w:color w:val="000000"/>
        </w:rPr>
      </w:pPr>
    </w:p>
    <w:p w14:paraId="63402ACF" w14:textId="77777777" w:rsidR="004A5B7B" w:rsidRPr="004A5B7B" w:rsidRDefault="004A5B7B" w:rsidP="00CE3EF5">
      <w:pPr>
        <w:spacing w:line="480" w:lineRule="auto"/>
        <w:ind w:left="720" w:hanging="720"/>
      </w:pPr>
      <w:r w:rsidRPr="004A5B7B">
        <w:rPr>
          <w:rFonts w:eastAsia="Calibri"/>
        </w:rPr>
        <w:t xml:space="preserve">Hossain, K. I. (2015). White privilege: Perceptions of pre-service teachers. </w:t>
      </w:r>
      <w:r w:rsidRPr="004A5B7B">
        <w:rPr>
          <w:rFonts w:eastAsia="Calibri"/>
          <w:i/>
          <w:iCs/>
        </w:rPr>
        <w:t>Multicultural Education, 23</w:t>
      </w:r>
      <w:r w:rsidRPr="004A5B7B">
        <w:rPr>
          <w:rFonts w:eastAsia="Calibri"/>
        </w:rPr>
        <w:t>(1), 52-55.</w:t>
      </w:r>
    </w:p>
    <w:p w14:paraId="2FB7235D" w14:textId="77777777" w:rsidR="00C17C83" w:rsidRPr="00101B21" w:rsidRDefault="00C17C83" w:rsidP="00C17C83">
      <w:pPr>
        <w:spacing w:line="480" w:lineRule="auto"/>
        <w:ind w:left="720" w:hanging="720"/>
        <w:rPr>
          <w:color w:val="000000"/>
        </w:rPr>
      </w:pPr>
      <w:r w:rsidRPr="006C0C8A">
        <w:rPr>
          <w:color w:val="000000"/>
        </w:rPr>
        <w:t>Howard, S., &amp; Sommers, S. R. (201</w:t>
      </w:r>
      <w:r>
        <w:rPr>
          <w:color w:val="000000"/>
        </w:rPr>
        <w:t>7a</w:t>
      </w:r>
      <w:r w:rsidRPr="006C0C8A">
        <w:rPr>
          <w:color w:val="000000"/>
        </w:rPr>
        <w:t>). White religious iconography increases anti-black attitudes.</w:t>
      </w:r>
      <w:r w:rsidRPr="006C0C8A">
        <w:rPr>
          <w:i/>
          <w:iCs/>
          <w:color w:val="000000"/>
        </w:rPr>
        <w:t> Psychology of Religion and Spirituality, 11</w:t>
      </w:r>
      <w:r w:rsidRPr="006C0C8A">
        <w:rPr>
          <w:color w:val="000000"/>
        </w:rPr>
        <w:t>(4), 382-391.</w:t>
      </w:r>
    </w:p>
    <w:p w14:paraId="1FD46A4C" w14:textId="77777777" w:rsidR="00CE3EF5" w:rsidRDefault="00CE3EF5" w:rsidP="00AD4129">
      <w:pPr>
        <w:spacing w:line="480" w:lineRule="auto"/>
        <w:ind w:left="720" w:hanging="720"/>
        <w:rPr>
          <w:color w:val="000000"/>
        </w:rPr>
      </w:pPr>
      <w:r w:rsidRPr="00101B21">
        <w:rPr>
          <w:color w:val="000000"/>
        </w:rPr>
        <w:t>Howard, S., &amp; Sommers, S. R. (2017</w:t>
      </w:r>
      <w:r w:rsidR="00C17C83">
        <w:rPr>
          <w:color w:val="000000"/>
        </w:rPr>
        <w:t>b</w:t>
      </w:r>
      <w:r w:rsidRPr="00101B21">
        <w:rPr>
          <w:color w:val="000000"/>
        </w:rPr>
        <w:t>). Exposure to white religious iconography influences black individuals’ intragroup and intergroup attitudes. </w:t>
      </w:r>
      <w:r w:rsidRPr="00C17C83">
        <w:rPr>
          <w:i/>
          <w:color w:val="000000"/>
        </w:rPr>
        <w:t>Cultural Diversity and Ethnic Minority Psychology</w:t>
      </w:r>
      <w:r w:rsidRPr="00101B21">
        <w:rPr>
          <w:color w:val="000000"/>
        </w:rPr>
        <w:t>, </w:t>
      </w:r>
      <w:r w:rsidRPr="00C17C83">
        <w:rPr>
          <w:i/>
          <w:color w:val="000000"/>
        </w:rPr>
        <w:t>23</w:t>
      </w:r>
      <w:r w:rsidRPr="00101B21">
        <w:rPr>
          <w:color w:val="000000"/>
        </w:rPr>
        <w:t>(4), 508-515.</w:t>
      </w:r>
    </w:p>
    <w:p w14:paraId="32FEB256" w14:textId="77777777" w:rsidR="00A57461" w:rsidRPr="00A57461" w:rsidRDefault="00A57461" w:rsidP="00414306">
      <w:pPr>
        <w:pStyle w:val="NormalWeb"/>
        <w:spacing w:before="0" w:beforeAutospacing="0" w:after="0" w:afterAutospacing="0" w:line="480" w:lineRule="auto"/>
        <w:ind w:left="480" w:hanging="480"/>
      </w:pPr>
      <w:r w:rsidRPr="00A57461">
        <w:t xml:space="preserve">Hughes, C. E., &amp; Malhi, R. S. (2016). Police </w:t>
      </w:r>
      <w:r w:rsidR="008F1FAE" w:rsidRPr="00A57461">
        <w:t>endorse color-blind racial beliefs more than laypersons</w:t>
      </w:r>
      <w:r w:rsidRPr="00A57461">
        <w:t xml:space="preserve">. </w:t>
      </w:r>
      <w:r w:rsidRPr="00A57461">
        <w:rPr>
          <w:i/>
          <w:iCs/>
        </w:rPr>
        <w:t>Race and Social Problems</w:t>
      </w:r>
      <w:r w:rsidRPr="00A57461">
        <w:t xml:space="preserve">, </w:t>
      </w:r>
      <w:r w:rsidRPr="00A57461">
        <w:rPr>
          <w:i/>
          <w:iCs/>
        </w:rPr>
        <w:t>8</w:t>
      </w:r>
      <w:r w:rsidRPr="00A57461">
        <w:t>(2), 160–170. DOI: 10.1007/s12552-016-9170-0</w:t>
      </w:r>
    </w:p>
    <w:p w14:paraId="700C6714" w14:textId="77777777" w:rsidR="00A57461" w:rsidRPr="00A57461" w:rsidRDefault="00A57461" w:rsidP="00414306">
      <w:pPr>
        <w:pStyle w:val="NormalWeb"/>
        <w:spacing w:line="480" w:lineRule="auto"/>
        <w:ind w:left="480" w:hanging="480"/>
      </w:pPr>
      <w:r w:rsidRPr="00CE3EF5">
        <w:t xml:space="preserve">Israel, T. (2012). 2011 Society </w:t>
      </w:r>
      <w:r w:rsidR="008F1FAE" w:rsidRPr="00CE3EF5">
        <w:t>of counseling psychology presidential address</w:t>
      </w:r>
      <w:r w:rsidRPr="00CE3EF5">
        <w:t xml:space="preserve">: Exploring </w:t>
      </w:r>
      <w:r w:rsidRPr="008F1FAE">
        <w:t>Privilege in Counseling Psychology</w:t>
      </w:r>
      <w:r w:rsidRPr="00CE3EF5">
        <w:t xml:space="preserve">: Shifting </w:t>
      </w:r>
      <w:r w:rsidR="008F1FAE" w:rsidRPr="00CE3EF5">
        <w:t>the lens</w:t>
      </w:r>
      <w:r w:rsidRPr="00CE3EF5">
        <w:t xml:space="preserve">. </w:t>
      </w:r>
      <w:r w:rsidRPr="00CE3EF5">
        <w:rPr>
          <w:i/>
        </w:rPr>
        <w:t>The Counseling Psychologist</w:t>
      </w:r>
      <w:r w:rsidRPr="00CE3EF5">
        <w:t xml:space="preserve">, </w:t>
      </w:r>
      <w:r w:rsidRPr="00CE3EF5">
        <w:rPr>
          <w:i/>
        </w:rPr>
        <w:t>40</w:t>
      </w:r>
      <w:r w:rsidRPr="00CE3EF5">
        <w:t>(1) 158-180 DOI: 10.1177/0011000011426297</w:t>
      </w:r>
    </w:p>
    <w:p w14:paraId="26DB624D" w14:textId="77777777" w:rsidR="00A57461" w:rsidRPr="00A57461" w:rsidRDefault="00A57461" w:rsidP="00414306">
      <w:pPr>
        <w:pStyle w:val="NormalWeb"/>
        <w:spacing w:before="0" w:beforeAutospacing="0" w:after="0" w:afterAutospacing="0" w:line="480" w:lineRule="auto"/>
        <w:ind w:left="480" w:hanging="480"/>
      </w:pPr>
      <w:r w:rsidRPr="00A57461">
        <w:t xml:space="preserve">Johnson, D. &amp; Steinmetz, K. (2015, April 5). This </w:t>
      </w:r>
      <w:r w:rsidR="008F1FAE" w:rsidRPr="00A57461">
        <w:t>map shows every state with religious-freedom laws</w:t>
      </w:r>
      <w:r w:rsidRPr="00A57461">
        <w:t xml:space="preserve">. </w:t>
      </w:r>
      <w:r w:rsidRPr="00A57461">
        <w:rPr>
          <w:i/>
        </w:rPr>
        <w:t>Time</w:t>
      </w:r>
      <w:r w:rsidRPr="00A57461">
        <w:t>. Retrieved from https://www.time.com</w:t>
      </w:r>
    </w:p>
    <w:p w14:paraId="4956FD83" w14:textId="77777777" w:rsidR="00A57461" w:rsidRDefault="00A57461" w:rsidP="00414306">
      <w:pPr>
        <w:pStyle w:val="NormalWeb"/>
        <w:spacing w:before="0" w:beforeAutospacing="0" w:after="0" w:afterAutospacing="0" w:line="480" w:lineRule="auto"/>
        <w:ind w:left="480" w:hanging="480"/>
      </w:pPr>
      <w:r w:rsidRPr="00A57461">
        <w:t xml:space="preserve">Johnson, M. K., Rowatt, W. C., &amp; Labouff, J. P. (2012). Religiosity and prejudice revisited: In-group favoritism, out-group derogation, or both? </w:t>
      </w:r>
      <w:r w:rsidRPr="00A57461">
        <w:rPr>
          <w:i/>
          <w:iCs/>
        </w:rPr>
        <w:t>Psychology of Religion and Spirituality</w:t>
      </w:r>
      <w:r w:rsidRPr="00A57461">
        <w:t xml:space="preserve">, </w:t>
      </w:r>
      <w:r w:rsidRPr="00A57461">
        <w:rPr>
          <w:i/>
          <w:iCs/>
        </w:rPr>
        <w:t>4</w:t>
      </w:r>
      <w:r w:rsidRPr="00A57461">
        <w:t>(2), 154–168. DOI: 10.1037/a0025107</w:t>
      </w:r>
    </w:p>
    <w:p w14:paraId="294866C1" w14:textId="77777777" w:rsidR="00096B28" w:rsidRDefault="00096B28" w:rsidP="00414306">
      <w:pPr>
        <w:pStyle w:val="NormalWeb"/>
        <w:spacing w:before="0" w:beforeAutospacing="0" w:after="0" w:afterAutospacing="0" w:line="480" w:lineRule="auto"/>
        <w:ind w:left="480" w:hanging="480"/>
      </w:pPr>
      <w:r w:rsidRPr="00096B28">
        <w:t xml:space="preserve">Jost, J. T., &amp; Thompson, E. P. (2000). Group-based dominance and opposition to equality as independent predictors of self-esteem, ethnocentrism, and social policy attitudes among </w:t>
      </w:r>
      <w:r>
        <w:t>African-</w:t>
      </w:r>
      <w:r w:rsidRPr="00096B28">
        <w:t xml:space="preserve">americans and european americans. </w:t>
      </w:r>
      <w:r w:rsidRPr="00096B28">
        <w:rPr>
          <w:i/>
          <w:iCs/>
        </w:rPr>
        <w:t>Journal of Experimental Social Psychology</w:t>
      </w:r>
      <w:r w:rsidRPr="00096B28">
        <w:t xml:space="preserve">, </w:t>
      </w:r>
      <w:r w:rsidRPr="00096B28">
        <w:rPr>
          <w:i/>
          <w:iCs/>
        </w:rPr>
        <w:t>36</w:t>
      </w:r>
      <w:r w:rsidRPr="00096B28">
        <w:t>(3), 209-232.</w:t>
      </w:r>
    </w:p>
    <w:p w14:paraId="599ABD9F" w14:textId="77777777" w:rsidR="00A57461" w:rsidRDefault="00A57461" w:rsidP="00414306">
      <w:pPr>
        <w:pStyle w:val="NormalWeb"/>
        <w:spacing w:before="0" w:beforeAutospacing="0" w:after="0" w:afterAutospacing="0" w:line="480" w:lineRule="auto"/>
        <w:ind w:left="480" w:hanging="480"/>
      </w:pPr>
      <w:r w:rsidRPr="00CE3EF5">
        <w:t xml:space="preserve">Knowles, E. D., Lowery, B. S., Chow, R. M., &amp; Unzueta, M. M. (2014). Deny, </w:t>
      </w:r>
      <w:r w:rsidR="008F1FAE" w:rsidRPr="00CE3EF5">
        <w:t>distance, or dismantle? how white americans manage a privileged identity</w:t>
      </w:r>
      <w:r w:rsidRPr="00CE3EF5">
        <w:t xml:space="preserve">. </w:t>
      </w:r>
      <w:r w:rsidRPr="00CE3EF5">
        <w:rPr>
          <w:i/>
        </w:rPr>
        <w:t xml:space="preserve">Perspectives </w:t>
      </w:r>
      <w:r w:rsidRPr="00CE3EF5">
        <w:t>on</w:t>
      </w:r>
      <w:r w:rsidRPr="00CE3EF5">
        <w:rPr>
          <w:i/>
        </w:rPr>
        <w:t xml:space="preserve"> Psychological Science</w:t>
      </w:r>
      <w:r w:rsidRPr="00CE3EF5">
        <w:t xml:space="preserve">, </w:t>
      </w:r>
      <w:r w:rsidRPr="00CE3EF5">
        <w:rPr>
          <w:i/>
        </w:rPr>
        <w:t>9</w:t>
      </w:r>
      <w:r w:rsidRPr="00CE3EF5">
        <w:t>(6) 594–609. DOI:10.1177/1745691614554658</w:t>
      </w:r>
    </w:p>
    <w:p w14:paraId="20696FDB" w14:textId="77777777" w:rsidR="00A57461" w:rsidRDefault="00A57461" w:rsidP="00A57461">
      <w:pPr>
        <w:spacing w:line="480" w:lineRule="auto"/>
        <w:ind w:left="720" w:hanging="720"/>
      </w:pPr>
      <w:r>
        <w:t xml:space="preserve">Knowles, E. D., Lowery, B. S., Hogan, C. M., &amp; Chow, R. M. (2009). On the malleability of ideology: Motivated construals of color blindness. </w:t>
      </w:r>
      <w:r w:rsidRPr="000E3086">
        <w:rPr>
          <w:i/>
        </w:rPr>
        <w:t>Journal of Personality and Social Psychology</w:t>
      </w:r>
      <w:r>
        <w:t xml:space="preserve">, </w:t>
      </w:r>
      <w:r w:rsidRPr="000E3086">
        <w:rPr>
          <w:i/>
        </w:rPr>
        <w:t>96</w:t>
      </w:r>
      <w:r>
        <w:t>(4), 857-869. DOI: 10.1037/a0013595</w:t>
      </w:r>
    </w:p>
    <w:p w14:paraId="07F4D80A" w14:textId="77777777" w:rsidR="000216D5" w:rsidRPr="001144BE" w:rsidRDefault="000216D5" w:rsidP="00A57461">
      <w:pPr>
        <w:spacing w:line="480" w:lineRule="auto"/>
        <w:ind w:left="720" w:hanging="720"/>
        <w:rPr>
          <w:color w:val="000000"/>
        </w:rPr>
      </w:pPr>
      <w:r w:rsidRPr="001144BE">
        <w:rPr>
          <w:rFonts w:eastAsia="Calibri"/>
          <w:color w:val="000000"/>
        </w:rPr>
        <w:t>Knowles, E. D., &amp; Lowery, B. S. (2012). Meritocracy, self-concerns, and whites' denial of racial inequity. </w:t>
      </w:r>
      <w:r w:rsidRPr="001144BE">
        <w:rPr>
          <w:rFonts w:eastAsia="Calibri"/>
          <w:i/>
          <w:iCs/>
          <w:color w:val="000000"/>
        </w:rPr>
        <w:t>Self and Identity</w:t>
      </w:r>
      <w:r w:rsidRPr="001144BE">
        <w:rPr>
          <w:rFonts w:eastAsia="Calibri"/>
          <w:color w:val="000000"/>
        </w:rPr>
        <w:t>, </w:t>
      </w:r>
      <w:r w:rsidRPr="001144BE">
        <w:rPr>
          <w:rFonts w:eastAsia="Calibri"/>
          <w:i/>
          <w:iCs/>
          <w:color w:val="000000"/>
        </w:rPr>
        <w:t>11</w:t>
      </w:r>
      <w:r w:rsidRPr="001144BE">
        <w:rPr>
          <w:rFonts w:eastAsia="Calibri"/>
          <w:color w:val="000000"/>
        </w:rPr>
        <w:t>(2), 202-222. DOI: 10.1080/15298868.2010.542015</w:t>
      </w:r>
    </w:p>
    <w:p w14:paraId="5710A2F1" w14:textId="77777777" w:rsidR="00A57461" w:rsidRDefault="00A57461" w:rsidP="00414306">
      <w:pPr>
        <w:pStyle w:val="NormalWeb"/>
        <w:spacing w:before="0" w:beforeAutospacing="0" w:after="0" w:afterAutospacing="0" w:line="480" w:lineRule="auto"/>
        <w:ind w:left="480" w:hanging="480"/>
      </w:pPr>
      <w:r w:rsidRPr="00A57461">
        <w:t xml:space="preserve">LeBlanc, B. (2019, April 15). Adoption agency sues state over new gay adoption rules. </w:t>
      </w:r>
      <w:r w:rsidRPr="00A57461">
        <w:rPr>
          <w:i/>
        </w:rPr>
        <w:t>The Detroit News</w:t>
      </w:r>
      <w:r w:rsidRPr="00A57461">
        <w:t xml:space="preserve">. Retrieved from </w:t>
      </w:r>
      <w:hyperlink r:id="rId18" w:history="1">
        <w:r w:rsidR="005807DF" w:rsidRPr="000E2A35">
          <w:rPr>
            <w:rStyle w:val="Hyperlink"/>
          </w:rPr>
          <w:t>https://www.detroitnews.com</w:t>
        </w:r>
      </w:hyperlink>
    </w:p>
    <w:p w14:paraId="3447D0F1" w14:textId="77777777" w:rsidR="005807DF" w:rsidRPr="005807DF" w:rsidRDefault="005807DF" w:rsidP="00414306">
      <w:pPr>
        <w:pStyle w:val="NormalWeb"/>
        <w:spacing w:before="0" w:beforeAutospacing="0" w:after="0" w:afterAutospacing="0" w:line="480" w:lineRule="auto"/>
        <w:ind w:left="480" w:hanging="480"/>
      </w:pPr>
      <w:r>
        <w:t xml:space="preserve">Lipka, M. (2014, May 29). </w:t>
      </w:r>
      <w:r w:rsidRPr="005807DF">
        <w:t>Americans are somewhat more open to the idea of an atheist president</w:t>
      </w:r>
      <w:r>
        <w:t xml:space="preserve">. </w:t>
      </w:r>
      <w:r>
        <w:rPr>
          <w:i/>
          <w:iCs/>
        </w:rPr>
        <w:t>Pew Research Center</w:t>
      </w:r>
      <w:r>
        <w:t xml:space="preserve"> Retrieved from https://pewresearch.org</w:t>
      </w:r>
    </w:p>
    <w:p w14:paraId="42277BC7" w14:textId="77777777" w:rsidR="00A57461" w:rsidRDefault="00A57461" w:rsidP="00414306">
      <w:pPr>
        <w:pStyle w:val="NormalWeb"/>
        <w:spacing w:before="0" w:beforeAutospacing="0" w:after="0" w:afterAutospacing="0" w:line="480" w:lineRule="auto"/>
        <w:ind w:left="480" w:hanging="480"/>
      </w:pPr>
      <w:r w:rsidRPr="00A57461">
        <w:t xml:space="preserve">Liu, W. (2017). White </w:t>
      </w:r>
      <w:r w:rsidR="008F1FAE" w:rsidRPr="00A57461">
        <w:t>male power and privilege</w:t>
      </w:r>
      <w:r w:rsidRPr="00A57461">
        <w:t xml:space="preserve">: The </w:t>
      </w:r>
      <w:r w:rsidR="008F1FAE" w:rsidRPr="00A57461">
        <w:t xml:space="preserve">relationship between white supremacy and social class. </w:t>
      </w:r>
      <w:r w:rsidRPr="00A57461">
        <w:rPr>
          <w:i/>
        </w:rPr>
        <w:t>Journal of Counseling Psychology</w:t>
      </w:r>
      <w:r w:rsidRPr="00A57461">
        <w:t xml:space="preserve">, </w:t>
      </w:r>
      <w:r w:rsidRPr="00A57461">
        <w:rPr>
          <w:i/>
          <w:iCs/>
        </w:rPr>
        <w:t>64</w:t>
      </w:r>
      <w:r w:rsidRPr="00A57461">
        <w:t>(4), 349–358. DOI: 10.1037/cou0000227</w:t>
      </w:r>
    </w:p>
    <w:p w14:paraId="7FC44D0B" w14:textId="77777777" w:rsidR="00423413" w:rsidRPr="00A57461" w:rsidRDefault="00423413" w:rsidP="00414306">
      <w:pPr>
        <w:pStyle w:val="NormalWeb"/>
        <w:spacing w:before="0" w:beforeAutospacing="0" w:after="0" w:afterAutospacing="0" w:line="480" w:lineRule="auto"/>
        <w:ind w:left="480" w:hanging="480"/>
      </w:pPr>
      <w:r w:rsidRPr="00423413">
        <w:t>Liu, W</w:t>
      </w:r>
      <w:r>
        <w:t xml:space="preserve">., </w:t>
      </w:r>
      <w:r w:rsidRPr="00423413">
        <w:t>Pickett</w:t>
      </w:r>
      <w:r>
        <w:t xml:space="preserve"> Jr.</w:t>
      </w:r>
      <w:r w:rsidRPr="00423413">
        <w:t xml:space="preserve">, </w:t>
      </w:r>
      <w:r>
        <w:t xml:space="preserve">T. &amp; </w:t>
      </w:r>
      <w:r w:rsidRPr="00423413">
        <w:t>Ivey</w:t>
      </w:r>
      <w:r>
        <w:t xml:space="preserve"> (2007). </w:t>
      </w:r>
      <w:r w:rsidRPr="00423413">
        <w:t xml:space="preserve">White </w:t>
      </w:r>
      <w:r w:rsidR="008F1FAE" w:rsidRPr="00423413">
        <w:t>middle-class privilege</w:t>
      </w:r>
      <w:r w:rsidRPr="00423413">
        <w:t xml:space="preserve">: Social </w:t>
      </w:r>
      <w:r w:rsidR="008F1FAE" w:rsidRPr="00423413">
        <w:t>class bias and implications for training and practice</w:t>
      </w:r>
      <w:r>
        <w:t>.</w:t>
      </w:r>
      <w:r w:rsidRPr="00423413">
        <w:t xml:space="preserve"> </w:t>
      </w:r>
      <w:r w:rsidRPr="00423413">
        <w:rPr>
          <w:i/>
        </w:rPr>
        <w:t>Journal of Multicultural Counseling and Development</w:t>
      </w:r>
      <w:r>
        <w:t xml:space="preserve">, </w:t>
      </w:r>
      <w:r>
        <w:rPr>
          <w:i/>
        </w:rPr>
        <w:t>35</w:t>
      </w:r>
      <w:r>
        <w:t>(4). 194-206.</w:t>
      </w:r>
    </w:p>
    <w:p w14:paraId="28CC9157" w14:textId="77777777" w:rsidR="00A57461" w:rsidRDefault="00A57461" w:rsidP="00A57461">
      <w:pPr>
        <w:spacing w:line="480" w:lineRule="auto"/>
        <w:ind w:left="720" w:hanging="720"/>
      </w:pPr>
      <w:r>
        <w:t xml:space="preserve">Lowery, B. S., Knowles, E. D., &amp; Unzueta, M. M. (2007). Framing inequity safely: Whites' motivated perceptions of racial privilege. </w:t>
      </w:r>
      <w:r w:rsidRPr="000E3086">
        <w:rPr>
          <w:i/>
        </w:rPr>
        <w:t>Personality and Social Psychology Bulletin</w:t>
      </w:r>
      <w:r>
        <w:t xml:space="preserve">, </w:t>
      </w:r>
      <w:r w:rsidRPr="000E3086">
        <w:rPr>
          <w:i/>
        </w:rPr>
        <w:t>33</w:t>
      </w:r>
      <w:r>
        <w:t>(9), 1237-1250. DOI: 10.1177/0146167207303016</w:t>
      </w:r>
    </w:p>
    <w:p w14:paraId="4AF07146" w14:textId="77777777" w:rsidR="00A57461" w:rsidRPr="00A57461" w:rsidRDefault="00A57461" w:rsidP="00414306">
      <w:pPr>
        <w:pStyle w:val="NormalWeb"/>
        <w:spacing w:before="0" w:beforeAutospacing="0" w:after="0" w:afterAutospacing="0" w:line="480" w:lineRule="auto"/>
        <w:ind w:left="480" w:hanging="480"/>
      </w:pPr>
      <w:r w:rsidRPr="00A57461">
        <w:t xml:space="preserve">Mackie, D. M., &amp; Smith, E. R. (1998). Intergroup </w:t>
      </w:r>
      <w:r w:rsidR="008F1FAE" w:rsidRPr="00A57461">
        <w:t>relation</w:t>
      </w:r>
      <w:r w:rsidRPr="00A57461">
        <w:t xml:space="preserve">s: Insights </w:t>
      </w:r>
      <w:r w:rsidR="008F1FAE" w:rsidRPr="00A57461">
        <w:t>from a theoretically integrative approach</w:t>
      </w:r>
      <w:r w:rsidRPr="00A57461">
        <w:t xml:space="preserve">. </w:t>
      </w:r>
      <w:r w:rsidRPr="00A57461">
        <w:rPr>
          <w:i/>
        </w:rPr>
        <w:t>Psychological Review,105</w:t>
      </w:r>
      <w:r w:rsidRPr="00A57461">
        <w:t>(3)</w:t>
      </w:r>
      <w:r w:rsidRPr="00A57461">
        <w:rPr>
          <w:i/>
        </w:rPr>
        <w:t xml:space="preserve">, </w:t>
      </w:r>
      <w:r w:rsidRPr="00A57461">
        <w:t>499–529</w:t>
      </w:r>
      <w:r w:rsidRPr="00A57461">
        <w:rPr>
          <w:i/>
        </w:rPr>
        <w:t>.</w:t>
      </w:r>
    </w:p>
    <w:p w14:paraId="05366CE4" w14:textId="77777777" w:rsidR="00A57461" w:rsidRPr="00A57461" w:rsidRDefault="00A57461" w:rsidP="005C7021">
      <w:pPr>
        <w:pStyle w:val="NormalWeb"/>
        <w:spacing w:before="0" w:beforeAutospacing="0" w:after="0" w:afterAutospacing="0" w:line="480" w:lineRule="auto"/>
        <w:ind w:left="480" w:hanging="480"/>
      </w:pPr>
      <w:r w:rsidRPr="00A57461">
        <w:t>Mahoney, E. (2018, March 11). Gov. Scott signs education bills: No free speech zones, tighter rules on teachers’ unions and no</w:t>
      </w:r>
      <w:r w:rsidRPr="00FC4A2B">
        <w:rPr>
          <w:rFonts w:eastAsia="Calibri"/>
        </w:rPr>
        <w:t xml:space="preserve"> </w:t>
      </w:r>
      <w:r w:rsidRPr="00A57461">
        <w:t xml:space="preserve">more USF-St. Pete autonomy. </w:t>
      </w:r>
      <w:r w:rsidRPr="00A57461">
        <w:rPr>
          <w:i/>
        </w:rPr>
        <w:t xml:space="preserve">Tampa Bay Times. </w:t>
      </w:r>
      <w:r w:rsidRPr="00A57461">
        <w:t>Retrieved from https://www.tampabay.com</w:t>
      </w:r>
    </w:p>
    <w:p w14:paraId="13FC0DDE" w14:textId="77777777" w:rsidR="00BE020E" w:rsidRPr="00BE020E" w:rsidRDefault="00A57461" w:rsidP="00BE020E">
      <w:pPr>
        <w:pStyle w:val="NormalWeb"/>
        <w:spacing w:before="0" w:beforeAutospacing="0" w:after="0" w:afterAutospacing="0" w:line="480" w:lineRule="auto"/>
        <w:ind w:left="480" w:hanging="480"/>
      </w:pPr>
      <w:r w:rsidRPr="00A57461">
        <w:t xml:space="preserve">Manglitz, E. (2003). Challenging </w:t>
      </w:r>
      <w:r w:rsidR="008F1FAE" w:rsidRPr="00A57461">
        <w:t>white privilege in adult education</w:t>
      </w:r>
      <w:r w:rsidRPr="00A57461">
        <w:t xml:space="preserve">: A </w:t>
      </w:r>
      <w:r w:rsidR="008F1FAE" w:rsidRPr="00A57461">
        <w:t>critical review of the literature.</w:t>
      </w:r>
      <w:r w:rsidRPr="00A57461">
        <w:t xml:space="preserve"> </w:t>
      </w:r>
      <w:r w:rsidRPr="00A57461">
        <w:rPr>
          <w:i/>
        </w:rPr>
        <w:t>Adult Education Quarterly, 53</w:t>
      </w:r>
      <w:r w:rsidRPr="00A57461">
        <w:t>(2). 119-134. DOI:10.1177/0741713602238907</w:t>
      </w:r>
    </w:p>
    <w:p w14:paraId="47ACC97A" w14:textId="77777777" w:rsidR="00BE020E" w:rsidRPr="00BE020E" w:rsidRDefault="00BE020E" w:rsidP="00BE020E">
      <w:pPr>
        <w:spacing w:line="480" w:lineRule="auto"/>
        <w:ind w:left="720" w:hanging="720"/>
      </w:pPr>
      <w:r w:rsidRPr="00BE020E">
        <w:t>Martos, J., &amp; Hegy, P. (1998). Gender roles in family and culture: The basis of sexism in religion. </w:t>
      </w:r>
      <w:r w:rsidRPr="00BE020E">
        <w:rPr>
          <w:i/>
          <w:iCs/>
        </w:rPr>
        <w:t>Equal At The Creation; Equal At The Creation</w:t>
      </w:r>
      <w:r w:rsidRPr="00BE020E">
        <w:t> (pp. 3-24) U Toronto Press.</w:t>
      </w:r>
    </w:p>
    <w:p w14:paraId="4ABA2044" w14:textId="77777777" w:rsidR="001A66BA" w:rsidRPr="005E6C99" w:rsidRDefault="00A57461" w:rsidP="005E6C99">
      <w:pPr>
        <w:pStyle w:val="NormalWeb"/>
        <w:spacing w:before="0" w:beforeAutospacing="0" w:after="0" w:afterAutospacing="0" w:line="480" w:lineRule="auto"/>
        <w:ind w:left="480" w:hanging="480"/>
      </w:pPr>
      <w:r w:rsidRPr="00A57461">
        <w:t xml:space="preserve">Masci, D. (2017, January 20). Almost </w:t>
      </w:r>
      <w:r w:rsidR="008F1FAE" w:rsidRPr="00A57461">
        <w:t>all u.s. presidents, including trump, have been christians.</w:t>
      </w:r>
      <w:r w:rsidRPr="00A57461">
        <w:t xml:space="preserve"> </w:t>
      </w:r>
      <w:r w:rsidRPr="00A57461">
        <w:rPr>
          <w:i/>
        </w:rPr>
        <w:t>Pew Research Center</w:t>
      </w:r>
      <w:r w:rsidRPr="00A57461">
        <w:t xml:space="preserve">. Retrieved from </w:t>
      </w:r>
      <w:hyperlink r:id="rId19" w:history="1">
        <w:r w:rsidR="009526FA" w:rsidRPr="002A5517">
          <w:rPr>
            <w:rStyle w:val="Hyperlink"/>
          </w:rPr>
          <w:t>https://www.pewresearch.org</w:t>
        </w:r>
      </w:hyperlink>
    </w:p>
    <w:p w14:paraId="6174AD76" w14:textId="77777777" w:rsidR="001A66BA" w:rsidRPr="001A66BA" w:rsidRDefault="001A66BA" w:rsidP="009526FA">
      <w:pPr>
        <w:pStyle w:val="NormalWeb"/>
        <w:spacing w:before="0" w:beforeAutospacing="0" w:after="0" w:afterAutospacing="0" w:line="480" w:lineRule="auto"/>
        <w:ind w:left="480" w:hanging="480"/>
      </w:pPr>
      <w:r w:rsidRPr="001A66BA">
        <w:rPr>
          <w:rFonts w:eastAsia="Calibri"/>
        </w:rPr>
        <w:t xml:space="preserve">McDonald, C. P., Chang, C. Y., Dispenza, F., &amp; O'Hara, C. (2019). Multiracial identity, color‐blind racial ideology, and discrimination: Professional counseling implications. </w:t>
      </w:r>
      <w:r w:rsidRPr="001A66BA">
        <w:rPr>
          <w:rFonts w:eastAsia="Calibri"/>
          <w:i/>
          <w:iCs/>
        </w:rPr>
        <w:t>Journal of Counseling &amp; Development, 97</w:t>
      </w:r>
      <w:r w:rsidRPr="001A66BA">
        <w:rPr>
          <w:rFonts w:eastAsia="Calibri"/>
        </w:rPr>
        <w:t>(1), 75-85.</w:t>
      </w:r>
    </w:p>
    <w:p w14:paraId="542F8320" w14:textId="77777777" w:rsidR="009526FA" w:rsidRPr="00101B21" w:rsidRDefault="009526FA" w:rsidP="009526FA">
      <w:pPr>
        <w:pStyle w:val="NormalWeb"/>
        <w:spacing w:before="0" w:beforeAutospacing="0" w:after="0" w:afterAutospacing="0" w:line="480" w:lineRule="auto"/>
        <w:ind w:left="480" w:hanging="480"/>
        <w:rPr>
          <w:color w:val="000000"/>
        </w:rPr>
      </w:pPr>
      <w:r w:rsidRPr="00101B21">
        <w:rPr>
          <w:color w:val="000000"/>
        </w:rPr>
        <w:t xml:space="preserve">McIntosh, P. (2008). </w:t>
      </w:r>
      <w:r w:rsidRPr="00101B21">
        <w:rPr>
          <w:color w:val="000000"/>
          <w:shd w:val="clear" w:color="auto" w:fill="FFFFFF"/>
        </w:rPr>
        <w:t>In McGoldrick M., Hardy K. V. (Eds.), </w:t>
      </w:r>
      <w:r w:rsidRPr="00101B21">
        <w:rPr>
          <w:i/>
          <w:iCs/>
          <w:color w:val="000000"/>
          <w:shd w:val="clear" w:color="auto" w:fill="FFFFFF"/>
        </w:rPr>
        <w:t>White privilege and male privilege: A personal account of coming to see correspondences through work in women's studies</w:t>
      </w:r>
      <w:r w:rsidRPr="00101B21">
        <w:rPr>
          <w:color w:val="000000"/>
          <w:shd w:val="clear" w:color="auto" w:fill="FFFFFF"/>
        </w:rPr>
        <w:t> (2nd ed. ed.) The Guilford Press, New York, NY.</w:t>
      </w:r>
    </w:p>
    <w:p w14:paraId="3DC634BF" w14:textId="77777777" w:rsidR="00A57461" w:rsidRPr="00A57461" w:rsidRDefault="00A57461" w:rsidP="00414306">
      <w:pPr>
        <w:pStyle w:val="NormalWeb"/>
        <w:spacing w:before="0" w:beforeAutospacing="0" w:after="0" w:afterAutospacing="0" w:line="480" w:lineRule="auto"/>
        <w:ind w:left="480" w:hanging="480"/>
      </w:pPr>
      <w:r w:rsidRPr="00A57461">
        <w:t>Mc</w:t>
      </w:r>
      <w:r w:rsidR="009526FA">
        <w:t>I</w:t>
      </w:r>
      <w:r w:rsidRPr="00A57461">
        <w:t xml:space="preserve">ntosh, P. (2015). Extending the </w:t>
      </w:r>
      <w:r w:rsidR="008F1FAE" w:rsidRPr="00A57461">
        <w:t>knapsack</w:t>
      </w:r>
      <w:r w:rsidRPr="00A57461">
        <w:t xml:space="preserve">: Using the </w:t>
      </w:r>
      <w:r w:rsidR="008F1FAE" w:rsidRPr="00A57461">
        <w:t xml:space="preserve">white privilege </w:t>
      </w:r>
      <w:r w:rsidRPr="00A57461">
        <w:t xml:space="preserve">Analysis to Examine Conferred Advantage and Disadvantage Extending the Knapsack.  </w:t>
      </w:r>
      <w:r w:rsidRPr="00A57461">
        <w:rPr>
          <w:i/>
          <w:iCs/>
        </w:rPr>
        <w:t>Women and Therapy</w:t>
      </w:r>
      <w:r w:rsidRPr="00A57461">
        <w:t xml:space="preserve">, </w:t>
      </w:r>
      <w:r w:rsidRPr="00A57461">
        <w:rPr>
          <w:i/>
          <w:iCs/>
        </w:rPr>
        <w:t>38</w:t>
      </w:r>
      <w:r w:rsidRPr="00A57461">
        <w:t>(3–4), 232–245. DOI: 10.1080/02703149.2015.1059195</w:t>
      </w:r>
    </w:p>
    <w:p w14:paraId="77E26038" w14:textId="77777777" w:rsidR="00D9614E" w:rsidRDefault="00A57461" w:rsidP="00D9614E">
      <w:pPr>
        <w:pStyle w:val="NormalWeb"/>
        <w:spacing w:before="0" w:beforeAutospacing="0" w:after="0" w:afterAutospacing="0" w:line="480" w:lineRule="auto"/>
        <w:ind w:left="480" w:hanging="480"/>
      </w:pPr>
      <w:r w:rsidRPr="00A57461">
        <w:t xml:space="preserve">Miller, B. (2018). The </w:t>
      </w:r>
      <w:r w:rsidR="008F1FAE" w:rsidRPr="00A57461">
        <w:t>age of rfra</w:t>
      </w:r>
      <w:r w:rsidRPr="00A57461">
        <w:t xml:space="preserve">. </w:t>
      </w:r>
      <w:r w:rsidRPr="00A57461">
        <w:rPr>
          <w:i/>
        </w:rPr>
        <w:t xml:space="preserve">Forbes. </w:t>
      </w:r>
      <w:r w:rsidRPr="00A57461">
        <w:t xml:space="preserve">Retrieved from </w:t>
      </w:r>
      <w:hyperlink r:id="rId20" w:history="1">
        <w:r w:rsidR="00433242" w:rsidRPr="000A5220">
          <w:rPr>
            <w:rStyle w:val="Hyperlink"/>
          </w:rPr>
          <w:t>https://www.forbes.com</w:t>
        </w:r>
      </w:hyperlink>
    </w:p>
    <w:p w14:paraId="42924692" w14:textId="77777777" w:rsidR="00D9614E" w:rsidRPr="00A57461" w:rsidRDefault="00D9614E" w:rsidP="00D9614E">
      <w:pPr>
        <w:spacing w:line="480" w:lineRule="auto"/>
        <w:ind w:left="720" w:hanging="720"/>
      </w:pPr>
      <w:r w:rsidRPr="00D9614E">
        <w:t>Mindrup, R. M., Spray, B. J., &amp; Lamberghini-West, A. (2011). White privilege and multicultural counseling competence: The influence of field of study, sex, and racial/ethnic exposure.</w:t>
      </w:r>
      <w:r w:rsidRPr="00D9614E">
        <w:rPr>
          <w:i/>
          <w:iCs/>
        </w:rPr>
        <w:t> Journal of Ethnic &amp; Cultural Diversity in Social Work: Innovation in Theory, Research &amp; Practice, 20</w:t>
      </w:r>
      <w:r w:rsidRPr="00D9614E">
        <w:t>(1), 20-38. doi: 10.1080/15313204.2011.545942</w:t>
      </w:r>
    </w:p>
    <w:p w14:paraId="00AA1D32" w14:textId="77777777" w:rsidR="00A57461" w:rsidRPr="00A57461" w:rsidRDefault="00A57461" w:rsidP="00414306">
      <w:pPr>
        <w:pStyle w:val="NormalWeb"/>
        <w:spacing w:before="0" w:beforeAutospacing="0" w:after="0" w:afterAutospacing="0" w:line="480" w:lineRule="auto"/>
        <w:ind w:left="480" w:hanging="480"/>
      </w:pPr>
      <w:r w:rsidRPr="00A57461">
        <w:t xml:space="preserve">National Women’s Law Center (2019, August 7). Pharmacy </w:t>
      </w:r>
      <w:r w:rsidR="008F1FAE" w:rsidRPr="00A57461">
        <w:t>refusals 101</w:t>
      </w:r>
      <w:r w:rsidRPr="00A57461">
        <w:t>. Retrieved from https://nwlc.org</w:t>
      </w:r>
    </w:p>
    <w:p w14:paraId="192EA596" w14:textId="77777777" w:rsidR="00A57461" w:rsidRDefault="00A57461" w:rsidP="00A57461">
      <w:pPr>
        <w:spacing w:line="480" w:lineRule="auto"/>
        <w:ind w:left="720" w:hanging="720"/>
      </w:pPr>
      <w:r>
        <w:t xml:space="preserve">Neville, H. A., Lilly, R. L., Duran, G., Lee, R. M., &amp; Browne, L. (2000). Construction and initial validation of the color-blind racial attitudes scale (CoBRAS). </w:t>
      </w:r>
      <w:r w:rsidRPr="000E3086">
        <w:rPr>
          <w:i/>
        </w:rPr>
        <w:t>Journal of Counseling Psychology</w:t>
      </w:r>
      <w:r>
        <w:t xml:space="preserve">, </w:t>
      </w:r>
      <w:r w:rsidRPr="000E3086">
        <w:rPr>
          <w:i/>
        </w:rPr>
        <w:t>47</w:t>
      </w:r>
      <w:r>
        <w:t>(1), 59-70. DOI: 10.1037/0022-0167.47.1.59</w:t>
      </w:r>
    </w:p>
    <w:p w14:paraId="2D933B98" w14:textId="77777777" w:rsidR="00A57461" w:rsidRDefault="00A57461" w:rsidP="00414306">
      <w:pPr>
        <w:pStyle w:val="NormalWeb"/>
        <w:spacing w:before="0" w:beforeAutospacing="0" w:after="0" w:afterAutospacing="0" w:line="480" w:lineRule="auto"/>
        <w:ind w:left="480" w:hanging="480"/>
      </w:pPr>
      <w:r w:rsidRPr="00A57461">
        <w:t xml:space="preserve">Oh, E., Choi, C., Neville, H., Anderson, C., &amp; Landrum-Brown, J. (2010). Beliefs </w:t>
      </w:r>
      <w:r w:rsidR="008F1FAE" w:rsidRPr="00A57461">
        <w:t>about affirmative action</w:t>
      </w:r>
      <w:r w:rsidRPr="00A57461">
        <w:t xml:space="preserve">: A </w:t>
      </w:r>
      <w:r w:rsidR="008F1FAE" w:rsidRPr="00A57461">
        <w:t>test of the group self-interest and racism beliefs mod</w:t>
      </w:r>
      <w:r w:rsidRPr="00A57461">
        <w:t xml:space="preserve">els. </w:t>
      </w:r>
      <w:r w:rsidRPr="00A57461">
        <w:rPr>
          <w:i/>
        </w:rPr>
        <w:t>Journal of Diversity in Higher Education</w:t>
      </w:r>
      <w:r w:rsidRPr="00A57461">
        <w:t xml:space="preserve">, </w:t>
      </w:r>
      <w:r w:rsidRPr="00A57461">
        <w:rPr>
          <w:i/>
          <w:iCs/>
        </w:rPr>
        <w:t>3</w:t>
      </w:r>
      <w:r w:rsidRPr="00A57461">
        <w:t>(3), 163–176. DOI: 10.1037/a0019799</w:t>
      </w:r>
    </w:p>
    <w:p w14:paraId="0461FBDE" w14:textId="77777777" w:rsidR="0000121E" w:rsidRPr="00A57461" w:rsidRDefault="0000121E" w:rsidP="00414306">
      <w:pPr>
        <w:pStyle w:val="NormalWeb"/>
        <w:spacing w:before="0" w:beforeAutospacing="0" w:after="0" w:afterAutospacing="0" w:line="480" w:lineRule="auto"/>
        <w:ind w:left="480" w:hanging="480"/>
      </w:pPr>
      <w:r w:rsidRPr="00D9614E">
        <w:rPr>
          <w:i/>
        </w:rPr>
        <w:t>Ozawa v. United States</w:t>
      </w:r>
      <w:r w:rsidRPr="0000121E">
        <w:t>, 260 U.S. 178 (1922).</w:t>
      </w:r>
    </w:p>
    <w:p w14:paraId="3E0833FA" w14:textId="77777777" w:rsidR="00A57461" w:rsidRDefault="00A57461" w:rsidP="00414306">
      <w:pPr>
        <w:pStyle w:val="NormalWeb"/>
        <w:spacing w:before="0" w:beforeAutospacing="0" w:after="0" w:afterAutospacing="0" w:line="480" w:lineRule="auto"/>
        <w:ind w:left="480" w:hanging="480"/>
      </w:pPr>
      <w:r w:rsidRPr="00A57461">
        <w:t xml:space="preserve">PBS NewsHour (2018, July 9). More </w:t>
      </w:r>
      <w:r w:rsidR="008F1FAE" w:rsidRPr="00A57461">
        <w:t>than 2 centuries of supreme court justices, in 18 numbers</w:t>
      </w:r>
      <w:r w:rsidRPr="00A57461">
        <w:t xml:space="preserve">. Retrieved from </w:t>
      </w:r>
      <w:hyperlink r:id="rId21" w:history="1">
        <w:r w:rsidR="005807DF" w:rsidRPr="000E2A35">
          <w:rPr>
            <w:rStyle w:val="Hyperlink"/>
          </w:rPr>
          <w:t>https://www.pbs.org</w:t>
        </w:r>
      </w:hyperlink>
    </w:p>
    <w:p w14:paraId="5BBEC21E" w14:textId="77777777" w:rsidR="005807DF" w:rsidRDefault="005807DF" w:rsidP="00414306">
      <w:pPr>
        <w:pStyle w:val="NormalWeb"/>
        <w:spacing w:before="0" w:beforeAutospacing="0" w:after="0" w:afterAutospacing="0" w:line="480" w:lineRule="auto"/>
        <w:ind w:left="480" w:hanging="480"/>
      </w:pPr>
      <w:r w:rsidRPr="001E2071">
        <w:t>Pew Research Center (</w:t>
      </w:r>
      <w:r w:rsidR="001E2071" w:rsidRPr="001E2071">
        <w:t>n</w:t>
      </w:r>
      <w:r w:rsidR="001E2071">
        <w:t>.</w:t>
      </w:r>
      <w:r w:rsidR="001E2071" w:rsidRPr="001E2071">
        <w:t>d</w:t>
      </w:r>
      <w:r w:rsidR="001E2071">
        <w:t>.</w:t>
      </w:r>
      <w:r w:rsidRPr="001E2071">
        <w:t>)</w:t>
      </w:r>
      <w:r w:rsidR="001E2071" w:rsidRPr="001E2071">
        <w:t>.</w:t>
      </w:r>
      <w:r w:rsidR="001E2071">
        <w:t xml:space="preserve"> Religious landscape study: Christians. Retrieved from https://www.pewforum.com</w:t>
      </w:r>
    </w:p>
    <w:p w14:paraId="4029D536" w14:textId="77777777" w:rsidR="00A57461" w:rsidRPr="001E2071" w:rsidRDefault="00A57461" w:rsidP="000625DB">
      <w:pPr>
        <w:pStyle w:val="NormalWeb"/>
        <w:spacing w:before="0" w:beforeAutospacing="0" w:after="0" w:afterAutospacing="0" w:line="480" w:lineRule="auto"/>
        <w:ind w:left="480" w:hanging="480"/>
      </w:pPr>
      <w:r w:rsidRPr="00CE3EF5">
        <w:t>Pew Research Center (</w:t>
      </w:r>
      <w:r w:rsidRPr="001E2071">
        <w:t xml:space="preserve">2015, </w:t>
      </w:r>
      <w:r w:rsidR="001E2071" w:rsidRPr="001E2071">
        <w:t>November</w:t>
      </w:r>
      <w:r w:rsidRPr="001E2071">
        <w:t xml:space="preserve"> 3). </w:t>
      </w:r>
      <w:r w:rsidR="001E2071" w:rsidRPr="001E2071">
        <w:rPr>
          <w:rFonts w:eastAsia="Calibri"/>
        </w:rPr>
        <w:t xml:space="preserve">U.S. public becoming less religious. </w:t>
      </w:r>
      <w:r w:rsidRPr="001E2071">
        <w:t>Retrieved from https://www.pewforum.org</w:t>
      </w:r>
    </w:p>
    <w:p w14:paraId="1FE54A11" w14:textId="77777777" w:rsidR="00D9614E" w:rsidRDefault="00A57461" w:rsidP="00D9614E">
      <w:pPr>
        <w:pStyle w:val="NormalWeb"/>
        <w:spacing w:before="0" w:beforeAutospacing="0" w:after="0" w:afterAutospacing="0" w:line="480" w:lineRule="auto"/>
        <w:ind w:left="480" w:hanging="480"/>
      </w:pPr>
      <w:r w:rsidRPr="00A57461">
        <w:t xml:space="preserve">Pinterits, E. J., Poteat, V. P., &amp; Spanierman, L. B. (2009). The </w:t>
      </w:r>
      <w:r w:rsidR="008F1FAE" w:rsidRPr="008F1FAE">
        <w:t>white privilege attitudes scale</w:t>
      </w:r>
      <w:r w:rsidR="008F1FAE" w:rsidRPr="00A57461">
        <w:t xml:space="preserve">: </w:t>
      </w:r>
      <w:r w:rsidRPr="00A57461">
        <w:t xml:space="preserve">Development </w:t>
      </w:r>
      <w:r w:rsidR="008F1FAE" w:rsidRPr="00A57461">
        <w:t>and initial validation</w:t>
      </w:r>
      <w:r w:rsidRPr="00A57461">
        <w:t xml:space="preserve">. </w:t>
      </w:r>
      <w:r w:rsidRPr="00A57461">
        <w:rPr>
          <w:i/>
        </w:rPr>
        <w:t>Journal of Counseling Psychology</w:t>
      </w:r>
      <w:r w:rsidRPr="00A57461">
        <w:t xml:space="preserve">, </w:t>
      </w:r>
      <w:r w:rsidRPr="00A57461">
        <w:rPr>
          <w:i/>
          <w:iCs/>
        </w:rPr>
        <w:t>56</w:t>
      </w:r>
      <w:r w:rsidRPr="00A57461">
        <w:t>(3), 417–429. DOI: 10.1037/a0016274</w:t>
      </w:r>
    </w:p>
    <w:p w14:paraId="3A5732A9" w14:textId="77777777" w:rsidR="00EC45EC" w:rsidRDefault="00D9614E" w:rsidP="00D9614E">
      <w:pPr>
        <w:spacing w:line="480" w:lineRule="auto"/>
        <w:ind w:left="720" w:hanging="720"/>
      </w:pPr>
      <w:r w:rsidRPr="00D9614E">
        <w:t>Roussos, G., &amp; Dovidio, J. F. (2018). Hate speech is in the eye of the beholder: The influence of racial attitudes and freedom of speech beliefs on perceptions of racially motivated threats of violence.</w:t>
      </w:r>
      <w:r w:rsidRPr="00D9614E">
        <w:rPr>
          <w:i/>
          <w:iCs/>
        </w:rPr>
        <w:t> Social Psychological and Personality Science, 9</w:t>
      </w:r>
      <w:r w:rsidRPr="00D9614E">
        <w:t>(2), 176-185. doi: 10.1177/1948550617748728</w:t>
      </w:r>
    </w:p>
    <w:p w14:paraId="3E3F57FC" w14:textId="77777777" w:rsidR="00D9614E" w:rsidRPr="00A57461" w:rsidRDefault="00D9614E" w:rsidP="00D9614E">
      <w:pPr>
        <w:spacing w:line="480" w:lineRule="auto"/>
        <w:ind w:left="720" w:hanging="720"/>
      </w:pPr>
      <w:r w:rsidRPr="00D9614E">
        <w:t>Sanabria, S. (2012). Religious orientation and prejudice: Predictors of homoprejudice.</w:t>
      </w:r>
      <w:r w:rsidRPr="00D9614E">
        <w:rPr>
          <w:i/>
          <w:iCs/>
        </w:rPr>
        <w:t> Journal of LGBT Issues in Counseling, 6</w:t>
      </w:r>
      <w:r w:rsidRPr="00D9614E">
        <w:t>(3), 183-201. doi: 10.1080/15538605.2012.708894</w:t>
      </w:r>
    </w:p>
    <w:p w14:paraId="1F1F292E" w14:textId="77777777" w:rsidR="00A57461" w:rsidRDefault="00A57461" w:rsidP="00414306">
      <w:pPr>
        <w:pStyle w:val="NormalWeb"/>
        <w:spacing w:before="0" w:beforeAutospacing="0" w:after="0" w:afterAutospacing="0" w:line="480" w:lineRule="auto"/>
        <w:ind w:left="480" w:hanging="480"/>
      </w:pPr>
      <w:r w:rsidRPr="00A57461">
        <w:t>Schlosser, L. (2003). Christian privilege: Breaking a sacred taboo</w:t>
      </w:r>
      <w:r w:rsidRPr="00A57461">
        <w:rPr>
          <w:i/>
        </w:rPr>
        <w:t>. Journal of Multicultural Counseling and Development, 31</w:t>
      </w:r>
      <w:r w:rsidRPr="00A57461">
        <w:t>. 44-51.</w:t>
      </w:r>
    </w:p>
    <w:p w14:paraId="097B79E5" w14:textId="77777777" w:rsidR="00773CFD" w:rsidRPr="00773CFD" w:rsidRDefault="00A57461" w:rsidP="00773CFD">
      <w:pPr>
        <w:spacing w:line="480" w:lineRule="auto"/>
        <w:ind w:left="720" w:hanging="720"/>
        <w:rPr>
          <w:highlight w:val="yellow"/>
        </w:rPr>
      </w:pPr>
      <w:r w:rsidRPr="00A57461">
        <w:t xml:space="preserve">Smedley, A. (1998). “Race” and the construction of human identity. </w:t>
      </w:r>
      <w:r w:rsidRPr="00A57461">
        <w:rPr>
          <w:i/>
        </w:rPr>
        <w:t>American Anthropologist</w:t>
      </w:r>
      <w:r w:rsidRPr="00A57461">
        <w:t xml:space="preserve">, </w:t>
      </w:r>
      <w:r w:rsidRPr="00A57461">
        <w:rPr>
          <w:i/>
        </w:rPr>
        <w:t>100</w:t>
      </w:r>
      <w:r w:rsidRPr="00A57461">
        <w:t>(3). 690-702.</w:t>
      </w:r>
      <w:r>
        <w:t xml:space="preserve"> </w:t>
      </w:r>
      <w:r w:rsidR="00773CFD">
        <w:rPr>
          <w:rFonts w:ascii="Georgia" w:hAnsi="Georgia"/>
          <w:color w:val="333333"/>
          <w:shd w:val="clear" w:color="auto" w:fill="FFFFFF"/>
        </w:rPr>
        <w:t xml:space="preserve">Staub, E. (2001). </w:t>
      </w:r>
      <w:r w:rsidR="00773CFD">
        <w:t xml:space="preserve">Individual and Group Identities in Genocide and Mass Killing. In </w:t>
      </w:r>
      <w:r w:rsidR="00773CFD" w:rsidRPr="00773CFD">
        <w:t>Ashmore, R., Jussim, L., Wilder, D.</w:t>
      </w:r>
      <w:r w:rsidR="00773CFD">
        <w:t xml:space="preserve"> (Eds), </w:t>
      </w:r>
      <w:r w:rsidR="00773CFD" w:rsidRPr="00773CFD">
        <w:rPr>
          <w:i/>
        </w:rPr>
        <w:t>Social Identity, Intergroup Conflict, and Conflict Reduction</w:t>
      </w:r>
      <w:r w:rsidR="00773CFD">
        <w:rPr>
          <w:i/>
        </w:rPr>
        <w:t xml:space="preserve"> </w:t>
      </w:r>
      <w:r w:rsidR="00773CFD">
        <w:t>(p. 159-184). New York, NY: Oxford University Press</w:t>
      </w:r>
    </w:p>
    <w:p w14:paraId="60FFF1CC" w14:textId="77777777" w:rsidR="00A57461" w:rsidRDefault="00A57461" w:rsidP="00414306">
      <w:pPr>
        <w:pStyle w:val="NormalWeb"/>
        <w:spacing w:before="0" w:beforeAutospacing="0" w:after="0" w:afterAutospacing="0" w:line="480" w:lineRule="auto"/>
        <w:ind w:left="480" w:hanging="480"/>
        <w:rPr>
          <w:rStyle w:val="Hyperlink"/>
        </w:rPr>
      </w:pPr>
      <w:r w:rsidRPr="00A57461">
        <w:t xml:space="preserve">Solochek, J. (2018, March 26). Atheist </w:t>
      </w:r>
      <w:r w:rsidR="008F1FAE" w:rsidRPr="00A57461">
        <w:t>group offers to provide “in god we trust” signs to florida public schools</w:t>
      </w:r>
      <w:r w:rsidRPr="00A57461">
        <w:t xml:space="preserve">. </w:t>
      </w:r>
      <w:r w:rsidRPr="00A57461">
        <w:rPr>
          <w:i/>
        </w:rPr>
        <w:t>Tampa Bay Times</w:t>
      </w:r>
      <w:r w:rsidRPr="00A57461">
        <w:t xml:space="preserve">. Retrieved from </w:t>
      </w:r>
      <w:hyperlink r:id="rId22" w:history="1">
        <w:r w:rsidR="00423413" w:rsidRPr="00E84F91">
          <w:rPr>
            <w:rStyle w:val="Hyperlink"/>
          </w:rPr>
          <w:t>https://www.tampbay.com</w:t>
        </w:r>
      </w:hyperlink>
    </w:p>
    <w:p w14:paraId="55EC145F" w14:textId="77777777" w:rsidR="006F5AAD" w:rsidRDefault="00594DC8" w:rsidP="00414306">
      <w:pPr>
        <w:pStyle w:val="NormalWeb"/>
        <w:spacing w:before="0" w:beforeAutospacing="0" w:after="0" w:afterAutospacing="0" w:line="480" w:lineRule="auto"/>
        <w:ind w:left="480" w:hanging="480"/>
      </w:pPr>
      <w:r w:rsidRPr="00594DC8">
        <w:t xml:space="preserve">Solomon, P., Portelli, J., Daniel, B., &amp; Campbell, A. (2005). The discourse of denial: How white teacher candidates construct race, racism and "white privilege". </w:t>
      </w:r>
      <w:r w:rsidRPr="00594DC8">
        <w:rPr>
          <w:i/>
          <w:iCs/>
        </w:rPr>
        <w:t>Race, Ethnicity and Education</w:t>
      </w:r>
      <w:r w:rsidRPr="00594DC8">
        <w:t xml:space="preserve">, </w:t>
      </w:r>
      <w:r w:rsidRPr="00594DC8">
        <w:rPr>
          <w:i/>
          <w:iCs/>
        </w:rPr>
        <w:t>8</w:t>
      </w:r>
      <w:r w:rsidRPr="00594DC8">
        <w:t>(2), 147-169.</w:t>
      </w:r>
    </w:p>
    <w:p w14:paraId="5CD6649D" w14:textId="77777777" w:rsidR="00773CFD" w:rsidRDefault="00095BCD" w:rsidP="00773CFD">
      <w:pPr>
        <w:pStyle w:val="NormalWeb"/>
        <w:spacing w:before="0" w:beforeAutospacing="0" w:after="0" w:afterAutospacing="0" w:line="480" w:lineRule="auto"/>
        <w:ind w:left="480" w:hanging="480"/>
      </w:pPr>
      <w:r>
        <w:t xml:space="preserve">Southern Poverty Law Center. (2018). Hate </w:t>
      </w:r>
      <w:r w:rsidR="008F1FAE">
        <w:t>map</w:t>
      </w:r>
      <w:r>
        <w:t xml:space="preserve">. Retrieved from </w:t>
      </w:r>
      <w:r w:rsidRPr="00095BCD">
        <w:t>https://www.splcenter.org/hate-map</w:t>
      </w:r>
      <w:r>
        <w:t xml:space="preserve"> </w:t>
      </w:r>
    </w:p>
    <w:p w14:paraId="27DECEA7" w14:textId="77777777" w:rsidR="008D35A5" w:rsidRPr="00101B21" w:rsidRDefault="008D35A5" w:rsidP="00D9614E">
      <w:pPr>
        <w:spacing w:line="480" w:lineRule="auto"/>
        <w:ind w:left="720" w:hanging="720"/>
        <w:rPr>
          <w:color w:val="000000"/>
        </w:rPr>
      </w:pPr>
      <w:r w:rsidRPr="00101B21">
        <w:rPr>
          <w:color w:val="000000"/>
          <w:shd w:val="clear" w:color="auto" w:fill="FFFFFF"/>
        </w:rPr>
        <w:t>Spanierman, L. B., &amp; Heppner, M. J. (2004). Psychosocial costs of racism to whites scale (PCRW): Construction and initial validation. Journal of Counseling Psychology, 51(2), 249-262. </w:t>
      </w:r>
    </w:p>
    <w:p w14:paraId="29AA9A8F" w14:textId="77777777" w:rsidR="008D35A5" w:rsidRPr="008D35A5" w:rsidRDefault="008D35A5" w:rsidP="008D35A5">
      <w:pPr>
        <w:spacing w:line="480" w:lineRule="auto"/>
        <w:ind w:left="720" w:hanging="720"/>
      </w:pPr>
      <w:r w:rsidRPr="008D35A5">
        <w:rPr>
          <w:color w:val="1D1D1D"/>
        </w:rPr>
        <w:t xml:space="preserve">Sutton, B. (2010). Bodies </w:t>
      </w:r>
      <w:r w:rsidR="008F1FAE" w:rsidRPr="008D35A5">
        <w:rPr>
          <w:color w:val="1D1D1D"/>
        </w:rPr>
        <w:t xml:space="preserve">in crisis: </w:t>
      </w:r>
      <w:r w:rsidR="008F1FAE">
        <w:rPr>
          <w:color w:val="1D1D1D"/>
        </w:rPr>
        <w:t>C</w:t>
      </w:r>
      <w:r w:rsidR="008F1FAE" w:rsidRPr="008D35A5">
        <w:rPr>
          <w:color w:val="1D1D1D"/>
        </w:rPr>
        <w:t>ulture, violence, and women’s resistance in neoliberal argentina</w:t>
      </w:r>
      <w:r w:rsidRPr="008D35A5">
        <w:rPr>
          <w:color w:val="1D1D1D"/>
        </w:rPr>
        <w:t>. New Brunswick, N.J.: Rutgers University Press. </w:t>
      </w:r>
    </w:p>
    <w:p w14:paraId="10F83B24" w14:textId="77777777" w:rsidR="00423413" w:rsidRPr="00A57461" w:rsidRDefault="00423413" w:rsidP="00095BCD">
      <w:pPr>
        <w:pStyle w:val="NormalWeb"/>
        <w:spacing w:before="0" w:beforeAutospacing="0" w:after="0" w:afterAutospacing="0" w:line="480" w:lineRule="auto"/>
        <w:ind w:left="480" w:hanging="480"/>
      </w:pPr>
      <w:r>
        <w:t xml:space="preserve">Swan, L., Heesacker, M., Snipes, J. &amp; Perrin, P. (2014). Social </w:t>
      </w:r>
      <w:r w:rsidR="008F1FAE">
        <w:t>perceptions of religiosity</w:t>
      </w:r>
      <w:r>
        <w:t xml:space="preserve">: Dogmatism </w:t>
      </w:r>
      <w:r w:rsidR="008F1FAE">
        <w:t>tarnishes the religious halo</w:t>
      </w:r>
      <w:r>
        <w:t xml:space="preserve">. </w:t>
      </w:r>
      <w:r w:rsidRPr="00423413">
        <w:rPr>
          <w:i/>
        </w:rPr>
        <w:t>International Journal for the Psychology of Religion</w:t>
      </w:r>
      <w:r>
        <w:t xml:space="preserve">, </w:t>
      </w:r>
      <w:r w:rsidRPr="00423413">
        <w:rPr>
          <w:i/>
        </w:rPr>
        <w:t>24</w:t>
      </w:r>
      <w:r>
        <w:t>(1). 16-27. DOI: 10.1080/10508619.2012.761470</w:t>
      </w:r>
    </w:p>
    <w:p w14:paraId="1E0189BB" w14:textId="77777777" w:rsidR="00A57461" w:rsidRPr="00500880" w:rsidRDefault="00500880" w:rsidP="00414306">
      <w:pPr>
        <w:pStyle w:val="NormalWeb"/>
        <w:spacing w:before="0" w:beforeAutospacing="0" w:after="0" w:afterAutospacing="0" w:line="480" w:lineRule="auto"/>
        <w:ind w:left="480" w:hanging="480"/>
      </w:pPr>
      <w:r w:rsidRPr="00CE3EF5">
        <w:t xml:space="preserve">Taylor, E. (1998). A </w:t>
      </w:r>
      <w:r w:rsidR="008F1FAE" w:rsidRPr="00CE3EF5">
        <w:t>primer on critical race theory</w:t>
      </w:r>
      <w:r w:rsidRPr="00CE3EF5">
        <w:t xml:space="preserve">. </w:t>
      </w:r>
      <w:r w:rsidRPr="00CE3EF5">
        <w:rPr>
          <w:i/>
        </w:rPr>
        <w:t>The Journal of Blacks in Higher Education</w:t>
      </w:r>
      <w:r w:rsidRPr="00CE3EF5">
        <w:t xml:space="preserve">, </w:t>
      </w:r>
      <w:r w:rsidRPr="00CE3EF5">
        <w:rPr>
          <w:i/>
        </w:rPr>
        <w:t>19</w:t>
      </w:r>
      <w:r w:rsidRPr="00CE3EF5">
        <w:t>. 122-124.</w:t>
      </w:r>
    </w:p>
    <w:p w14:paraId="3C0D8082" w14:textId="77777777" w:rsidR="00A57461" w:rsidRPr="00A57461" w:rsidRDefault="00A57461" w:rsidP="00414306">
      <w:pPr>
        <w:pStyle w:val="NormalWeb"/>
        <w:spacing w:before="0" w:beforeAutospacing="0" w:after="0" w:afterAutospacing="0" w:line="480" w:lineRule="auto"/>
        <w:ind w:left="480" w:hanging="480"/>
      </w:pPr>
      <w:r w:rsidRPr="00A57461">
        <w:t xml:space="preserve">The Washington Times (2017, January 3). </w:t>
      </w:r>
      <w:r w:rsidR="008F1FAE" w:rsidRPr="00A57461">
        <w:t>religious makeup of 115</w:t>
      </w:r>
      <w:r w:rsidR="008F1FAE" w:rsidRPr="00A57461">
        <w:rPr>
          <w:vertAlign w:val="superscript"/>
        </w:rPr>
        <w:t>th</w:t>
      </w:r>
      <w:r w:rsidR="008F1FAE" w:rsidRPr="00A57461">
        <w:t xml:space="preserve"> congress</w:t>
      </w:r>
      <w:r w:rsidRPr="00A57461">
        <w:t xml:space="preserve">. </w:t>
      </w:r>
      <w:r w:rsidRPr="00A57461">
        <w:rPr>
          <w:i/>
        </w:rPr>
        <w:t>Washington Times</w:t>
      </w:r>
      <w:r w:rsidRPr="00A57461">
        <w:t>. Retrieved from https://www.washingtontimes.com</w:t>
      </w:r>
    </w:p>
    <w:p w14:paraId="6D07D031" w14:textId="77777777" w:rsidR="00CE3EF5" w:rsidRDefault="00A57461" w:rsidP="00CE3EF5">
      <w:pPr>
        <w:pStyle w:val="NormalWeb"/>
        <w:spacing w:before="0" w:beforeAutospacing="0" w:after="0" w:afterAutospacing="0" w:line="480" w:lineRule="auto"/>
        <w:ind w:left="480" w:hanging="480"/>
      </w:pPr>
      <w:r w:rsidRPr="00A57461">
        <w:t xml:space="preserve">Todd, N. R., Mcconnell, E. A., &amp; Suffrin, R. L. (2014). The </w:t>
      </w:r>
      <w:r w:rsidR="008F1FAE" w:rsidRPr="00A57461">
        <w:t>role of attitudes toward white privilege and religious beliefs in predicting social justice interest and commitmen</w:t>
      </w:r>
      <w:r w:rsidRPr="00A57461">
        <w:t xml:space="preserve">t. </w:t>
      </w:r>
      <w:r w:rsidRPr="00A57461">
        <w:rPr>
          <w:i/>
        </w:rPr>
        <w:t>American Journal of Community Psychology</w:t>
      </w:r>
      <w:r w:rsidRPr="00A57461">
        <w:t>, 53, 109–121. DOI: 10.1007/s10464-014-9630-x</w:t>
      </w:r>
    </w:p>
    <w:p w14:paraId="5FCAE741" w14:textId="77777777" w:rsidR="00CE3EF5" w:rsidRPr="00101B21" w:rsidRDefault="00CE3EF5" w:rsidP="00414306">
      <w:pPr>
        <w:pStyle w:val="NormalWeb"/>
        <w:spacing w:before="0" w:beforeAutospacing="0" w:after="0" w:afterAutospacing="0" w:line="480" w:lineRule="auto"/>
        <w:ind w:left="480" w:hanging="480"/>
        <w:rPr>
          <w:color w:val="000000"/>
        </w:rPr>
      </w:pPr>
      <w:r w:rsidRPr="00101B21">
        <w:rPr>
          <w:color w:val="000000"/>
        </w:rPr>
        <w:t>Todd, N. R., Houston, J. D., &amp; Odahl-Ruan, C. (2014). Preliminary validation of the sanctification of social justice scale.</w:t>
      </w:r>
      <w:r w:rsidRPr="00101B21">
        <w:rPr>
          <w:i/>
          <w:iCs/>
          <w:color w:val="000000"/>
        </w:rPr>
        <w:t> Psychology of Religion and Spirituality, 6</w:t>
      </w:r>
      <w:r w:rsidRPr="00101B21">
        <w:rPr>
          <w:color w:val="000000"/>
        </w:rPr>
        <w:t>(3), 245-256.</w:t>
      </w:r>
    </w:p>
    <w:p w14:paraId="06168168" w14:textId="77777777" w:rsidR="00CE3EF5" w:rsidRDefault="00CE3EF5" w:rsidP="00414306">
      <w:pPr>
        <w:pStyle w:val="NormalWeb"/>
        <w:spacing w:before="0" w:beforeAutospacing="0" w:after="0" w:afterAutospacing="0" w:line="480" w:lineRule="auto"/>
        <w:ind w:left="480" w:hanging="480"/>
        <w:rPr>
          <w:color w:val="000000"/>
        </w:rPr>
      </w:pPr>
      <w:r w:rsidRPr="00101B21">
        <w:rPr>
          <w:color w:val="000000"/>
        </w:rPr>
        <w:t>Todd, N. R., Suffrin, R. L., McConnell, E. A., &amp; Odahl-Ruan, C. (2015). Understanding associations between religious beliefs and white privilege attitudes. Sociological Perspectives, 58(4), 649-665.</w:t>
      </w:r>
    </w:p>
    <w:p w14:paraId="286F2FA0" w14:textId="77777777" w:rsidR="00D9614E" w:rsidRPr="00D9614E" w:rsidRDefault="00D9614E" w:rsidP="00D9614E">
      <w:pPr>
        <w:spacing w:line="480" w:lineRule="auto"/>
        <w:ind w:left="720" w:hanging="720"/>
      </w:pPr>
      <w:r w:rsidRPr="00D9614E">
        <w:t>Trevino, K. M., Desai, K., Lauricella, S., Pargament, K. I., &amp; Mahoney, A. (2012). Perceptions of lesbian and gay (LG) individuals as desecrators of christianity as predictors of anti-LG attitudes.</w:t>
      </w:r>
      <w:r w:rsidRPr="00D9614E">
        <w:rPr>
          <w:i/>
          <w:iCs/>
        </w:rPr>
        <w:t> Journal of Homosexuality, 59</w:t>
      </w:r>
      <w:r w:rsidRPr="00D9614E">
        <w:t>(4), 535-563. doi: 10.1080/00918369.2012.665672</w:t>
      </w:r>
    </w:p>
    <w:p w14:paraId="4C82D37B" w14:textId="77777777" w:rsidR="00EA5337" w:rsidRPr="00EA5337" w:rsidRDefault="00EA5337" w:rsidP="00EA5337">
      <w:pPr>
        <w:pStyle w:val="NormalWeb"/>
        <w:spacing w:before="0" w:beforeAutospacing="0" w:after="0" w:afterAutospacing="0" w:line="480" w:lineRule="auto"/>
        <w:ind w:left="480" w:hanging="480"/>
        <w:rPr>
          <w:iCs/>
        </w:rPr>
      </w:pPr>
      <w:r>
        <w:rPr>
          <w:iCs/>
        </w:rPr>
        <w:t>United States Sentencing Committee. (2017). Demographic differences in sentencing: An update to the 2012 booker report. United States Sentencing Committee.</w:t>
      </w:r>
    </w:p>
    <w:p w14:paraId="51F80507" w14:textId="77777777" w:rsidR="0000121E" w:rsidRDefault="0000121E" w:rsidP="0000121E">
      <w:pPr>
        <w:pStyle w:val="NormalWeb"/>
        <w:spacing w:before="0" w:beforeAutospacing="0" w:after="0" w:afterAutospacing="0" w:line="480" w:lineRule="auto"/>
        <w:ind w:left="480" w:hanging="480"/>
      </w:pPr>
      <w:r w:rsidRPr="00D9614E">
        <w:rPr>
          <w:i/>
        </w:rPr>
        <w:t>United States v. Thind</w:t>
      </w:r>
      <w:r w:rsidRPr="0000121E">
        <w:t>, 261 U.S. 204 (1923)</w:t>
      </w:r>
      <w:r>
        <w:t>.</w:t>
      </w:r>
    </w:p>
    <w:p w14:paraId="32E5B43C" w14:textId="77777777" w:rsidR="00A57461" w:rsidRDefault="00A57461" w:rsidP="00414306">
      <w:pPr>
        <w:pStyle w:val="NormalWeb"/>
        <w:spacing w:before="0" w:beforeAutospacing="0" w:after="0" w:afterAutospacing="0" w:line="480" w:lineRule="auto"/>
        <w:ind w:left="480" w:hanging="480"/>
      </w:pPr>
      <w:r w:rsidRPr="00A57461">
        <w:t xml:space="preserve">Unzueta, M. M., &amp; Lowery, B. S. (2008). Defining racism safely: The role of self-image maintenance on white Americans’ conceptions of racism. </w:t>
      </w:r>
      <w:r w:rsidRPr="00A57461">
        <w:rPr>
          <w:i/>
        </w:rPr>
        <w:t>Journal of Experimental Social Psychology</w:t>
      </w:r>
      <w:r w:rsidRPr="00A57461">
        <w:t xml:space="preserve">, </w:t>
      </w:r>
      <w:r w:rsidRPr="00A57461">
        <w:rPr>
          <w:i/>
          <w:iCs/>
        </w:rPr>
        <w:t>44</w:t>
      </w:r>
      <w:r w:rsidRPr="00A57461">
        <w:t>, 1491–1497. DOI: 10.1016/j.jesp.2008.07.011</w:t>
      </w:r>
    </w:p>
    <w:p w14:paraId="314041B5" w14:textId="77777777" w:rsidR="00500880" w:rsidRPr="00A57461" w:rsidRDefault="00500880" w:rsidP="00414306">
      <w:pPr>
        <w:pStyle w:val="NormalWeb"/>
        <w:spacing w:before="0" w:beforeAutospacing="0" w:after="0" w:afterAutospacing="0" w:line="480" w:lineRule="auto"/>
        <w:ind w:left="480" w:hanging="480"/>
      </w:pPr>
      <w:r w:rsidRPr="00D9614E">
        <w:t>U.S. Const. amend. XIII.</w:t>
      </w:r>
    </w:p>
    <w:p w14:paraId="0925836A" w14:textId="77777777" w:rsidR="00A57461" w:rsidRPr="00A57461" w:rsidRDefault="00A57461" w:rsidP="00414306">
      <w:pPr>
        <w:pStyle w:val="NormalWeb"/>
        <w:spacing w:before="0" w:beforeAutospacing="0" w:after="0" w:afterAutospacing="0" w:line="480" w:lineRule="auto"/>
        <w:ind w:left="480" w:hanging="480"/>
      </w:pPr>
      <w:r w:rsidRPr="00A57461">
        <w:t xml:space="preserve">Van Camp, D., Sloan, L. R., &amp; ElBassiouny, A. (2016). People notice and use an applicant’s religion in job suitability evaluations. </w:t>
      </w:r>
      <w:r w:rsidRPr="00A57461">
        <w:rPr>
          <w:i/>
          <w:iCs/>
        </w:rPr>
        <w:t>Social Science Journal</w:t>
      </w:r>
      <w:r w:rsidRPr="00A57461">
        <w:t xml:space="preserve">, </w:t>
      </w:r>
      <w:r w:rsidRPr="00A57461">
        <w:rPr>
          <w:i/>
          <w:iCs/>
        </w:rPr>
        <w:t>53</w:t>
      </w:r>
      <w:r w:rsidRPr="00A57461">
        <w:t>(4), 459–466. DOI: 10.1016/j.soscij.2016.02.006</w:t>
      </w:r>
    </w:p>
    <w:p w14:paraId="7F2F37FF" w14:textId="77777777" w:rsidR="00EE1B83" w:rsidRDefault="00A57461" w:rsidP="00660C02">
      <w:pPr>
        <w:pStyle w:val="NormalWeb"/>
        <w:spacing w:before="0" w:beforeAutospacing="0" w:after="0" w:afterAutospacing="0" w:line="480" w:lineRule="auto"/>
        <w:ind w:left="480" w:hanging="480"/>
        <w:rPr>
          <w:iCs/>
        </w:rPr>
      </w:pPr>
      <w:r w:rsidRPr="00A57461">
        <w:t xml:space="preserve">Verkuyten, M., &amp; Nekuee, S. (1999). Ingroup bias: </w:t>
      </w:r>
      <w:r w:rsidR="000849C5">
        <w:t>T</w:t>
      </w:r>
      <w:r w:rsidRPr="00A57461">
        <w:t xml:space="preserve">he effect of self-stereotyping, identification and group threat. </w:t>
      </w:r>
      <w:r w:rsidRPr="00A57461">
        <w:rPr>
          <w:i/>
        </w:rPr>
        <w:t>European Journal of Social Psychology</w:t>
      </w:r>
      <w:r w:rsidRPr="00A57461">
        <w:t xml:space="preserve">, 29, </w:t>
      </w:r>
      <w:r w:rsidRPr="00A57461">
        <w:rPr>
          <w:iCs/>
        </w:rPr>
        <w:t>411-418.</w:t>
      </w:r>
    </w:p>
    <w:p w14:paraId="51841E35" w14:textId="77777777" w:rsidR="00690BA2" w:rsidRPr="00690BA2" w:rsidRDefault="00690BA2" w:rsidP="00660C02">
      <w:pPr>
        <w:pStyle w:val="NormalWeb"/>
        <w:spacing w:before="0" w:beforeAutospacing="0" w:after="0" w:afterAutospacing="0" w:line="480" w:lineRule="auto"/>
        <w:ind w:left="480" w:hanging="480"/>
      </w:pPr>
      <w:r w:rsidRPr="00690BA2">
        <w:rPr>
          <w:rFonts w:eastAsia="Calibri"/>
          <w:color w:val="1A1A1A"/>
        </w:rPr>
        <w:t xml:space="preserve">Wu, H., &amp; Leung, S. O. (2017). Can </w:t>
      </w:r>
      <w:r>
        <w:rPr>
          <w:rFonts w:eastAsia="Calibri"/>
          <w:color w:val="1A1A1A"/>
        </w:rPr>
        <w:t>l</w:t>
      </w:r>
      <w:r w:rsidRPr="00690BA2">
        <w:rPr>
          <w:rFonts w:eastAsia="Calibri"/>
          <w:color w:val="1A1A1A"/>
        </w:rPr>
        <w:t xml:space="preserve">ikert </w:t>
      </w:r>
      <w:r>
        <w:rPr>
          <w:rFonts w:eastAsia="Calibri"/>
          <w:color w:val="1A1A1A"/>
        </w:rPr>
        <w:t>s</w:t>
      </w:r>
      <w:r w:rsidRPr="00690BA2">
        <w:rPr>
          <w:rFonts w:eastAsia="Calibri"/>
          <w:color w:val="1A1A1A"/>
        </w:rPr>
        <w:t xml:space="preserve">cales be </w:t>
      </w:r>
      <w:r>
        <w:rPr>
          <w:rFonts w:eastAsia="Calibri"/>
          <w:color w:val="1A1A1A"/>
        </w:rPr>
        <w:t>t</w:t>
      </w:r>
      <w:r w:rsidRPr="00690BA2">
        <w:rPr>
          <w:rFonts w:eastAsia="Calibri"/>
          <w:color w:val="1A1A1A"/>
        </w:rPr>
        <w:t xml:space="preserve">reated as </w:t>
      </w:r>
      <w:r>
        <w:rPr>
          <w:rFonts w:eastAsia="Calibri"/>
          <w:color w:val="1A1A1A"/>
        </w:rPr>
        <w:t>i</w:t>
      </w:r>
      <w:r w:rsidRPr="00690BA2">
        <w:rPr>
          <w:rFonts w:eastAsia="Calibri"/>
          <w:color w:val="1A1A1A"/>
        </w:rPr>
        <w:t xml:space="preserve">nterval </w:t>
      </w:r>
      <w:r>
        <w:rPr>
          <w:rFonts w:eastAsia="Calibri"/>
          <w:color w:val="1A1A1A"/>
        </w:rPr>
        <w:t>s</w:t>
      </w:r>
      <w:r w:rsidRPr="00690BA2">
        <w:rPr>
          <w:rFonts w:eastAsia="Calibri"/>
          <w:color w:val="1A1A1A"/>
        </w:rPr>
        <w:t>cales?</w:t>
      </w:r>
      <w:r>
        <w:rPr>
          <w:rFonts w:eastAsia="Calibri"/>
          <w:color w:val="1A1A1A"/>
        </w:rPr>
        <w:t xml:space="preserve"> </w:t>
      </w:r>
      <w:r w:rsidRPr="00690BA2">
        <w:rPr>
          <w:rFonts w:eastAsia="Calibri"/>
          <w:color w:val="1A1A1A"/>
        </w:rPr>
        <w:t xml:space="preserve">A </w:t>
      </w:r>
      <w:r>
        <w:rPr>
          <w:rFonts w:eastAsia="Calibri"/>
          <w:color w:val="1A1A1A"/>
        </w:rPr>
        <w:t>s</w:t>
      </w:r>
      <w:r w:rsidRPr="00690BA2">
        <w:rPr>
          <w:rFonts w:eastAsia="Calibri"/>
          <w:color w:val="1A1A1A"/>
        </w:rPr>
        <w:t>imulation</w:t>
      </w:r>
      <w:r>
        <w:rPr>
          <w:rFonts w:eastAsia="Calibri"/>
          <w:color w:val="1A1A1A"/>
        </w:rPr>
        <w:t xml:space="preserve"> s</w:t>
      </w:r>
      <w:r w:rsidRPr="00690BA2">
        <w:rPr>
          <w:rFonts w:eastAsia="Calibri"/>
          <w:color w:val="1A1A1A"/>
        </w:rPr>
        <w:t xml:space="preserve">tudy. </w:t>
      </w:r>
      <w:r w:rsidRPr="00690BA2">
        <w:rPr>
          <w:rFonts w:eastAsia="Calibri"/>
          <w:i/>
          <w:iCs/>
          <w:color w:val="1A1A1A"/>
        </w:rPr>
        <w:t>Journal of Social Service Research</w:t>
      </w:r>
      <w:r w:rsidRPr="00690BA2">
        <w:rPr>
          <w:rFonts w:eastAsia="Calibri"/>
          <w:color w:val="1A1A1A"/>
        </w:rPr>
        <w:t xml:space="preserve">, </w:t>
      </w:r>
      <w:r w:rsidRPr="00690BA2">
        <w:rPr>
          <w:rFonts w:eastAsia="Calibri"/>
          <w:i/>
          <w:iCs/>
          <w:color w:val="1A1A1A"/>
        </w:rPr>
        <w:t>43</w:t>
      </w:r>
      <w:r w:rsidRPr="00690BA2">
        <w:rPr>
          <w:rFonts w:eastAsia="Calibri"/>
          <w:color w:val="1A1A1A"/>
        </w:rPr>
        <w:t>(4), 527–532.</w:t>
      </w:r>
    </w:p>
    <w:p w14:paraId="5487B8BC" w14:textId="77777777" w:rsidR="00813C1C" w:rsidRDefault="00813C1C" w:rsidP="00414306">
      <w:pPr>
        <w:pStyle w:val="NormalWeb"/>
        <w:spacing w:before="0" w:beforeAutospacing="0" w:after="0" w:afterAutospacing="0" w:line="480" w:lineRule="auto"/>
        <w:ind w:left="480" w:hanging="480"/>
      </w:pPr>
    </w:p>
    <w:p w14:paraId="75C6EA32" w14:textId="77777777" w:rsidR="00DC7C11" w:rsidRDefault="00DC7C11" w:rsidP="00F80FAE">
      <w:pPr>
        <w:sectPr w:rsidR="00DC7C11" w:rsidSect="00DC7C11">
          <w:headerReference w:type="default" r:id="rId23"/>
          <w:headerReference w:type="first" r:id="rId24"/>
          <w:type w:val="continuous"/>
          <w:pgSz w:w="12240" w:h="15840"/>
          <w:pgMar w:top="1440" w:right="1440" w:bottom="1440" w:left="1440" w:header="720" w:footer="720" w:gutter="0"/>
          <w:cols w:space="720"/>
          <w:titlePg/>
          <w:docGrid w:linePitch="360"/>
        </w:sectPr>
      </w:pPr>
    </w:p>
    <w:p w14:paraId="6B138190" w14:textId="77777777" w:rsidR="005211E5" w:rsidRDefault="005211E5" w:rsidP="00391041"/>
    <w:tbl>
      <w:tblPr>
        <w:tblW w:w="0" w:type="auto"/>
        <w:tblLook w:val="04A0" w:firstRow="1" w:lastRow="0" w:firstColumn="1" w:lastColumn="0" w:noHBand="0" w:noVBand="1"/>
      </w:tblPr>
      <w:tblGrid>
        <w:gridCol w:w="8323"/>
        <w:gridCol w:w="1709"/>
        <w:gridCol w:w="1656"/>
        <w:gridCol w:w="636"/>
        <w:gridCol w:w="636"/>
      </w:tblGrid>
      <w:tr w:rsidR="006B617B" w:rsidRPr="00A849F2" w14:paraId="4E753AE0" w14:textId="77777777" w:rsidTr="00542381">
        <w:tc>
          <w:tcPr>
            <w:tcW w:w="13176" w:type="dxa"/>
            <w:gridSpan w:val="5"/>
            <w:shd w:val="clear" w:color="auto" w:fill="auto"/>
          </w:tcPr>
          <w:p w14:paraId="665E65D3" w14:textId="77777777" w:rsidR="006B617B" w:rsidRPr="00B62242" w:rsidRDefault="006B617B" w:rsidP="00391041">
            <w:pPr>
              <w:rPr>
                <w:highlight w:val="cyan"/>
              </w:rPr>
            </w:pPr>
            <w:r w:rsidRPr="00B62242">
              <w:rPr>
                <w:highlight w:val="cyan"/>
              </w:rPr>
              <w:t>Table</w:t>
            </w:r>
            <w:r w:rsidR="00A849F2" w:rsidRPr="00B62242">
              <w:rPr>
                <w:highlight w:val="cyan"/>
              </w:rPr>
              <w:t xml:space="preserve"> 1</w:t>
            </w:r>
            <w:r w:rsidRPr="00B62242">
              <w:rPr>
                <w:highlight w:val="cyan"/>
              </w:rPr>
              <w:t>.</w:t>
            </w:r>
          </w:p>
        </w:tc>
      </w:tr>
      <w:tr w:rsidR="006B617B" w:rsidRPr="00A849F2" w14:paraId="4A461D70" w14:textId="77777777" w:rsidTr="00542381">
        <w:tc>
          <w:tcPr>
            <w:tcW w:w="13176" w:type="dxa"/>
            <w:gridSpan w:val="5"/>
            <w:tcBorders>
              <w:bottom w:val="single" w:sz="4" w:space="0" w:color="auto"/>
            </w:tcBorders>
            <w:shd w:val="clear" w:color="auto" w:fill="auto"/>
          </w:tcPr>
          <w:p w14:paraId="02607A72" w14:textId="36933D65" w:rsidR="006B617B" w:rsidRPr="00B62242" w:rsidRDefault="006B617B" w:rsidP="00391041">
            <w:pPr>
              <w:rPr>
                <w:i/>
                <w:iCs/>
                <w:highlight w:val="cyan"/>
              </w:rPr>
            </w:pPr>
            <w:r w:rsidRPr="00B62242">
              <w:rPr>
                <w:i/>
                <w:iCs/>
                <w:highlight w:val="cyan"/>
              </w:rPr>
              <w:t>Factor Loadings</w:t>
            </w:r>
            <w:r w:rsidR="00AA0ABB" w:rsidRPr="00B62242">
              <w:rPr>
                <w:i/>
                <w:iCs/>
                <w:highlight w:val="cyan"/>
              </w:rPr>
              <w:t xml:space="preserve"> of </w:t>
            </w:r>
            <w:r w:rsidR="00F671A1" w:rsidRPr="00B62242">
              <w:rPr>
                <w:i/>
                <w:iCs/>
                <w:highlight w:val="cyan"/>
              </w:rPr>
              <w:t xml:space="preserve">the Christian Privilege Awareness Scale </w:t>
            </w:r>
            <w:r w:rsidRPr="00B62242">
              <w:rPr>
                <w:i/>
                <w:iCs/>
                <w:highlight w:val="cyan"/>
              </w:rPr>
              <w:t>with M and SD for Individual Item</w:t>
            </w:r>
            <w:r w:rsidRPr="00B62242">
              <w:rPr>
                <w:highlight w:val="cyan"/>
              </w:rPr>
              <w:t>s</w:t>
            </w:r>
          </w:p>
        </w:tc>
      </w:tr>
      <w:tr w:rsidR="006B617B" w:rsidRPr="00A849F2" w14:paraId="35A02EEF" w14:textId="77777777" w:rsidTr="00542381">
        <w:tc>
          <w:tcPr>
            <w:tcW w:w="9167" w:type="dxa"/>
            <w:tcBorders>
              <w:top w:val="single" w:sz="4" w:space="0" w:color="auto"/>
            </w:tcBorders>
            <w:shd w:val="clear" w:color="auto" w:fill="auto"/>
          </w:tcPr>
          <w:p w14:paraId="7EE42A1A" w14:textId="77777777" w:rsidR="006B617B" w:rsidRPr="00A849F2" w:rsidRDefault="006B617B" w:rsidP="00391041"/>
        </w:tc>
        <w:tc>
          <w:tcPr>
            <w:tcW w:w="2762" w:type="dxa"/>
            <w:gridSpan w:val="2"/>
            <w:tcBorders>
              <w:top w:val="single" w:sz="4" w:space="0" w:color="auto"/>
            </w:tcBorders>
            <w:shd w:val="clear" w:color="auto" w:fill="auto"/>
          </w:tcPr>
          <w:p w14:paraId="1230252E" w14:textId="77777777" w:rsidR="006B617B" w:rsidRPr="00A849F2" w:rsidRDefault="006B617B" w:rsidP="00542381">
            <w:pPr>
              <w:jc w:val="center"/>
            </w:pPr>
            <w:r w:rsidRPr="00A849F2">
              <w:t>Factors</w:t>
            </w:r>
          </w:p>
        </w:tc>
        <w:tc>
          <w:tcPr>
            <w:tcW w:w="611" w:type="dxa"/>
            <w:tcBorders>
              <w:top w:val="single" w:sz="4" w:space="0" w:color="auto"/>
            </w:tcBorders>
            <w:shd w:val="clear" w:color="auto" w:fill="auto"/>
          </w:tcPr>
          <w:p w14:paraId="5C0F0165" w14:textId="77777777" w:rsidR="006B617B" w:rsidRPr="00A849F2" w:rsidRDefault="006B617B" w:rsidP="00391041"/>
        </w:tc>
        <w:tc>
          <w:tcPr>
            <w:tcW w:w="636" w:type="dxa"/>
            <w:tcBorders>
              <w:top w:val="single" w:sz="4" w:space="0" w:color="auto"/>
            </w:tcBorders>
            <w:shd w:val="clear" w:color="auto" w:fill="auto"/>
          </w:tcPr>
          <w:p w14:paraId="46B5558F" w14:textId="77777777" w:rsidR="006B617B" w:rsidRPr="00A849F2" w:rsidRDefault="006B617B" w:rsidP="00391041"/>
        </w:tc>
      </w:tr>
      <w:tr w:rsidR="006B617B" w:rsidRPr="00A849F2" w14:paraId="3C2A76E3" w14:textId="77777777" w:rsidTr="00542381">
        <w:tc>
          <w:tcPr>
            <w:tcW w:w="9167" w:type="dxa"/>
            <w:tcBorders>
              <w:bottom w:val="single" w:sz="4" w:space="0" w:color="auto"/>
            </w:tcBorders>
            <w:shd w:val="clear" w:color="auto" w:fill="auto"/>
          </w:tcPr>
          <w:p w14:paraId="5D355473" w14:textId="77777777" w:rsidR="006B617B" w:rsidRPr="00A849F2" w:rsidRDefault="006B617B" w:rsidP="00542381">
            <w:pPr>
              <w:jc w:val="center"/>
            </w:pPr>
            <w:r w:rsidRPr="00A849F2">
              <w:t>Items</w:t>
            </w:r>
          </w:p>
        </w:tc>
        <w:tc>
          <w:tcPr>
            <w:tcW w:w="1299" w:type="dxa"/>
            <w:tcBorders>
              <w:bottom w:val="single" w:sz="4" w:space="0" w:color="auto"/>
            </w:tcBorders>
            <w:shd w:val="clear" w:color="auto" w:fill="auto"/>
          </w:tcPr>
          <w:p w14:paraId="61F5A082" w14:textId="3F4D1535" w:rsidR="00CE5152" w:rsidRPr="00A849F2" w:rsidRDefault="00F671A1" w:rsidP="00542381">
            <w:pPr>
              <w:jc w:val="center"/>
            </w:pPr>
            <w:r>
              <w:t>Exceptionalism</w:t>
            </w:r>
            <w:r w:rsidR="00CE5152" w:rsidRPr="00A849F2">
              <w:t xml:space="preserve"> </w:t>
            </w:r>
          </w:p>
          <w:p w14:paraId="271B882D" w14:textId="77777777" w:rsidR="006B617B" w:rsidRPr="00A849F2" w:rsidRDefault="00CE5152" w:rsidP="00542381">
            <w:pPr>
              <w:jc w:val="center"/>
            </w:pPr>
            <w:r w:rsidRPr="00A849F2">
              <w:t>(</w:t>
            </w:r>
            <w:r w:rsidRPr="00542381">
              <w:rPr>
                <w:color w:val="222222"/>
                <w:shd w:val="clear" w:color="auto" w:fill="FFFFFF"/>
              </w:rPr>
              <w:t xml:space="preserve">α </w:t>
            </w:r>
            <w:r w:rsidRPr="00A849F2">
              <w:t>= .91)</w:t>
            </w:r>
          </w:p>
        </w:tc>
        <w:tc>
          <w:tcPr>
            <w:tcW w:w="1463" w:type="dxa"/>
            <w:tcBorders>
              <w:bottom w:val="single" w:sz="4" w:space="0" w:color="auto"/>
            </w:tcBorders>
            <w:shd w:val="clear" w:color="auto" w:fill="auto"/>
          </w:tcPr>
          <w:p w14:paraId="6643DDDE" w14:textId="1024E396" w:rsidR="00CE5152" w:rsidRPr="00A849F2" w:rsidRDefault="00F671A1" w:rsidP="00542381">
            <w:pPr>
              <w:jc w:val="center"/>
            </w:pPr>
            <w:r>
              <w:t>Freedom from Discrimination</w:t>
            </w:r>
            <w:r w:rsidR="00CE5152" w:rsidRPr="00A849F2">
              <w:t xml:space="preserve"> </w:t>
            </w:r>
          </w:p>
          <w:p w14:paraId="54A37E57" w14:textId="77777777" w:rsidR="006B617B" w:rsidRPr="00A849F2" w:rsidRDefault="00CE5152" w:rsidP="00542381">
            <w:pPr>
              <w:jc w:val="center"/>
            </w:pPr>
            <w:r w:rsidRPr="00A849F2">
              <w:t>(</w:t>
            </w:r>
            <w:r w:rsidRPr="00542381">
              <w:rPr>
                <w:color w:val="222222"/>
                <w:shd w:val="clear" w:color="auto" w:fill="FFFFFF"/>
              </w:rPr>
              <w:t xml:space="preserve">α </w:t>
            </w:r>
            <w:r w:rsidRPr="00A849F2">
              <w:t>= .73)</w:t>
            </w:r>
          </w:p>
        </w:tc>
        <w:tc>
          <w:tcPr>
            <w:tcW w:w="611" w:type="dxa"/>
            <w:tcBorders>
              <w:bottom w:val="single" w:sz="4" w:space="0" w:color="auto"/>
            </w:tcBorders>
            <w:shd w:val="clear" w:color="auto" w:fill="auto"/>
          </w:tcPr>
          <w:p w14:paraId="1F32B0A4" w14:textId="77777777" w:rsidR="006B617B" w:rsidRPr="00A849F2" w:rsidRDefault="006B617B" w:rsidP="00542381">
            <w:pPr>
              <w:jc w:val="center"/>
            </w:pPr>
            <w:r w:rsidRPr="00A849F2">
              <w:t>M</w:t>
            </w:r>
          </w:p>
        </w:tc>
        <w:tc>
          <w:tcPr>
            <w:tcW w:w="636" w:type="dxa"/>
            <w:tcBorders>
              <w:bottom w:val="single" w:sz="4" w:space="0" w:color="auto"/>
            </w:tcBorders>
            <w:shd w:val="clear" w:color="auto" w:fill="auto"/>
          </w:tcPr>
          <w:p w14:paraId="76AF3FAB" w14:textId="77777777" w:rsidR="006B617B" w:rsidRPr="00A849F2" w:rsidRDefault="006B617B" w:rsidP="00542381">
            <w:pPr>
              <w:jc w:val="center"/>
            </w:pPr>
            <w:r w:rsidRPr="00A849F2">
              <w:t>SD</w:t>
            </w:r>
          </w:p>
        </w:tc>
      </w:tr>
      <w:tr w:rsidR="006B617B" w:rsidRPr="00A849F2" w14:paraId="2B610F02" w14:textId="77777777" w:rsidTr="00542381">
        <w:tc>
          <w:tcPr>
            <w:tcW w:w="9167" w:type="dxa"/>
            <w:tcBorders>
              <w:top w:val="single" w:sz="4" w:space="0" w:color="auto"/>
            </w:tcBorders>
            <w:shd w:val="clear" w:color="auto" w:fill="auto"/>
          </w:tcPr>
          <w:p w14:paraId="441FAE5E" w14:textId="77777777" w:rsidR="006B617B" w:rsidRPr="00F671A1" w:rsidRDefault="00134314" w:rsidP="00134314">
            <w:r w:rsidRPr="00F671A1">
              <w:t>1</w:t>
            </w:r>
            <w:r w:rsidR="006135FE" w:rsidRPr="00F671A1">
              <w:t>. If someone’s Christian values dictate that they not hire a gay/lesbian person for a job, then that choice should be respected by the rest of society.</w:t>
            </w:r>
          </w:p>
          <w:p w14:paraId="0E712611" w14:textId="77777777" w:rsidR="00CE5152" w:rsidRPr="00F671A1" w:rsidRDefault="00CE5152" w:rsidP="00134314"/>
        </w:tc>
        <w:tc>
          <w:tcPr>
            <w:tcW w:w="1299" w:type="dxa"/>
            <w:tcBorders>
              <w:top w:val="single" w:sz="4" w:space="0" w:color="auto"/>
            </w:tcBorders>
            <w:shd w:val="clear" w:color="auto" w:fill="auto"/>
          </w:tcPr>
          <w:p w14:paraId="25CE0C74" w14:textId="77777777" w:rsidR="006B617B" w:rsidRPr="00A849F2" w:rsidRDefault="00391041" w:rsidP="00542381">
            <w:pPr>
              <w:jc w:val="center"/>
            </w:pPr>
            <w:r w:rsidRPr="00A849F2">
              <w:t>.79</w:t>
            </w:r>
          </w:p>
        </w:tc>
        <w:tc>
          <w:tcPr>
            <w:tcW w:w="1463" w:type="dxa"/>
            <w:tcBorders>
              <w:top w:val="single" w:sz="4" w:space="0" w:color="auto"/>
            </w:tcBorders>
            <w:shd w:val="clear" w:color="auto" w:fill="auto"/>
          </w:tcPr>
          <w:p w14:paraId="6CC09368" w14:textId="77777777" w:rsidR="006B617B" w:rsidRPr="00A849F2" w:rsidRDefault="00391041" w:rsidP="00542381">
            <w:pPr>
              <w:jc w:val="center"/>
            </w:pPr>
            <w:r w:rsidRPr="00A849F2">
              <w:t>-.07</w:t>
            </w:r>
          </w:p>
        </w:tc>
        <w:tc>
          <w:tcPr>
            <w:tcW w:w="611" w:type="dxa"/>
            <w:tcBorders>
              <w:top w:val="single" w:sz="4" w:space="0" w:color="auto"/>
            </w:tcBorders>
            <w:shd w:val="clear" w:color="auto" w:fill="auto"/>
          </w:tcPr>
          <w:p w14:paraId="32E3F1BF" w14:textId="77777777" w:rsidR="006B617B" w:rsidRPr="00A849F2" w:rsidRDefault="00134314" w:rsidP="00542381">
            <w:pPr>
              <w:jc w:val="center"/>
            </w:pPr>
            <w:r w:rsidRPr="00A849F2">
              <w:t>7.42</w:t>
            </w:r>
          </w:p>
        </w:tc>
        <w:tc>
          <w:tcPr>
            <w:tcW w:w="636" w:type="dxa"/>
            <w:tcBorders>
              <w:top w:val="single" w:sz="4" w:space="0" w:color="auto"/>
            </w:tcBorders>
            <w:shd w:val="clear" w:color="auto" w:fill="auto"/>
          </w:tcPr>
          <w:p w14:paraId="6DBDF4B1" w14:textId="77777777" w:rsidR="006B617B" w:rsidRPr="00A849F2" w:rsidRDefault="00134314" w:rsidP="00542381">
            <w:pPr>
              <w:jc w:val="center"/>
            </w:pPr>
            <w:r w:rsidRPr="00A849F2">
              <w:t>3.53</w:t>
            </w:r>
          </w:p>
        </w:tc>
      </w:tr>
      <w:tr w:rsidR="006B617B" w:rsidRPr="00A849F2" w14:paraId="330D9236" w14:textId="77777777" w:rsidTr="00542381">
        <w:tc>
          <w:tcPr>
            <w:tcW w:w="9167" w:type="dxa"/>
            <w:shd w:val="clear" w:color="auto" w:fill="auto"/>
          </w:tcPr>
          <w:p w14:paraId="458977FF" w14:textId="77777777" w:rsidR="006B617B" w:rsidRPr="00F671A1" w:rsidRDefault="00134314" w:rsidP="00134314">
            <w:r w:rsidRPr="00F671A1">
              <w:t>2</w:t>
            </w:r>
            <w:r w:rsidR="006135FE" w:rsidRPr="00F671A1">
              <w:t>. Religious minorities do not have the same benefits as Christians?</w:t>
            </w:r>
          </w:p>
          <w:p w14:paraId="45CD5B49" w14:textId="77777777" w:rsidR="00CE5152" w:rsidRPr="00F671A1" w:rsidRDefault="00CE5152" w:rsidP="00134314"/>
        </w:tc>
        <w:tc>
          <w:tcPr>
            <w:tcW w:w="1299" w:type="dxa"/>
            <w:shd w:val="clear" w:color="auto" w:fill="auto"/>
          </w:tcPr>
          <w:p w14:paraId="7233DDB4" w14:textId="77777777" w:rsidR="006B617B" w:rsidRPr="00A849F2" w:rsidRDefault="00391041" w:rsidP="00542381">
            <w:pPr>
              <w:jc w:val="center"/>
            </w:pPr>
            <w:r w:rsidRPr="00A849F2">
              <w:t>.76</w:t>
            </w:r>
          </w:p>
        </w:tc>
        <w:tc>
          <w:tcPr>
            <w:tcW w:w="1463" w:type="dxa"/>
            <w:shd w:val="clear" w:color="auto" w:fill="auto"/>
          </w:tcPr>
          <w:p w14:paraId="4ACD2898" w14:textId="77777777" w:rsidR="006B617B" w:rsidRPr="00A849F2" w:rsidRDefault="00391041" w:rsidP="00542381">
            <w:pPr>
              <w:jc w:val="center"/>
            </w:pPr>
            <w:r w:rsidRPr="00A849F2">
              <w:t>.01</w:t>
            </w:r>
          </w:p>
        </w:tc>
        <w:tc>
          <w:tcPr>
            <w:tcW w:w="611" w:type="dxa"/>
            <w:shd w:val="clear" w:color="auto" w:fill="auto"/>
          </w:tcPr>
          <w:p w14:paraId="3B9B1FC4" w14:textId="77777777" w:rsidR="006B617B" w:rsidRPr="00A849F2" w:rsidRDefault="00134314" w:rsidP="00542381">
            <w:pPr>
              <w:jc w:val="center"/>
            </w:pPr>
            <w:r w:rsidRPr="00A849F2">
              <w:t>6.95</w:t>
            </w:r>
          </w:p>
        </w:tc>
        <w:tc>
          <w:tcPr>
            <w:tcW w:w="636" w:type="dxa"/>
            <w:shd w:val="clear" w:color="auto" w:fill="auto"/>
          </w:tcPr>
          <w:p w14:paraId="491E8628" w14:textId="77777777" w:rsidR="006B617B" w:rsidRPr="00A849F2" w:rsidRDefault="00134314" w:rsidP="00542381">
            <w:pPr>
              <w:jc w:val="center"/>
            </w:pPr>
            <w:r w:rsidRPr="00A849F2">
              <w:t>3.01</w:t>
            </w:r>
          </w:p>
        </w:tc>
      </w:tr>
      <w:tr w:rsidR="006B617B" w:rsidRPr="00A849F2" w14:paraId="70B03E0C" w14:textId="77777777" w:rsidTr="00542381">
        <w:tc>
          <w:tcPr>
            <w:tcW w:w="9167" w:type="dxa"/>
            <w:shd w:val="clear" w:color="auto" w:fill="auto"/>
          </w:tcPr>
          <w:p w14:paraId="2AAEE7C0" w14:textId="77777777" w:rsidR="006B617B" w:rsidRPr="00F671A1" w:rsidRDefault="00134314" w:rsidP="00134314">
            <w:r w:rsidRPr="00F671A1">
              <w:t>3</w:t>
            </w:r>
            <w:r w:rsidR="006135FE" w:rsidRPr="00F671A1">
              <w:t>. Christian doctors should not lose their jobs due to an unwillingness to provide services that violate their religious beliefs.</w:t>
            </w:r>
          </w:p>
          <w:p w14:paraId="12FD8B31" w14:textId="77777777" w:rsidR="00CE5152" w:rsidRPr="00F671A1" w:rsidRDefault="00CE5152" w:rsidP="00134314"/>
        </w:tc>
        <w:tc>
          <w:tcPr>
            <w:tcW w:w="1299" w:type="dxa"/>
            <w:shd w:val="clear" w:color="auto" w:fill="auto"/>
          </w:tcPr>
          <w:p w14:paraId="23D1937F" w14:textId="77777777" w:rsidR="006B617B" w:rsidRPr="00A849F2" w:rsidRDefault="00391041" w:rsidP="00542381">
            <w:pPr>
              <w:jc w:val="center"/>
            </w:pPr>
            <w:r w:rsidRPr="00A849F2">
              <w:t>.73</w:t>
            </w:r>
          </w:p>
        </w:tc>
        <w:tc>
          <w:tcPr>
            <w:tcW w:w="1463" w:type="dxa"/>
            <w:shd w:val="clear" w:color="auto" w:fill="auto"/>
          </w:tcPr>
          <w:p w14:paraId="3A14278F" w14:textId="77777777" w:rsidR="006B617B" w:rsidRPr="00A849F2" w:rsidRDefault="00391041" w:rsidP="00542381">
            <w:pPr>
              <w:jc w:val="center"/>
            </w:pPr>
            <w:r w:rsidRPr="00A849F2">
              <w:t>-.07</w:t>
            </w:r>
          </w:p>
        </w:tc>
        <w:tc>
          <w:tcPr>
            <w:tcW w:w="611" w:type="dxa"/>
            <w:shd w:val="clear" w:color="auto" w:fill="auto"/>
          </w:tcPr>
          <w:p w14:paraId="323E6A2C" w14:textId="77777777" w:rsidR="006B617B" w:rsidRPr="00A849F2" w:rsidRDefault="00134314" w:rsidP="00542381">
            <w:pPr>
              <w:jc w:val="center"/>
            </w:pPr>
            <w:r w:rsidRPr="00A849F2">
              <w:t>5.11</w:t>
            </w:r>
          </w:p>
        </w:tc>
        <w:tc>
          <w:tcPr>
            <w:tcW w:w="636" w:type="dxa"/>
            <w:shd w:val="clear" w:color="auto" w:fill="auto"/>
          </w:tcPr>
          <w:p w14:paraId="1F7BEFEE" w14:textId="77777777" w:rsidR="006B617B" w:rsidRPr="00A849F2" w:rsidRDefault="00134314" w:rsidP="00542381">
            <w:pPr>
              <w:jc w:val="center"/>
            </w:pPr>
            <w:r w:rsidRPr="00A849F2">
              <w:t>3.60</w:t>
            </w:r>
          </w:p>
        </w:tc>
      </w:tr>
      <w:tr w:rsidR="006B617B" w:rsidRPr="00A849F2" w14:paraId="779BB98A" w14:textId="77777777" w:rsidTr="00542381">
        <w:tc>
          <w:tcPr>
            <w:tcW w:w="9167" w:type="dxa"/>
            <w:shd w:val="clear" w:color="auto" w:fill="auto"/>
          </w:tcPr>
          <w:p w14:paraId="3449423A" w14:textId="77777777" w:rsidR="006B617B" w:rsidRPr="00F671A1" w:rsidRDefault="00134314" w:rsidP="00134314">
            <w:r w:rsidRPr="00F671A1">
              <w:t>4</w:t>
            </w:r>
            <w:r w:rsidR="006135FE" w:rsidRPr="00F671A1">
              <w:t>. It is acceptable to only have Christian faith symbols on government property (i.e. courthouses).</w:t>
            </w:r>
          </w:p>
          <w:p w14:paraId="797E8C40" w14:textId="77777777" w:rsidR="00CE5152" w:rsidRPr="00F671A1" w:rsidRDefault="00CE5152" w:rsidP="00134314"/>
        </w:tc>
        <w:tc>
          <w:tcPr>
            <w:tcW w:w="1299" w:type="dxa"/>
            <w:shd w:val="clear" w:color="auto" w:fill="auto"/>
          </w:tcPr>
          <w:p w14:paraId="06D763A5" w14:textId="77777777" w:rsidR="006B617B" w:rsidRPr="00A849F2" w:rsidRDefault="00391041" w:rsidP="00542381">
            <w:pPr>
              <w:jc w:val="center"/>
            </w:pPr>
            <w:r w:rsidRPr="00A849F2">
              <w:t>.73</w:t>
            </w:r>
          </w:p>
        </w:tc>
        <w:tc>
          <w:tcPr>
            <w:tcW w:w="1463" w:type="dxa"/>
            <w:shd w:val="clear" w:color="auto" w:fill="auto"/>
          </w:tcPr>
          <w:p w14:paraId="1016761A" w14:textId="77777777" w:rsidR="006B617B" w:rsidRPr="00A849F2" w:rsidRDefault="00391041" w:rsidP="00542381">
            <w:pPr>
              <w:jc w:val="center"/>
            </w:pPr>
            <w:r w:rsidRPr="00A849F2">
              <w:t>-.01</w:t>
            </w:r>
          </w:p>
        </w:tc>
        <w:tc>
          <w:tcPr>
            <w:tcW w:w="611" w:type="dxa"/>
            <w:shd w:val="clear" w:color="auto" w:fill="auto"/>
          </w:tcPr>
          <w:p w14:paraId="48BD9006" w14:textId="77777777" w:rsidR="006B617B" w:rsidRPr="00A849F2" w:rsidRDefault="00134314" w:rsidP="00542381">
            <w:pPr>
              <w:jc w:val="center"/>
            </w:pPr>
            <w:r w:rsidRPr="00A849F2">
              <w:t>7.73</w:t>
            </w:r>
          </w:p>
        </w:tc>
        <w:tc>
          <w:tcPr>
            <w:tcW w:w="636" w:type="dxa"/>
            <w:shd w:val="clear" w:color="auto" w:fill="auto"/>
          </w:tcPr>
          <w:p w14:paraId="2B4B0215" w14:textId="77777777" w:rsidR="006B617B" w:rsidRPr="00A849F2" w:rsidRDefault="00134314" w:rsidP="00542381">
            <w:pPr>
              <w:jc w:val="center"/>
            </w:pPr>
            <w:r w:rsidRPr="00A849F2">
              <w:t>3.01</w:t>
            </w:r>
          </w:p>
        </w:tc>
      </w:tr>
      <w:tr w:rsidR="006B617B" w:rsidRPr="00A849F2" w14:paraId="3F685C14" w14:textId="77777777" w:rsidTr="00542381">
        <w:tc>
          <w:tcPr>
            <w:tcW w:w="9167" w:type="dxa"/>
            <w:shd w:val="clear" w:color="auto" w:fill="auto"/>
          </w:tcPr>
          <w:p w14:paraId="2C29E223" w14:textId="77777777" w:rsidR="006B617B" w:rsidRPr="00F671A1" w:rsidRDefault="00134314" w:rsidP="00134314">
            <w:r w:rsidRPr="00F671A1">
              <w:t>5</w:t>
            </w:r>
            <w:r w:rsidR="006135FE" w:rsidRPr="00F671A1">
              <w:t>. Discrimination towards religious minorities does not happen frequently?</w:t>
            </w:r>
          </w:p>
          <w:p w14:paraId="5DD52E0F" w14:textId="77777777" w:rsidR="00CE5152" w:rsidRPr="00F671A1" w:rsidRDefault="00CE5152" w:rsidP="00134314"/>
        </w:tc>
        <w:tc>
          <w:tcPr>
            <w:tcW w:w="1299" w:type="dxa"/>
            <w:shd w:val="clear" w:color="auto" w:fill="auto"/>
          </w:tcPr>
          <w:p w14:paraId="5654CB04" w14:textId="77777777" w:rsidR="006B617B" w:rsidRPr="00A849F2" w:rsidRDefault="00391041" w:rsidP="00542381">
            <w:pPr>
              <w:jc w:val="center"/>
            </w:pPr>
            <w:r w:rsidRPr="00A849F2">
              <w:t>.72</w:t>
            </w:r>
          </w:p>
        </w:tc>
        <w:tc>
          <w:tcPr>
            <w:tcW w:w="1463" w:type="dxa"/>
            <w:shd w:val="clear" w:color="auto" w:fill="auto"/>
          </w:tcPr>
          <w:p w14:paraId="0DFD42EE" w14:textId="77777777" w:rsidR="006B617B" w:rsidRPr="00A849F2" w:rsidRDefault="00391041" w:rsidP="00542381">
            <w:pPr>
              <w:jc w:val="center"/>
            </w:pPr>
            <w:r w:rsidRPr="00A849F2">
              <w:t>-.09</w:t>
            </w:r>
          </w:p>
        </w:tc>
        <w:tc>
          <w:tcPr>
            <w:tcW w:w="611" w:type="dxa"/>
            <w:shd w:val="clear" w:color="auto" w:fill="auto"/>
          </w:tcPr>
          <w:p w14:paraId="47FD5C35" w14:textId="77777777" w:rsidR="006B617B" w:rsidRPr="00A849F2" w:rsidRDefault="00134314" w:rsidP="00542381">
            <w:pPr>
              <w:jc w:val="center"/>
            </w:pPr>
            <w:r w:rsidRPr="00A849F2">
              <w:t>8.19</w:t>
            </w:r>
          </w:p>
        </w:tc>
        <w:tc>
          <w:tcPr>
            <w:tcW w:w="636" w:type="dxa"/>
            <w:shd w:val="clear" w:color="auto" w:fill="auto"/>
          </w:tcPr>
          <w:p w14:paraId="5DC73C7C" w14:textId="77777777" w:rsidR="006B617B" w:rsidRPr="00A849F2" w:rsidRDefault="00134314" w:rsidP="00542381">
            <w:pPr>
              <w:jc w:val="center"/>
            </w:pPr>
            <w:r w:rsidRPr="00A849F2">
              <w:t>2.59</w:t>
            </w:r>
          </w:p>
        </w:tc>
      </w:tr>
      <w:tr w:rsidR="006B617B" w:rsidRPr="00A849F2" w14:paraId="68494BF6" w14:textId="77777777" w:rsidTr="00542381">
        <w:tc>
          <w:tcPr>
            <w:tcW w:w="9167" w:type="dxa"/>
            <w:shd w:val="clear" w:color="auto" w:fill="auto"/>
          </w:tcPr>
          <w:p w14:paraId="21A14ED9" w14:textId="77777777" w:rsidR="006B617B" w:rsidRPr="00F671A1" w:rsidRDefault="00134314" w:rsidP="00134314">
            <w:r w:rsidRPr="00F671A1">
              <w:t>6.</w:t>
            </w:r>
            <w:r w:rsidR="006135FE" w:rsidRPr="00F671A1">
              <w:t xml:space="preserve"> Christians have certain advantages in the US due to their religious affiliation?</w:t>
            </w:r>
          </w:p>
          <w:p w14:paraId="445A9DAB" w14:textId="77777777" w:rsidR="00CE5152" w:rsidRPr="00F671A1" w:rsidRDefault="00CE5152" w:rsidP="00134314"/>
        </w:tc>
        <w:tc>
          <w:tcPr>
            <w:tcW w:w="1299" w:type="dxa"/>
            <w:shd w:val="clear" w:color="auto" w:fill="auto"/>
          </w:tcPr>
          <w:p w14:paraId="635F83DC" w14:textId="77777777" w:rsidR="006B617B" w:rsidRPr="00A849F2" w:rsidRDefault="00391041" w:rsidP="00542381">
            <w:pPr>
              <w:jc w:val="center"/>
            </w:pPr>
            <w:r w:rsidRPr="00A849F2">
              <w:t>.69</w:t>
            </w:r>
          </w:p>
        </w:tc>
        <w:tc>
          <w:tcPr>
            <w:tcW w:w="1463" w:type="dxa"/>
            <w:shd w:val="clear" w:color="auto" w:fill="auto"/>
          </w:tcPr>
          <w:p w14:paraId="6252677C" w14:textId="77777777" w:rsidR="006B617B" w:rsidRPr="00A849F2" w:rsidRDefault="00391041" w:rsidP="00542381">
            <w:pPr>
              <w:jc w:val="center"/>
            </w:pPr>
            <w:r w:rsidRPr="00A849F2">
              <w:t>.13</w:t>
            </w:r>
          </w:p>
        </w:tc>
        <w:tc>
          <w:tcPr>
            <w:tcW w:w="611" w:type="dxa"/>
            <w:shd w:val="clear" w:color="auto" w:fill="auto"/>
          </w:tcPr>
          <w:p w14:paraId="0E58F4B7" w14:textId="77777777" w:rsidR="006B617B" w:rsidRPr="00A849F2" w:rsidRDefault="00134314" w:rsidP="00542381">
            <w:pPr>
              <w:jc w:val="center"/>
            </w:pPr>
            <w:r w:rsidRPr="00A849F2">
              <w:t>6.69</w:t>
            </w:r>
          </w:p>
        </w:tc>
        <w:tc>
          <w:tcPr>
            <w:tcW w:w="636" w:type="dxa"/>
            <w:shd w:val="clear" w:color="auto" w:fill="auto"/>
          </w:tcPr>
          <w:p w14:paraId="05B0BCD8" w14:textId="77777777" w:rsidR="006B617B" w:rsidRPr="00A849F2" w:rsidRDefault="00134314" w:rsidP="00542381">
            <w:pPr>
              <w:jc w:val="center"/>
            </w:pPr>
            <w:r w:rsidRPr="00A849F2">
              <w:t>2.84</w:t>
            </w:r>
          </w:p>
        </w:tc>
      </w:tr>
      <w:tr w:rsidR="006B617B" w:rsidRPr="00A849F2" w14:paraId="68463274" w14:textId="77777777" w:rsidTr="00542381">
        <w:tc>
          <w:tcPr>
            <w:tcW w:w="9167" w:type="dxa"/>
            <w:shd w:val="clear" w:color="auto" w:fill="auto"/>
          </w:tcPr>
          <w:p w14:paraId="5EF3FD9F" w14:textId="77777777" w:rsidR="006B617B" w:rsidRPr="00F671A1" w:rsidRDefault="00134314" w:rsidP="00134314">
            <w:r w:rsidRPr="00F671A1">
              <w:t>7</w:t>
            </w:r>
            <w:r w:rsidR="006135FE" w:rsidRPr="00F671A1">
              <w:t>. Religious minorities should adapt to the Christian culture of the United States?</w:t>
            </w:r>
          </w:p>
          <w:p w14:paraId="5155B41F" w14:textId="77777777" w:rsidR="00CE5152" w:rsidRPr="00F671A1" w:rsidRDefault="00CE5152" w:rsidP="00134314"/>
        </w:tc>
        <w:tc>
          <w:tcPr>
            <w:tcW w:w="1299" w:type="dxa"/>
            <w:shd w:val="clear" w:color="auto" w:fill="auto"/>
          </w:tcPr>
          <w:p w14:paraId="5FEBF0A9" w14:textId="77777777" w:rsidR="006B617B" w:rsidRPr="00A849F2" w:rsidRDefault="00391041" w:rsidP="00542381">
            <w:pPr>
              <w:jc w:val="center"/>
            </w:pPr>
            <w:r w:rsidRPr="00A849F2">
              <w:t>.67</w:t>
            </w:r>
          </w:p>
        </w:tc>
        <w:tc>
          <w:tcPr>
            <w:tcW w:w="1463" w:type="dxa"/>
            <w:shd w:val="clear" w:color="auto" w:fill="auto"/>
          </w:tcPr>
          <w:p w14:paraId="797C76B5" w14:textId="77777777" w:rsidR="006B617B" w:rsidRPr="00A849F2" w:rsidRDefault="00391041" w:rsidP="00542381">
            <w:pPr>
              <w:jc w:val="center"/>
            </w:pPr>
            <w:r w:rsidRPr="00A849F2">
              <w:t>.03</w:t>
            </w:r>
          </w:p>
        </w:tc>
        <w:tc>
          <w:tcPr>
            <w:tcW w:w="611" w:type="dxa"/>
            <w:shd w:val="clear" w:color="auto" w:fill="auto"/>
          </w:tcPr>
          <w:p w14:paraId="36E2EC80" w14:textId="77777777" w:rsidR="006B617B" w:rsidRPr="00A849F2" w:rsidRDefault="00134314" w:rsidP="00542381">
            <w:pPr>
              <w:jc w:val="center"/>
            </w:pPr>
            <w:r w:rsidRPr="00A849F2">
              <w:t>8.21</w:t>
            </w:r>
          </w:p>
        </w:tc>
        <w:tc>
          <w:tcPr>
            <w:tcW w:w="636" w:type="dxa"/>
            <w:shd w:val="clear" w:color="auto" w:fill="auto"/>
          </w:tcPr>
          <w:p w14:paraId="3A97AFF6" w14:textId="77777777" w:rsidR="006B617B" w:rsidRPr="00A849F2" w:rsidRDefault="00134314" w:rsidP="00542381">
            <w:pPr>
              <w:jc w:val="center"/>
            </w:pPr>
            <w:r w:rsidRPr="00A849F2">
              <w:t>2.79</w:t>
            </w:r>
          </w:p>
        </w:tc>
      </w:tr>
      <w:tr w:rsidR="006B617B" w:rsidRPr="00A849F2" w14:paraId="40FDCE55" w14:textId="77777777" w:rsidTr="00542381">
        <w:tc>
          <w:tcPr>
            <w:tcW w:w="9167" w:type="dxa"/>
            <w:shd w:val="clear" w:color="auto" w:fill="auto"/>
          </w:tcPr>
          <w:p w14:paraId="680A6DEC" w14:textId="77777777" w:rsidR="006B617B" w:rsidRPr="00F671A1" w:rsidRDefault="00134314" w:rsidP="00134314">
            <w:r w:rsidRPr="00F671A1">
              <w:t>8</w:t>
            </w:r>
            <w:r w:rsidR="006135FE" w:rsidRPr="00F671A1">
              <w:t>. It is important for political leaders to be inclusive towards minority faiths?</w:t>
            </w:r>
          </w:p>
          <w:p w14:paraId="7327D225" w14:textId="77777777" w:rsidR="00CE5152" w:rsidRPr="00F671A1" w:rsidRDefault="00CE5152" w:rsidP="00134314"/>
        </w:tc>
        <w:tc>
          <w:tcPr>
            <w:tcW w:w="1299" w:type="dxa"/>
            <w:shd w:val="clear" w:color="auto" w:fill="auto"/>
          </w:tcPr>
          <w:p w14:paraId="59B5C65B" w14:textId="77777777" w:rsidR="006B617B" w:rsidRPr="00A849F2" w:rsidRDefault="00391041" w:rsidP="00542381">
            <w:pPr>
              <w:jc w:val="center"/>
            </w:pPr>
            <w:r w:rsidRPr="00A849F2">
              <w:t>.66</w:t>
            </w:r>
          </w:p>
        </w:tc>
        <w:tc>
          <w:tcPr>
            <w:tcW w:w="1463" w:type="dxa"/>
            <w:shd w:val="clear" w:color="auto" w:fill="auto"/>
          </w:tcPr>
          <w:p w14:paraId="2D878712" w14:textId="77777777" w:rsidR="006B617B" w:rsidRPr="00A849F2" w:rsidRDefault="00391041" w:rsidP="00542381">
            <w:pPr>
              <w:jc w:val="center"/>
            </w:pPr>
            <w:r w:rsidRPr="00A849F2">
              <w:t>.06</w:t>
            </w:r>
          </w:p>
        </w:tc>
        <w:tc>
          <w:tcPr>
            <w:tcW w:w="611" w:type="dxa"/>
            <w:shd w:val="clear" w:color="auto" w:fill="auto"/>
          </w:tcPr>
          <w:p w14:paraId="43559A9A" w14:textId="77777777" w:rsidR="006B617B" w:rsidRPr="00A849F2" w:rsidRDefault="00134314" w:rsidP="00542381">
            <w:pPr>
              <w:jc w:val="center"/>
            </w:pPr>
            <w:r w:rsidRPr="00A849F2">
              <w:t>8.66</w:t>
            </w:r>
          </w:p>
        </w:tc>
        <w:tc>
          <w:tcPr>
            <w:tcW w:w="636" w:type="dxa"/>
            <w:shd w:val="clear" w:color="auto" w:fill="auto"/>
          </w:tcPr>
          <w:p w14:paraId="4618D059" w14:textId="77777777" w:rsidR="006B617B" w:rsidRPr="00A849F2" w:rsidRDefault="00134314" w:rsidP="00542381">
            <w:pPr>
              <w:jc w:val="center"/>
            </w:pPr>
            <w:r w:rsidRPr="00A849F2">
              <w:t>2.51</w:t>
            </w:r>
          </w:p>
        </w:tc>
      </w:tr>
      <w:tr w:rsidR="006B617B" w:rsidRPr="00A849F2" w14:paraId="09A12F7C" w14:textId="77777777" w:rsidTr="00542381">
        <w:tc>
          <w:tcPr>
            <w:tcW w:w="9167" w:type="dxa"/>
            <w:shd w:val="clear" w:color="auto" w:fill="auto"/>
          </w:tcPr>
          <w:p w14:paraId="63E17136" w14:textId="77777777" w:rsidR="006B617B" w:rsidRPr="00F671A1" w:rsidRDefault="00134314" w:rsidP="00134314">
            <w:r w:rsidRPr="00F671A1">
              <w:t>9</w:t>
            </w:r>
            <w:r w:rsidR="006135FE" w:rsidRPr="00F671A1">
              <w:t>. The separation of religion from politics unfairly discriminates against Christians?</w:t>
            </w:r>
          </w:p>
          <w:p w14:paraId="5AC118C1" w14:textId="77777777" w:rsidR="00CE5152" w:rsidRPr="00F671A1" w:rsidRDefault="00CE5152" w:rsidP="00134314"/>
        </w:tc>
        <w:tc>
          <w:tcPr>
            <w:tcW w:w="1299" w:type="dxa"/>
            <w:shd w:val="clear" w:color="auto" w:fill="auto"/>
          </w:tcPr>
          <w:p w14:paraId="3CDF92C8" w14:textId="77777777" w:rsidR="006B617B" w:rsidRPr="00A849F2" w:rsidRDefault="00391041" w:rsidP="00542381">
            <w:pPr>
              <w:jc w:val="center"/>
            </w:pPr>
            <w:r w:rsidRPr="00A849F2">
              <w:t>.65</w:t>
            </w:r>
          </w:p>
        </w:tc>
        <w:tc>
          <w:tcPr>
            <w:tcW w:w="1463" w:type="dxa"/>
            <w:shd w:val="clear" w:color="auto" w:fill="auto"/>
          </w:tcPr>
          <w:p w14:paraId="680EE75C" w14:textId="77777777" w:rsidR="006B617B" w:rsidRPr="00A849F2" w:rsidRDefault="00391041" w:rsidP="00542381">
            <w:pPr>
              <w:jc w:val="center"/>
            </w:pPr>
            <w:r w:rsidRPr="00A849F2">
              <w:t>.06</w:t>
            </w:r>
          </w:p>
        </w:tc>
        <w:tc>
          <w:tcPr>
            <w:tcW w:w="611" w:type="dxa"/>
            <w:shd w:val="clear" w:color="auto" w:fill="auto"/>
          </w:tcPr>
          <w:p w14:paraId="1ECE930F" w14:textId="77777777" w:rsidR="006B617B" w:rsidRPr="00A849F2" w:rsidRDefault="00134314" w:rsidP="00542381">
            <w:pPr>
              <w:jc w:val="center"/>
            </w:pPr>
            <w:r w:rsidRPr="00A849F2">
              <w:t>8.72</w:t>
            </w:r>
          </w:p>
        </w:tc>
        <w:tc>
          <w:tcPr>
            <w:tcW w:w="636" w:type="dxa"/>
            <w:shd w:val="clear" w:color="auto" w:fill="auto"/>
          </w:tcPr>
          <w:p w14:paraId="75EC69BB" w14:textId="77777777" w:rsidR="006B617B" w:rsidRPr="00A849F2" w:rsidRDefault="00134314" w:rsidP="00542381">
            <w:pPr>
              <w:jc w:val="center"/>
            </w:pPr>
            <w:r w:rsidRPr="00A849F2">
              <w:t>2.59</w:t>
            </w:r>
          </w:p>
        </w:tc>
      </w:tr>
      <w:tr w:rsidR="006B617B" w:rsidRPr="00A849F2" w14:paraId="099A71FA" w14:textId="77777777" w:rsidTr="00542381">
        <w:tc>
          <w:tcPr>
            <w:tcW w:w="9167" w:type="dxa"/>
            <w:shd w:val="clear" w:color="auto" w:fill="auto"/>
          </w:tcPr>
          <w:p w14:paraId="07A767F7" w14:textId="77777777" w:rsidR="006B617B" w:rsidRPr="00F671A1" w:rsidRDefault="006135FE" w:rsidP="00134314">
            <w:r w:rsidRPr="00F671A1">
              <w:t>1</w:t>
            </w:r>
            <w:r w:rsidR="00134314" w:rsidRPr="00F671A1">
              <w:t>0</w:t>
            </w:r>
            <w:r w:rsidRPr="00F671A1">
              <w:t>. Discrimination towards Christians happens frequently in the United States?</w:t>
            </w:r>
          </w:p>
          <w:p w14:paraId="3C4C1FE2" w14:textId="77777777" w:rsidR="00CE5152" w:rsidRPr="00F671A1" w:rsidRDefault="00CE5152" w:rsidP="00134314"/>
        </w:tc>
        <w:tc>
          <w:tcPr>
            <w:tcW w:w="1299" w:type="dxa"/>
            <w:shd w:val="clear" w:color="auto" w:fill="auto"/>
          </w:tcPr>
          <w:p w14:paraId="4F7000EF" w14:textId="77777777" w:rsidR="006B617B" w:rsidRPr="00A849F2" w:rsidRDefault="00391041" w:rsidP="00542381">
            <w:pPr>
              <w:jc w:val="center"/>
            </w:pPr>
            <w:r w:rsidRPr="00A849F2">
              <w:t>.62</w:t>
            </w:r>
          </w:p>
        </w:tc>
        <w:tc>
          <w:tcPr>
            <w:tcW w:w="1463" w:type="dxa"/>
            <w:shd w:val="clear" w:color="auto" w:fill="auto"/>
          </w:tcPr>
          <w:p w14:paraId="16E0B6E1" w14:textId="77777777" w:rsidR="006B617B" w:rsidRPr="00A849F2" w:rsidRDefault="00391041" w:rsidP="00542381">
            <w:pPr>
              <w:jc w:val="center"/>
            </w:pPr>
            <w:r w:rsidRPr="00A849F2">
              <w:t>.13</w:t>
            </w:r>
          </w:p>
        </w:tc>
        <w:tc>
          <w:tcPr>
            <w:tcW w:w="611" w:type="dxa"/>
            <w:shd w:val="clear" w:color="auto" w:fill="auto"/>
          </w:tcPr>
          <w:p w14:paraId="45D49859" w14:textId="77777777" w:rsidR="006B617B" w:rsidRPr="00A849F2" w:rsidRDefault="00134314" w:rsidP="00542381">
            <w:pPr>
              <w:jc w:val="center"/>
            </w:pPr>
            <w:r w:rsidRPr="00A849F2">
              <w:t>6.82</w:t>
            </w:r>
          </w:p>
        </w:tc>
        <w:tc>
          <w:tcPr>
            <w:tcW w:w="636" w:type="dxa"/>
            <w:shd w:val="clear" w:color="auto" w:fill="auto"/>
          </w:tcPr>
          <w:p w14:paraId="07E57A88" w14:textId="77777777" w:rsidR="006B617B" w:rsidRPr="00A849F2" w:rsidRDefault="00134314" w:rsidP="00542381">
            <w:pPr>
              <w:jc w:val="center"/>
            </w:pPr>
            <w:r w:rsidRPr="00A849F2">
              <w:t>2.86</w:t>
            </w:r>
          </w:p>
        </w:tc>
      </w:tr>
      <w:tr w:rsidR="006B617B" w:rsidRPr="00A849F2" w14:paraId="3FB0BE75" w14:textId="77777777" w:rsidTr="00542381">
        <w:tc>
          <w:tcPr>
            <w:tcW w:w="9167" w:type="dxa"/>
            <w:shd w:val="clear" w:color="auto" w:fill="auto"/>
          </w:tcPr>
          <w:p w14:paraId="05132AA3" w14:textId="77777777" w:rsidR="006B617B" w:rsidRPr="00F671A1" w:rsidRDefault="00134314" w:rsidP="00134314">
            <w:r w:rsidRPr="00F671A1">
              <w:t>11</w:t>
            </w:r>
            <w:r w:rsidR="006135FE" w:rsidRPr="00F671A1">
              <w:t>. It is easier to be a Christian in the United States compared to a member of other faiths?</w:t>
            </w:r>
          </w:p>
          <w:p w14:paraId="4B576623" w14:textId="77777777" w:rsidR="00CE5152" w:rsidRPr="00F671A1" w:rsidRDefault="00CE5152" w:rsidP="00134314"/>
        </w:tc>
        <w:tc>
          <w:tcPr>
            <w:tcW w:w="1299" w:type="dxa"/>
            <w:shd w:val="clear" w:color="auto" w:fill="auto"/>
          </w:tcPr>
          <w:p w14:paraId="72F62C05" w14:textId="77777777" w:rsidR="006B617B" w:rsidRPr="00A849F2" w:rsidRDefault="00391041" w:rsidP="00542381">
            <w:pPr>
              <w:jc w:val="center"/>
            </w:pPr>
            <w:r w:rsidRPr="00A849F2">
              <w:t>.61</w:t>
            </w:r>
          </w:p>
        </w:tc>
        <w:tc>
          <w:tcPr>
            <w:tcW w:w="1463" w:type="dxa"/>
            <w:shd w:val="clear" w:color="auto" w:fill="auto"/>
          </w:tcPr>
          <w:p w14:paraId="6903BDD1" w14:textId="77777777" w:rsidR="006B617B" w:rsidRPr="00A849F2" w:rsidRDefault="00391041" w:rsidP="00542381">
            <w:pPr>
              <w:jc w:val="center"/>
            </w:pPr>
            <w:r w:rsidRPr="00A849F2">
              <w:t>.24</w:t>
            </w:r>
          </w:p>
        </w:tc>
        <w:tc>
          <w:tcPr>
            <w:tcW w:w="611" w:type="dxa"/>
            <w:shd w:val="clear" w:color="auto" w:fill="auto"/>
          </w:tcPr>
          <w:p w14:paraId="4F95DA75" w14:textId="77777777" w:rsidR="006B617B" w:rsidRPr="00A849F2" w:rsidRDefault="00134314" w:rsidP="00542381">
            <w:pPr>
              <w:jc w:val="center"/>
            </w:pPr>
            <w:r w:rsidRPr="00A849F2">
              <w:t>8.34</w:t>
            </w:r>
          </w:p>
        </w:tc>
        <w:tc>
          <w:tcPr>
            <w:tcW w:w="636" w:type="dxa"/>
            <w:shd w:val="clear" w:color="auto" w:fill="auto"/>
          </w:tcPr>
          <w:p w14:paraId="42EAAB0C" w14:textId="77777777" w:rsidR="006B617B" w:rsidRPr="00A849F2" w:rsidRDefault="00134314" w:rsidP="00542381">
            <w:pPr>
              <w:jc w:val="center"/>
            </w:pPr>
            <w:r w:rsidRPr="00A849F2">
              <w:t>2.52</w:t>
            </w:r>
          </w:p>
        </w:tc>
      </w:tr>
      <w:tr w:rsidR="006B617B" w:rsidRPr="00A849F2" w14:paraId="6478D787" w14:textId="77777777" w:rsidTr="00542381">
        <w:trPr>
          <w:trHeight w:val="458"/>
        </w:trPr>
        <w:tc>
          <w:tcPr>
            <w:tcW w:w="9167" w:type="dxa"/>
            <w:shd w:val="clear" w:color="auto" w:fill="auto"/>
          </w:tcPr>
          <w:p w14:paraId="7A8752D6" w14:textId="77777777" w:rsidR="006B617B" w:rsidRPr="00F671A1" w:rsidRDefault="006135FE" w:rsidP="00134314">
            <w:r w:rsidRPr="00F671A1">
              <w:t>1</w:t>
            </w:r>
            <w:r w:rsidR="00134314" w:rsidRPr="00F671A1">
              <w:t>2</w:t>
            </w:r>
            <w:r w:rsidRPr="00F671A1">
              <w:t>. Doctors should be able to refuse service to patients if the doctor’s Christian values conflict with a patient’s lifestyle.</w:t>
            </w:r>
          </w:p>
          <w:p w14:paraId="3481CEC2" w14:textId="77777777" w:rsidR="00A849F2" w:rsidRPr="00F671A1" w:rsidRDefault="00A849F2" w:rsidP="00134314"/>
        </w:tc>
        <w:tc>
          <w:tcPr>
            <w:tcW w:w="1299" w:type="dxa"/>
            <w:shd w:val="clear" w:color="auto" w:fill="auto"/>
          </w:tcPr>
          <w:p w14:paraId="72E5BB6B" w14:textId="77777777" w:rsidR="006B617B" w:rsidRPr="00A849F2" w:rsidRDefault="00391041" w:rsidP="00542381">
            <w:pPr>
              <w:jc w:val="center"/>
            </w:pPr>
            <w:r w:rsidRPr="00A849F2">
              <w:t>.60</w:t>
            </w:r>
          </w:p>
        </w:tc>
        <w:tc>
          <w:tcPr>
            <w:tcW w:w="1463" w:type="dxa"/>
            <w:shd w:val="clear" w:color="auto" w:fill="auto"/>
          </w:tcPr>
          <w:p w14:paraId="7253FAFE" w14:textId="77777777" w:rsidR="006B617B" w:rsidRPr="00A849F2" w:rsidRDefault="00391041" w:rsidP="00542381">
            <w:pPr>
              <w:jc w:val="center"/>
            </w:pPr>
            <w:r w:rsidRPr="00A849F2">
              <w:t>-.01</w:t>
            </w:r>
          </w:p>
        </w:tc>
        <w:tc>
          <w:tcPr>
            <w:tcW w:w="611" w:type="dxa"/>
            <w:shd w:val="clear" w:color="auto" w:fill="auto"/>
          </w:tcPr>
          <w:p w14:paraId="1AD0DDAF" w14:textId="77777777" w:rsidR="006B617B" w:rsidRPr="00A849F2" w:rsidRDefault="00134314" w:rsidP="00542381">
            <w:pPr>
              <w:jc w:val="center"/>
            </w:pPr>
            <w:r w:rsidRPr="00A849F2">
              <w:t>8.18</w:t>
            </w:r>
          </w:p>
        </w:tc>
        <w:tc>
          <w:tcPr>
            <w:tcW w:w="636" w:type="dxa"/>
            <w:shd w:val="clear" w:color="auto" w:fill="auto"/>
          </w:tcPr>
          <w:p w14:paraId="59D53C58" w14:textId="77777777" w:rsidR="006B617B" w:rsidRPr="00A849F2" w:rsidRDefault="00134314" w:rsidP="00542381">
            <w:pPr>
              <w:jc w:val="center"/>
            </w:pPr>
            <w:r w:rsidRPr="00A849F2">
              <w:t>3.41</w:t>
            </w:r>
          </w:p>
        </w:tc>
      </w:tr>
      <w:tr w:rsidR="006B617B" w:rsidRPr="00A849F2" w14:paraId="7ED8E10B" w14:textId="77777777" w:rsidTr="00542381">
        <w:tc>
          <w:tcPr>
            <w:tcW w:w="9167" w:type="dxa"/>
            <w:shd w:val="clear" w:color="auto" w:fill="auto"/>
          </w:tcPr>
          <w:p w14:paraId="0AF154E6" w14:textId="77777777" w:rsidR="00A849F2" w:rsidRPr="00F671A1" w:rsidRDefault="00A849F2" w:rsidP="00134314"/>
          <w:p w14:paraId="6752C2E2" w14:textId="77777777" w:rsidR="006B617B" w:rsidRPr="00F671A1" w:rsidRDefault="00134314" w:rsidP="00134314">
            <w:r w:rsidRPr="00F671A1">
              <w:t>13</w:t>
            </w:r>
            <w:r w:rsidR="006135FE" w:rsidRPr="00F671A1">
              <w:t>. Everyone who works hard, regardless of religious affiliation can obtain wealth?</w:t>
            </w:r>
          </w:p>
          <w:p w14:paraId="6D0B554E" w14:textId="77777777" w:rsidR="00CE5152" w:rsidRPr="00F671A1" w:rsidRDefault="00CE5152" w:rsidP="00134314"/>
        </w:tc>
        <w:tc>
          <w:tcPr>
            <w:tcW w:w="1299" w:type="dxa"/>
            <w:shd w:val="clear" w:color="auto" w:fill="auto"/>
          </w:tcPr>
          <w:p w14:paraId="66D47F2E" w14:textId="77777777" w:rsidR="00A849F2" w:rsidRDefault="00A849F2" w:rsidP="00542381">
            <w:pPr>
              <w:jc w:val="center"/>
            </w:pPr>
          </w:p>
          <w:p w14:paraId="011FECA5" w14:textId="77777777" w:rsidR="006B617B" w:rsidRPr="00A849F2" w:rsidRDefault="00391041" w:rsidP="00542381">
            <w:pPr>
              <w:jc w:val="center"/>
            </w:pPr>
            <w:r w:rsidRPr="00A849F2">
              <w:t>.57</w:t>
            </w:r>
          </w:p>
        </w:tc>
        <w:tc>
          <w:tcPr>
            <w:tcW w:w="1463" w:type="dxa"/>
            <w:shd w:val="clear" w:color="auto" w:fill="auto"/>
          </w:tcPr>
          <w:p w14:paraId="40C61CC1" w14:textId="77777777" w:rsidR="00A849F2" w:rsidRDefault="00A849F2" w:rsidP="00542381">
            <w:pPr>
              <w:jc w:val="center"/>
            </w:pPr>
          </w:p>
          <w:p w14:paraId="0B49F567" w14:textId="77777777" w:rsidR="006B617B" w:rsidRPr="00A849F2" w:rsidRDefault="00391041" w:rsidP="00542381">
            <w:pPr>
              <w:jc w:val="center"/>
            </w:pPr>
            <w:r w:rsidRPr="00A849F2">
              <w:t>-.23</w:t>
            </w:r>
          </w:p>
        </w:tc>
        <w:tc>
          <w:tcPr>
            <w:tcW w:w="611" w:type="dxa"/>
            <w:shd w:val="clear" w:color="auto" w:fill="auto"/>
          </w:tcPr>
          <w:p w14:paraId="2F5834D4" w14:textId="77777777" w:rsidR="00A849F2" w:rsidRDefault="00A849F2" w:rsidP="00542381">
            <w:pPr>
              <w:jc w:val="center"/>
            </w:pPr>
          </w:p>
          <w:p w14:paraId="65EF7CA2" w14:textId="77777777" w:rsidR="006B617B" w:rsidRPr="00A849F2" w:rsidRDefault="00134314" w:rsidP="00542381">
            <w:pPr>
              <w:jc w:val="center"/>
            </w:pPr>
            <w:r w:rsidRPr="00A849F2">
              <w:t>4.87</w:t>
            </w:r>
          </w:p>
        </w:tc>
        <w:tc>
          <w:tcPr>
            <w:tcW w:w="636" w:type="dxa"/>
            <w:shd w:val="clear" w:color="auto" w:fill="auto"/>
          </w:tcPr>
          <w:p w14:paraId="2F8D47F7" w14:textId="77777777" w:rsidR="00A849F2" w:rsidRDefault="00A849F2" w:rsidP="00542381">
            <w:pPr>
              <w:jc w:val="center"/>
            </w:pPr>
          </w:p>
          <w:p w14:paraId="5A0EA4E6" w14:textId="77777777" w:rsidR="006B617B" w:rsidRPr="00A849F2" w:rsidRDefault="00134314" w:rsidP="00542381">
            <w:pPr>
              <w:jc w:val="center"/>
            </w:pPr>
            <w:r w:rsidRPr="00A849F2">
              <w:t>3.59</w:t>
            </w:r>
          </w:p>
        </w:tc>
      </w:tr>
      <w:tr w:rsidR="006B617B" w:rsidRPr="00A849F2" w14:paraId="0E77FC28" w14:textId="77777777" w:rsidTr="00542381">
        <w:tc>
          <w:tcPr>
            <w:tcW w:w="9167" w:type="dxa"/>
            <w:shd w:val="clear" w:color="auto" w:fill="auto"/>
          </w:tcPr>
          <w:p w14:paraId="613E6CDD" w14:textId="77777777" w:rsidR="006B617B" w:rsidRPr="00F671A1" w:rsidRDefault="006135FE" w:rsidP="00134314">
            <w:r w:rsidRPr="00F671A1">
              <w:t>1</w:t>
            </w:r>
            <w:r w:rsidR="00134314" w:rsidRPr="00F671A1">
              <w:t>4</w:t>
            </w:r>
            <w:r w:rsidRPr="00F671A1">
              <w:t>. Freedom of religion does not mean freedom from religion.</w:t>
            </w:r>
          </w:p>
          <w:p w14:paraId="32E33C84" w14:textId="77777777" w:rsidR="00CE5152" w:rsidRPr="00F671A1" w:rsidRDefault="00CE5152" w:rsidP="00134314"/>
        </w:tc>
        <w:tc>
          <w:tcPr>
            <w:tcW w:w="1299" w:type="dxa"/>
            <w:shd w:val="clear" w:color="auto" w:fill="auto"/>
          </w:tcPr>
          <w:p w14:paraId="529572D0" w14:textId="77777777" w:rsidR="006B617B" w:rsidRPr="00A849F2" w:rsidRDefault="00391041" w:rsidP="00542381">
            <w:pPr>
              <w:jc w:val="center"/>
            </w:pPr>
            <w:r w:rsidRPr="00A849F2">
              <w:t>.50</w:t>
            </w:r>
          </w:p>
        </w:tc>
        <w:tc>
          <w:tcPr>
            <w:tcW w:w="1463" w:type="dxa"/>
            <w:shd w:val="clear" w:color="auto" w:fill="auto"/>
          </w:tcPr>
          <w:p w14:paraId="4A626DC1" w14:textId="77777777" w:rsidR="006B617B" w:rsidRPr="00A849F2" w:rsidRDefault="00391041" w:rsidP="00542381">
            <w:pPr>
              <w:jc w:val="center"/>
            </w:pPr>
            <w:r w:rsidRPr="00A849F2">
              <w:t>-.08</w:t>
            </w:r>
          </w:p>
        </w:tc>
        <w:tc>
          <w:tcPr>
            <w:tcW w:w="611" w:type="dxa"/>
            <w:shd w:val="clear" w:color="auto" w:fill="auto"/>
          </w:tcPr>
          <w:p w14:paraId="3D1956EF" w14:textId="77777777" w:rsidR="006B617B" w:rsidRPr="00A849F2" w:rsidRDefault="00134314" w:rsidP="00542381">
            <w:pPr>
              <w:jc w:val="center"/>
            </w:pPr>
            <w:r w:rsidRPr="00A849F2">
              <w:t>5.85</w:t>
            </w:r>
          </w:p>
        </w:tc>
        <w:tc>
          <w:tcPr>
            <w:tcW w:w="636" w:type="dxa"/>
            <w:shd w:val="clear" w:color="auto" w:fill="auto"/>
          </w:tcPr>
          <w:p w14:paraId="1028F627" w14:textId="77777777" w:rsidR="006B617B" w:rsidRPr="00A849F2" w:rsidRDefault="00134314" w:rsidP="00542381">
            <w:pPr>
              <w:jc w:val="center"/>
            </w:pPr>
            <w:r w:rsidRPr="00A849F2">
              <w:t>3.19</w:t>
            </w:r>
          </w:p>
        </w:tc>
      </w:tr>
      <w:tr w:rsidR="006B617B" w:rsidRPr="00A849F2" w14:paraId="36801AF3" w14:textId="77777777" w:rsidTr="00542381">
        <w:tc>
          <w:tcPr>
            <w:tcW w:w="9167" w:type="dxa"/>
            <w:shd w:val="clear" w:color="auto" w:fill="auto"/>
          </w:tcPr>
          <w:p w14:paraId="2C1130AC" w14:textId="77777777" w:rsidR="006B617B" w:rsidRPr="00F671A1" w:rsidRDefault="006135FE" w:rsidP="00134314">
            <w:r w:rsidRPr="00F671A1">
              <w:t>15. Our society promotes a Christian culture?</w:t>
            </w:r>
          </w:p>
          <w:p w14:paraId="2A84FB6C" w14:textId="77777777" w:rsidR="00CE5152" w:rsidRPr="00F671A1" w:rsidRDefault="00CE5152" w:rsidP="00134314"/>
        </w:tc>
        <w:tc>
          <w:tcPr>
            <w:tcW w:w="1299" w:type="dxa"/>
            <w:shd w:val="clear" w:color="auto" w:fill="auto"/>
          </w:tcPr>
          <w:p w14:paraId="4AAE15E8" w14:textId="77777777" w:rsidR="006B617B" w:rsidRPr="00A849F2" w:rsidRDefault="00391041" w:rsidP="00542381">
            <w:pPr>
              <w:jc w:val="center"/>
            </w:pPr>
            <w:r w:rsidRPr="00A849F2">
              <w:t>.46</w:t>
            </w:r>
          </w:p>
        </w:tc>
        <w:tc>
          <w:tcPr>
            <w:tcW w:w="1463" w:type="dxa"/>
            <w:shd w:val="clear" w:color="auto" w:fill="auto"/>
          </w:tcPr>
          <w:p w14:paraId="138B3D8D" w14:textId="77777777" w:rsidR="006B617B" w:rsidRPr="00A849F2" w:rsidRDefault="00391041" w:rsidP="00542381">
            <w:pPr>
              <w:jc w:val="center"/>
            </w:pPr>
            <w:r w:rsidRPr="00A849F2">
              <w:t>.19</w:t>
            </w:r>
          </w:p>
        </w:tc>
        <w:tc>
          <w:tcPr>
            <w:tcW w:w="611" w:type="dxa"/>
            <w:shd w:val="clear" w:color="auto" w:fill="auto"/>
          </w:tcPr>
          <w:p w14:paraId="5FC4FCA6" w14:textId="77777777" w:rsidR="006B617B" w:rsidRPr="00A849F2" w:rsidRDefault="00134314" w:rsidP="00542381">
            <w:pPr>
              <w:jc w:val="center"/>
            </w:pPr>
            <w:r w:rsidRPr="00A849F2">
              <w:t>5.79</w:t>
            </w:r>
          </w:p>
        </w:tc>
        <w:tc>
          <w:tcPr>
            <w:tcW w:w="636" w:type="dxa"/>
            <w:shd w:val="clear" w:color="auto" w:fill="auto"/>
          </w:tcPr>
          <w:p w14:paraId="231D4F83" w14:textId="77777777" w:rsidR="006B617B" w:rsidRPr="00A849F2" w:rsidRDefault="00134314" w:rsidP="00542381">
            <w:pPr>
              <w:jc w:val="center"/>
            </w:pPr>
            <w:r w:rsidRPr="00A849F2">
              <w:t>3.10</w:t>
            </w:r>
          </w:p>
        </w:tc>
      </w:tr>
      <w:tr w:rsidR="006B617B" w:rsidRPr="00A849F2" w14:paraId="007D25CC" w14:textId="77777777" w:rsidTr="00542381">
        <w:tc>
          <w:tcPr>
            <w:tcW w:w="9167" w:type="dxa"/>
            <w:shd w:val="clear" w:color="auto" w:fill="auto"/>
          </w:tcPr>
          <w:p w14:paraId="6B96A541" w14:textId="77777777" w:rsidR="006B617B" w:rsidRPr="00F671A1" w:rsidRDefault="00134314" w:rsidP="00134314">
            <w:r w:rsidRPr="00F671A1">
              <w:t>16</w:t>
            </w:r>
            <w:r w:rsidR="006135FE" w:rsidRPr="00F671A1">
              <w:t>. Only Christian teachers should be allowed to share their Christian values with their students.</w:t>
            </w:r>
          </w:p>
          <w:p w14:paraId="0D4EABAC" w14:textId="77777777" w:rsidR="00CE5152" w:rsidRPr="00F671A1" w:rsidRDefault="00CE5152" w:rsidP="00134314"/>
        </w:tc>
        <w:tc>
          <w:tcPr>
            <w:tcW w:w="1299" w:type="dxa"/>
            <w:shd w:val="clear" w:color="auto" w:fill="auto"/>
          </w:tcPr>
          <w:p w14:paraId="1E1C9F1B" w14:textId="77777777" w:rsidR="006B617B" w:rsidRPr="00A849F2" w:rsidRDefault="00391041" w:rsidP="00542381">
            <w:pPr>
              <w:jc w:val="center"/>
            </w:pPr>
            <w:r w:rsidRPr="00A849F2">
              <w:t>.41</w:t>
            </w:r>
          </w:p>
        </w:tc>
        <w:tc>
          <w:tcPr>
            <w:tcW w:w="1463" w:type="dxa"/>
            <w:shd w:val="clear" w:color="auto" w:fill="auto"/>
          </w:tcPr>
          <w:p w14:paraId="4B109C6F" w14:textId="77777777" w:rsidR="006B617B" w:rsidRPr="00A849F2" w:rsidRDefault="00391041" w:rsidP="00542381">
            <w:pPr>
              <w:jc w:val="center"/>
            </w:pPr>
            <w:r w:rsidRPr="00A849F2">
              <w:t>-.04</w:t>
            </w:r>
          </w:p>
        </w:tc>
        <w:tc>
          <w:tcPr>
            <w:tcW w:w="611" w:type="dxa"/>
            <w:shd w:val="clear" w:color="auto" w:fill="auto"/>
          </w:tcPr>
          <w:p w14:paraId="574E2F0E" w14:textId="77777777" w:rsidR="006B617B" w:rsidRPr="00A849F2" w:rsidRDefault="00134314" w:rsidP="00542381">
            <w:pPr>
              <w:jc w:val="center"/>
            </w:pPr>
            <w:r w:rsidRPr="00A849F2">
              <w:t>8.72</w:t>
            </w:r>
          </w:p>
        </w:tc>
        <w:tc>
          <w:tcPr>
            <w:tcW w:w="636" w:type="dxa"/>
            <w:shd w:val="clear" w:color="auto" w:fill="auto"/>
          </w:tcPr>
          <w:p w14:paraId="6D701907" w14:textId="77777777" w:rsidR="006B617B" w:rsidRPr="00A849F2" w:rsidRDefault="00134314" w:rsidP="00542381">
            <w:pPr>
              <w:jc w:val="center"/>
            </w:pPr>
            <w:r w:rsidRPr="00A849F2">
              <w:t>2.45</w:t>
            </w:r>
          </w:p>
        </w:tc>
      </w:tr>
      <w:tr w:rsidR="006B617B" w:rsidRPr="00A849F2" w14:paraId="2CE83E6D" w14:textId="77777777" w:rsidTr="00542381">
        <w:tc>
          <w:tcPr>
            <w:tcW w:w="9167" w:type="dxa"/>
            <w:shd w:val="clear" w:color="auto" w:fill="auto"/>
          </w:tcPr>
          <w:p w14:paraId="5C1FA726" w14:textId="77777777" w:rsidR="006B617B" w:rsidRPr="00F671A1" w:rsidRDefault="006135FE" w:rsidP="00134314">
            <w:bookmarkStart w:id="107" w:name="_Hlk53130544"/>
            <w:r w:rsidRPr="00F671A1">
              <w:t>1</w:t>
            </w:r>
            <w:r w:rsidR="00134314" w:rsidRPr="00F671A1">
              <w:t>7</w:t>
            </w:r>
            <w:r w:rsidRPr="00F671A1">
              <w:t>. I do not have to worry about losing relationships because of my Christian faith.</w:t>
            </w:r>
          </w:p>
          <w:p w14:paraId="455C44CE" w14:textId="77777777" w:rsidR="00CE5152" w:rsidRPr="00F671A1" w:rsidRDefault="00CE5152" w:rsidP="00134314"/>
        </w:tc>
        <w:tc>
          <w:tcPr>
            <w:tcW w:w="1299" w:type="dxa"/>
            <w:shd w:val="clear" w:color="auto" w:fill="auto"/>
          </w:tcPr>
          <w:p w14:paraId="7FC87CA2" w14:textId="77777777" w:rsidR="006B617B" w:rsidRPr="00A849F2" w:rsidRDefault="00391041" w:rsidP="00542381">
            <w:pPr>
              <w:jc w:val="center"/>
            </w:pPr>
            <w:r w:rsidRPr="00A849F2">
              <w:t>-.05</w:t>
            </w:r>
          </w:p>
        </w:tc>
        <w:tc>
          <w:tcPr>
            <w:tcW w:w="1463" w:type="dxa"/>
            <w:shd w:val="clear" w:color="auto" w:fill="auto"/>
          </w:tcPr>
          <w:p w14:paraId="49623EF9" w14:textId="77777777" w:rsidR="006B617B" w:rsidRPr="00A849F2" w:rsidRDefault="00391041" w:rsidP="00542381">
            <w:pPr>
              <w:jc w:val="center"/>
            </w:pPr>
            <w:r w:rsidRPr="00A849F2">
              <w:t>.70</w:t>
            </w:r>
          </w:p>
        </w:tc>
        <w:tc>
          <w:tcPr>
            <w:tcW w:w="611" w:type="dxa"/>
            <w:shd w:val="clear" w:color="auto" w:fill="auto"/>
          </w:tcPr>
          <w:p w14:paraId="5916B47E" w14:textId="77777777" w:rsidR="006B617B" w:rsidRPr="00A849F2" w:rsidRDefault="00134314" w:rsidP="00542381">
            <w:pPr>
              <w:jc w:val="center"/>
            </w:pPr>
            <w:r w:rsidRPr="00A849F2">
              <w:t>6.94</w:t>
            </w:r>
          </w:p>
        </w:tc>
        <w:tc>
          <w:tcPr>
            <w:tcW w:w="636" w:type="dxa"/>
            <w:shd w:val="clear" w:color="auto" w:fill="auto"/>
          </w:tcPr>
          <w:p w14:paraId="57171E0A" w14:textId="77777777" w:rsidR="006B617B" w:rsidRPr="00A849F2" w:rsidRDefault="00134314" w:rsidP="00542381">
            <w:pPr>
              <w:jc w:val="center"/>
            </w:pPr>
            <w:r w:rsidRPr="00A849F2">
              <w:t>2.99</w:t>
            </w:r>
          </w:p>
        </w:tc>
      </w:tr>
      <w:tr w:rsidR="006B617B" w:rsidRPr="00A849F2" w14:paraId="257EAE4D" w14:textId="77777777" w:rsidTr="00542381">
        <w:tc>
          <w:tcPr>
            <w:tcW w:w="9167" w:type="dxa"/>
            <w:shd w:val="clear" w:color="auto" w:fill="auto"/>
          </w:tcPr>
          <w:p w14:paraId="64AF9870" w14:textId="77777777" w:rsidR="006B617B" w:rsidRPr="00F671A1" w:rsidRDefault="00134314" w:rsidP="00134314">
            <w:r w:rsidRPr="00F671A1">
              <w:t>1</w:t>
            </w:r>
            <w:r w:rsidR="006135FE" w:rsidRPr="00F671A1">
              <w:t>8. I do not have to worry about losing my job because of my Christian faith.</w:t>
            </w:r>
          </w:p>
          <w:p w14:paraId="3F77ED69" w14:textId="77777777" w:rsidR="00CE5152" w:rsidRPr="00F671A1" w:rsidRDefault="00CE5152" w:rsidP="00134314"/>
        </w:tc>
        <w:tc>
          <w:tcPr>
            <w:tcW w:w="1299" w:type="dxa"/>
            <w:shd w:val="clear" w:color="auto" w:fill="auto"/>
          </w:tcPr>
          <w:p w14:paraId="76DB9E1F" w14:textId="77777777" w:rsidR="006B617B" w:rsidRPr="00A849F2" w:rsidRDefault="00391041" w:rsidP="00542381">
            <w:pPr>
              <w:jc w:val="center"/>
            </w:pPr>
            <w:r w:rsidRPr="00A849F2">
              <w:t>.12</w:t>
            </w:r>
          </w:p>
        </w:tc>
        <w:tc>
          <w:tcPr>
            <w:tcW w:w="1463" w:type="dxa"/>
            <w:shd w:val="clear" w:color="auto" w:fill="auto"/>
          </w:tcPr>
          <w:p w14:paraId="624E0851" w14:textId="77777777" w:rsidR="006B617B" w:rsidRPr="00A849F2" w:rsidRDefault="00391041" w:rsidP="00542381">
            <w:pPr>
              <w:jc w:val="center"/>
            </w:pPr>
            <w:r w:rsidRPr="00A849F2">
              <w:t>.67</w:t>
            </w:r>
          </w:p>
        </w:tc>
        <w:tc>
          <w:tcPr>
            <w:tcW w:w="611" w:type="dxa"/>
            <w:shd w:val="clear" w:color="auto" w:fill="auto"/>
          </w:tcPr>
          <w:p w14:paraId="66A1EB68" w14:textId="77777777" w:rsidR="006B617B" w:rsidRPr="00A849F2" w:rsidRDefault="00134314" w:rsidP="00542381">
            <w:pPr>
              <w:jc w:val="center"/>
            </w:pPr>
            <w:r w:rsidRPr="00A849F2">
              <w:t>9.14</w:t>
            </w:r>
          </w:p>
        </w:tc>
        <w:tc>
          <w:tcPr>
            <w:tcW w:w="636" w:type="dxa"/>
            <w:shd w:val="clear" w:color="auto" w:fill="auto"/>
          </w:tcPr>
          <w:p w14:paraId="6CD0E8C5" w14:textId="77777777" w:rsidR="006B617B" w:rsidRPr="00A849F2" w:rsidRDefault="00134314" w:rsidP="00542381">
            <w:pPr>
              <w:jc w:val="center"/>
            </w:pPr>
            <w:r w:rsidRPr="00A849F2">
              <w:t>2.50</w:t>
            </w:r>
          </w:p>
        </w:tc>
      </w:tr>
      <w:bookmarkEnd w:id="107"/>
      <w:tr w:rsidR="006B617B" w:rsidRPr="00A849F2" w14:paraId="53B6C5E3" w14:textId="77777777" w:rsidTr="00542381">
        <w:tc>
          <w:tcPr>
            <w:tcW w:w="9167" w:type="dxa"/>
            <w:shd w:val="clear" w:color="auto" w:fill="auto"/>
          </w:tcPr>
          <w:p w14:paraId="07F186A2" w14:textId="77777777" w:rsidR="006B617B" w:rsidRPr="00F671A1" w:rsidRDefault="00134314" w:rsidP="00134314">
            <w:r w:rsidRPr="00F671A1">
              <w:t>19</w:t>
            </w:r>
            <w:r w:rsidR="006135FE" w:rsidRPr="00F671A1">
              <w:t>. I do not have to worry about being denied services because of my Christian faith.</w:t>
            </w:r>
          </w:p>
          <w:p w14:paraId="57C6B357" w14:textId="77777777" w:rsidR="00CE5152" w:rsidRPr="00F671A1" w:rsidRDefault="00CE5152" w:rsidP="00134314"/>
        </w:tc>
        <w:tc>
          <w:tcPr>
            <w:tcW w:w="1299" w:type="dxa"/>
            <w:shd w:val="clear" w:color="auto" w:fill="auto"/>
          </w:tcPr>
          <w:p w14:paraId="7CDAFD2C" w14:textId="77777777" w:rsidR="006B617B" w:rsidRPr="00A849F2" w:rsidRDefault="00391041" w:rsidP="00542381">
            <w:pPr>
              <w:jc w:val="center"/>
            </w:pPr>
            <w:r w:rsidRPr="00A849F2">
              <w:t>.17</w:t>
            </w:r>
          </w:p>
        </w:tc>
        <w:tc>
          <w:tcPr>
            <w:tcW w:w="1463" w:type="dxa"/>
            <w:shd w:val="clear" w:color="auto" w:fill="auto"/>
          </w:tcPr>
          <w:p w14:paraId="782F88C0" w14:textId="77777777" w:rsidR="006B617B" w:rsidRPr="00A849F2" w:rsidRDefault="00391041" w:rsidP="00542381">
            <w:pPr>
              <w:jc w:val="center"/>
            </w:pPr>
            <w:r w:rsidRPr="00A849F2">
              <w:t>.61</w:t>
            </w:r>
          </w:p>
        </w:tc>
        <w:tc>
          <w:tcPr>
            <w:tcW w:w="611" w:type="dxa"/>
            <w:shd w:val="clear" w:color="auto" w:fill="auto"/>
          </w:tcPr>
          <w:p w14:paraId="529E330C" w14:textId="77777777" w:rsidR="006B617B" w:rsidRPr="00A849F2" w:rsidRDefault="00134314" w:rsidP="00542381">
            <w:pPr>
              <w:jc w:val="center"/>
            </w:pPr>
            <w:r w:rsidRPr="00A849F2">
              <w:t>9.05</w:t>
            </w:r>
          </w:p>
        </w:tc>
        <w:tc>
          <w:tcPr>
            <w:tcW w:w="636" w:type="dxa"/>
            <w:shd w:val="clear" w:color="auto" w:fill="auto"/>
          </w:tcPr>
          <w:p w14:paraId="1A193299" w14:textId="77777777" w:rsidR="006B617B" w:rsidRPr="00A849F2" w:rsidRDefault="00134314" w:rsidP="00542381">
            <w:pPr>
              <w:jc w:val="center"/>
            </w:pPr>
            <w:r w:rsidRPr="00A849F2">
              <w:t>2.25</w:t>
            </w:r>
          </w:p>
        </w:tc>
      </w:tr>
      <w:tr w:rsidR="006B617B" w:rsidRPr="00A849F2" w14:paraId="306BAEBA" w14:textId="77777777" w:rsidTr="00542381">
        <w:tc>
          <w:tcPr>
            <w:tcW w:w="9167" w:type="dxa"/>
            <w:shd w:val="clear" w:color="auto" w:fill="auto"/>
          </w:tcPr>
          <w:p w14:paraId="25D2790C" w14:textId="77777777" w:rsidR="006B617B" w:rsidRPr="00F671A1" w:rsidRDefault="006135FE" w:rsidP="00134314">
            <w:r w:rsidRPr="00F671A1">
              <w:t>2</w:t>
            </w:r>
            <w:r w:rsidR="00134314" w:rsidRPr="00F671A1">
              <w:t>0</w:t>
            </w:r>
            <w:r w:rsidRPr="00F671A1">
              <w:t>. I can be certain that my Christian views will be accepted by in-laws?</w:t>
            </w:r>
          </w:p>
          <w:p w14:paraId="167A8433" w14:textId="77777777" w:rsidR="00CE5152" w:rsidRPr="00F671A1" w:rsidRDefault="00CE5152" w:rsidP="00134314"/>
        </w:tc>
        <w:tc>
          <w:tcPr>
            <w:tcW w:w="1299" w:type="dxa"/>
            <w:shd w:val="clear" w:color="auto" w:fill="auto"/>
          </w:tcPr>
          <w:p w14:paraId="752E4CE6" w14:textId="77777777" w:rsidR="006B617B" w:rsidRPr="00A849F2" w:rsidRDefault="00391041" w:rsidP="00542381">
            <w:pPr>
              <w:jc w:val="center"/>
            </w:pPr>
            <w:r w:rsidRPr="00A849F2">
              <w:t>-.08</w:t>
            </w:r>
          </w:p>
        </w:tc>
        <w:tc>
          <w:tcPr>
            <w:tcW w:w="1463" w:type="dxa"/>
            <w:shd w:val="clear" w:color="auto" w:fill="auto"/>
          </w:tcPr>
          <w:p w14:paraId="0C49127D" w14:textId="77777777" w:rsidR="006B617B" w:rsidRPr="00A849F2" w:rsidRDefault="00391041" w:rsidP="00542381">
            <w:pPr>
              <w:jc w:val="center"/>
            </w:pPr>
            <w:r w:rsidRPr="00A849F2">
              <w:t>.55</w:t>
            </w:r>
          </w:p>
        </w:tc>
        <w:tc>
          <w:tcPr>
            <w:tcW w:w="611" w:type="dxa"/>
            <w:shd w:val="clear" w:color="auto" w:fill="auto"/>
          </w:tcPr>
          <w:p w14:paraId="6A56ED7F" w14:textId="77777777" w:rsidR="006B617B" w:rsidRPr="00A849F2" w:rsidRDefault="00134314" w:rsidP="00542381">
            <w:pPr>
              <w:jc w:val="center"/>
            </w:pPr>
            <w:r w:rsidRPr="00A849F2">
              <w:t>7.98</w:t>
            </w:r>
          </w:p>
        </w:tc>
        <w:tc>
          <w:tcPr>
            <w:tcW w:w="636" w:type="dxa"/>
            <w:shd w:val="clear" w:color="auto" w:fill="auto"/>
          </w:tcPr>
          <w:p w14:paraId="23E201CC" w14:textId="77777777" w:rsidR="006B617B" w:rsidRPr="00A849F2" w:rsidRDefault="00134314" w:rsidP="00542381">
            <w:pPr>
              <w:jc w:val="center"/>
            </w:pPr>
            <w:r w:rsidRPr="00A849F2">
              <w:t>2.83</w:t>
            </w:r>
          </w:p>
        </w:tc>
      </w:tr>
      <w:tr w:rsidR="006B617B" w:rsidRPr="00A849F2" w14:paraId="4922A525" w14:textId="77777777" w:rsidTr="00542381">
        <w:tc>
          <w:tcPr>
            <w:tcW w:w="9167" w:type="dxa"/>
            <w:shd w:val="clear" w:color="auto" w:fill="auto"/>
          </w:tcPr>
          <w:p w14:paraId="2E1AD137" w14:textId="77777777" w:rsidR="006B617B" w:rsidRPr="00F671A1" w:rsidRDefault="006135FE" w:rsidP="00134314">
            <w:r w:rsidRPr="00F671A1">
              <w:t>2</w:t>
            </w:r>
            <w:r w:rsidR="00134314" w:rsidRPr="00F671A1">
              <w:t>1</w:t>
            </w:r>
            <w:r w:rsidRPr="00F671A1">
              <w:t>. It is easy to find places of worship to practice my Christian faith.</w:t>
            </w:r>
          </w:p>
          <w:p w14:paraId="55D8F4EF" w14:textId="77777777" w:rsidR="00CE5152" w:rsidRPr="00F671A1" w:rsidRDefault="00CE5152" w:rsidP="00134314"/>
        </w:tc>
        <w:tc>
          <w:tcPr>
            <w:tcW w:w="1299" w:type="dxa"/>
            <w:shd w:val="clear" w:color="auto" w:fill="auto"/>
          </w:tcPr>
          <w:p w14:paraId="7F395960" w14:textId="77777777" w:rsidR="006B617B" w:rsidRPr="00A849F2" w:rsidRDefault="00391041" w:rsidP="00542381">
            <w:pPr>
              <w:jc w:val="center"/>
            </w:pPr>
            <w:r w:rsidRPr="00A849F2">
              <w:t>-.04</w:t>
            </w:r>
          </w:p>
        </w:tc>
        <w:tc>
          <w:tcPr>
            <w:tcW w:w="1463" w:type="dxa"/>
            <w:shd w:val="clear" w:color="auto" w:fill="auto"/>
          </w:tcPr>
          <w:p w14:paraId="5626AEEF" w14:textId="77777777" w:rsidR="006B617B" w:rsidRPr="00A849F2" w:rsidRDefault="00391041" w:rsidP="00542381">
            <w:pPr>
              <w:jc w:val="center"/>
            </w:pPr>
            <w:r w:rsidRPr="00A849F2">
              <w:t>.44</w:t>
            </w:r>
          </w:p>
        </w:tc>
        <w:tc>
          <w:tcPr>
            <w:tcW w:w="611" w:type="dxa"/>
            <w:shd w:val="clear" w:color="auto" w:fill="auto"/>
          </w:tcPr>
          <w:p w14:paraId="2511F8CB" w14:textId="77777777" w:rsidR="006B617B" w:rsidRPr="00A849F2" w:rsidRDefault="00134314" w:rsidP="00542381">
            <w:pPr>
              <w:jc w:val="center"/>
            </w:pPr>
            <w:r w:rsidRPr="00A849F2">
              <w:t>9.50</w:t>
            </w:r>
          </w:p>
        </w:tc>
        <w:tc>
          <w:tcPr>
            <w:tcW w:w="636" w:type="dxa"/>
            <w:shd w:val="clear" w:color="auto" w:fill="auto"/>
          </w:tcPr>
          <w:p w14:paraId="3D8241CA" w14:textId="77777777" w:rsidR="006B617B" w:rsidRPr="00A849F2" w:rsidRDefault="00134314" w:rsidP="00542381">
            <w:pPr>
              <w:jc w:val="center"/>
            </w:pPr>
            <w:r w:rsidRPr="00A849F2">
              <w:t>2.19</w:t>
            </w:r>
          </w:p>
        </w:tc>
      </w:tr>
      <w:tr w:rsidR="00CE5152" w:rsidRPr="00A849F2" w14:paraId="61739297" w14:textId="77777777" w:rsidTr="00542381">
        <w:tc>
          <w:tcPr>
            <w:tcW w:w="9167" w:type="dxa"/>
            <w:shd w:val="clear" w:color="auto" w:fill="auto"/>
          </w:tcPr>
          <w:p w14:paraId="51265036" w14:textId="77777777" w:rsidR="00CE5152" w:rsidRPr="00A849F2" w:rsidRDefault="00CE5152" w:rsidP="00134314">
            <w:r w:rsidRPr="00A849F2">
              <w:t>Percent of Variance Explained</w:t>
            </w:r>
          </w:p>
        </w:tc>
        <w:tc>
          <w:tcPr>
            <w:tcW w:w="1299" w:type="dxa"/>
            <w:shd w:val="clear" w:color="auto" w:fill="auto"/>
          </w:tcPr>
          <w:p w14:paraId="45E0044E" w14:textId="77777777" w:rsidR="00CE5152" w:rsidRPr="00A849F2" w:rsidRDefault="00CE5152" w:rsidP="00542381">
            <w:pPr>
              <w:jc w:val="center"/>
            </w:pPr>
            <w:r w:rsidRPr="00A849F2">
              <w:t>.32</w:t>
            </w:r>
          </w:p>
        </w:tc>
        <w:tc>
          <w:tcPr>
            <w:tcW w:w="1463" w:type="dxa"/>
            <w:shd w:val="clear" w:color="auto" w:fill="auto"/>
          </w:tcPr>
          <w:p w14:paraId="3E11F243" w14:textId="77777777" w:rsidR="00CE5152" w:rsidRPr="00A849F2" w:rsidRDefault="00CE5152" w:rsidP="00542381">
            <w:pPr>
              <w:jc w:val="center"/>
            </w:pPr>
            <w:r w:rsidRPr="00A849F2">
              <w:t>.10</w:t>
            </w:r>
          </w:p>
        </w:tc>
        <w:tc>
          <w:tcPr>
            <w:tcW w:w="1247" w:type="dxa"/>
            <w:gridSpan w:val="2"/>
            <w:shd w:val="clear" w:color="auto" w:fill="auto"/>
          </w:tcPr>
          <w:p w14:paraId="5187CA95" w14:textId="77777777" w:rsidR="00CE5152" w:rsidRPr="00A849F2" w:rsidRDefault="00CE5152" w:rsidP="00542381">
            <w:pPr>
              <w:jc w:val="center"/>
            </w:pPr>
            <w:r w:rsidRPr="00542381">
              <w:rPr>
                <w:color w:val="222222"/>
                <w:shd w:val="clear" w:color="auto" w:fill="FFFFFF"/>
              </w:rPr>
              <w:t xml:space="preserve">α </w:t>
            </w:r>
            <w:r w:rsidRPr="00A849F2">
              <w:t>= .91</w:t>
            </w:r>
          </w:p>
        </w:tc>
      </w:tr>
    </w:tbl>
    <w:p w14:paraId="29CB8A3E" w14:textId="77777777" w:rsidR="00A849F2" w:rsidRDefault="00A849F2">
      <w:r>
        <w:br w:type="page"/>
      </w:r>
    </w:p>
    <w:tbl>
      <w:tblPr>
        <w:tblW w:w="0" w:type="auto"/>
        <w:tblLook w:val="04A0" w:firstRow="1" w:lastRow="0" w:firstColumn="1" w:lastColumn="0" w:noHBand="0" w:noVBand="1"/>
      </w:tblPr>
      <w:tblGrid>
        <w:gridCol w:w="10635"/>
        <w:gridCol w:w="222"/>
        <w:gridCol w:w="222"/>
        <w:gridCol w:w="222"/>
      </w:tblGrid>
      <w:tr w:rsidR="00A849F2" w:rsidRPr="00D329E4" w14:paraId="1535995C" w14:textId="77777777" w:rsidTr="00542381">
        <w:tc>
          <w:tcPr>
            <w:tcW w:w="8910" w:type="dxa"/>
            <w:shd w:val="clear" w:color="auto" w:fill="auto"/>
          </w:tcPr>
          <w:p w14:paraId="008328C5" w14:textId="074DEA08" w:rsidR="00A849F2" w:rsidRPr="00B62242" w:rsidRDefault="00A849F2" w:rsidP="00542381">
            <w:pPr>
              <w:widowControl w:val="0"/>
              <w:autoSpaceDE w:val="0"/>
              <w:autoSpaceDN w:val="0"/>
              <w:adjustRightInd w:val="0"/>
              <w:rPr>
                <w:sz w:val="20"/>
                <w:szCs w:val="20"/>
                <w:highlight w:val="cyan"/>
              </w:rPr>
            </w:pPr>
            <w:r w:rsidRPr="00B62242">
              <w:rPr>
                <w:sz w:val="20"/>
                <w:szCs w:val="20"/>
                <w:highlight w:val="cyan"/>
              </w:rPr>
              <w:t xml:space="preserve">Table 2. </w:t>
            </w:r>
            <w:r w:rsidR="00F671A1" w:rsidRPr="00B62242">
              <w:rPr>
                <w:sz w:val="20"/>
                <w:szCs w:val="20"/>
                <w:highlight w:val="cyan"/>
              </w:rPr>
              <w:t>Discriminate Validity</w:t>
            </w:r>
          </w:p>
          <w:p w14:paraId="42BFC28A" w14:textId="4DE68D27" w:rsidR="00A849F2" w:rsidRPr="00D329E4" w:rsidRDefault="00A849F2" w:rsidP="00542381">
            <w:pPr>
              <w:widowControl w:val="0"/>
              <w:autoSpaceDE w:val="0"/>
              <w:autoSpaceDN w:val="0"/>
              <w:adjustRightInd w:val="0"/>
              <w:rPr>
                <w:i/>
                <w:iCs/>
                <w:sz w:val="20"/>
                <w:szCs w:val="20"/>
              </w:rPr>
            </w:pPr>
            <w:r w:rsidRPr="00B62242">
              <w:rPr>
                <w:i/>
                <w:iCs/>
                <w:sz w:val="20"/>
                <w:szCs w:val="20"/>
                <w:highlight w:val="cyan"/>
              </w:rPr>
              <w:t xml:space="preserve">Means, standard deviations, and correlations </w:t>
            </w:r>
            <w:r w:rsidR="004D600B" w:rsidRPr="00B62242">
              <w:rPr>
                <w:i/>
                <w:iCs/>
                <w:sz w:val="20"/>
                <w:szCs w:val="20"/>
                <w:highlight w:val="cyan"/>
              </w:rPr>
              <w:t>between key variables.</w:t>
            </w:r>
          </w:p>
          <w:tbl>
            <w:tblPr>
              <w:tblW w:w="0" w:type="auto"/>
              <w:tblInd w:w="100" w:type="dxa"/>
              <w:tblCellMar>
                <w:left w:w="100" w:type="dxa"/>
                <w:right w:w="100" w:type="dxa"/>
              </w:tblCellMar>
              <w:tblLook w:val="0000" w:firstRow="0" w:lastRow="0" w:firstColumn="0" w:lastColumn="0" w:noHBand="0" w:noVBand="0"/>
            </w:tblPr>
            <w:tblGrid>
              <w:gridCol w:w="1445"/>
              <w:gridCol w:w="878"/>
              <w:gridCol w:w="878"/>
              <w:gridCol w:w="1078"/>
              <w:gridCol w:w="1078"/>
              <w:gridCol w:w="1078"/>
              <w:gridCol w:w="1078"/>
              <w:gridCol w:w="650"/>
              <w:gridCol w:w="1078"/>
              <w:gridCol w:w="1078"/>
            </w:tblGrid>
            <w:tr w:rsidR="00F671A1" w:rsidRPr="00D329E4" w14:paraId="16219E6A" w14:textId="77777777" w:rsidTr="00752811">
              <w:tc>
                <w:tcPr>
                  <w:tcW w:w="1445" w:type="dxa"/>
                  <w:tcBorders>
                    <w:top w:val="single" w:sz="6" w:space="0" w:color="auto"/>
                    <w:left w:val="nil"/>
                    <w:bottom w:val="nil"/>
                    <w:right w:val="nil"/>
                  </w:tcBorders>
                  <w:vAlign w:val="center"/>
                </w:tcPr>
                <w:p w14:paraId="5BC86162" w14:textId="77777777" w:rsidR="00F671A1" w:rsidRPr="00D329E4" w:rsidRDefault="00F671A1" w:rsidP="00F671A1">
                  <w:pPr>
                    <w:widowControl w:val="0"/>
                    <w:autoSpaceDE w:val="0"/>
                    <w:autoSpaceDN w:val="0"/>
                    <w:adjustRightInd w:val="0"/>
                    <w:rPr>
                      <w:sz w:val="20"/>
                      <w:szCs w:val="20"/>
                    </w:rPr>
                  </w:pPr>
                  <w:r w:rsidRPr="00D329E4">
                    <w:rPr>
                      <w:sz w:val="20"/>
                      <w:szCs w:val="20"/>
                    </w:rPr>
                    <w:t>Variable</w:t>
                  </w:r>
                </w:p>
              </w:tc>
              <w:tc>
                <w:tcPr>
                  <w:tcW w:w="878" w:type="dxa"/>
                  <w:tcBorders>
                    <w:top w:val="single" w:sz="6" w:space="0" w:color="auto"/>
                    <w:left w:val="nil"/>
                    <w:bottom w:val="nil"/>
                    <w:right w:val="nil"/>
                  </w:tcBorders>
                  <w:vAlign w:val="center"/>
                </w:tcPr>
                <w:p w14:paraId="314CC578" w14:textId="77777777" w:rsidR="00F671A1" w:rsidRPr="00D329E4" w:rsidRDefault="00F671A1" w:rsidP="00F671A1">
                  <w:pPr>
                    <w:widowControl w:val="0"/>
                    <w:autoSpaceDE w:val="0"/>
                    <w:autoSpaceDN w:val="0"/>
                    <w:adjustRightInd w:val="0"/>
                    <w:jc w:val="center"/>
                    <w:rPr>
                      <w:sz w:val="20"/>
                      <w:szCs w:val="20"/>
                    </w:rPr>
                  </w:pPr>
                  <w:r w:rsidRPr="00D329E4">
                    <w:rPr>
                      <w:i/>
                      <w:iCs/>
                      <w:sz w:val="20"/>
                      <w:szCs w:val="20"/>
                    </w:rPr>
                    <w:t>M</w:t>
                  </w:r>
                </w:p>
              </w:tc>
              <w:tc>
                <w:tcPr>
                  <w:tcW w:w="878" w:type="dxa"/>
                  <w:tcBorders>
                    <w:top w:val="single" w:sz="6" w:space="0" w:color="auto"/>
                    <w:left w:val="nil"/>
                    <w:bottom w:val="nil"/>
                    <w:right w:val="nil"/>
                  </w:tcBorders>
                  <w:vAlign w:val="center"/>
                </w:tcPr>
                <w:p w14:paraId="69405067" w14:textId="77777777" w:rsidR="00F671A1" w:rsidRPr="00D329E4" w:rsidRDefault="00F671A1" w:rsidP="00F671A1">
                  <w:pPr>
                    <w:widowControl w:val="0"/>
                    <w:autoSpaceDE w:val="0"/>
                    <w:autoSpaceDN w:val="0"/>
                    <w:adjustRightInd w:val="0"/>
                    <w:jc w:val="center"/>
                    <w:rPr>
                      <w:sz w:val="20"/>
                      <w:szCs w:val="20"/>
                    </w:rPr>
                  </w:pPr>
                  <w:r w:rsidRPr="00D329E4">
                    <w:rPr>
                      <w:i/>
                      <w:iCs/>
                      <w:sz w:val="20"/>
                      <w:szCs w:val="20"/>
                    </w:rPr>
                    <w:t>SD</w:t>
                  </w:r>
                </w:p>
              </w:tc>
              <w:tc>
                <w:tcPr>
                  <w:tcW w:w="1078" w:type="dxa"/>
                  <w:tcBorders>
                    <w:top w:val="single" w:sz="6" w:space="0" w:color="auto"/>
                    <w:left w:val="nil"/>
                    <w:bottom w:val="nil"/>
                    <w:right w:val="nil"/>
                  </w:tcBorders>
                  <w:vAlign w:val="center"/>
                </w:tcPr>
                <w:p w14:paraId="63596804" w14:textId="77777777" w:rsidR="00F671A1" w:rsidRPr="00D329E4" w:rsidRDefault="00F671A1" w:rsidP="00F671A1">
                  <w:pPr>
                    <w:widowControl w:val="0"/>
                    <w:autoSpaceDE w:val="0"/>
                    <w:autoSpaceDN w:val="0"/>
                    <w:adjustRightInd w:val="0"/>
                    <w:jc w:val="center"/>
                    <w:rPr>
                      <w:sz w:val="20"/>
                      <w:szCs w:val="20"/>
                    </w:rPr>
                  </w:pPr>
                  <w:r w:rsidRPr="00D329E4">
                    <w:rPr>
                      <w:sz w:val="20"/>
                      <w:szCs w:val="20"/>
                    </w:rPr>
                    <w:t>1</w:t>
                  </w:r>
                </w:p>
              </w:tc>
              <w:tc>
                <w:tcPr>
                  <w:tcW w:w="1078" w:type="dxa"/>
                  <w:tcBorders>
                    <w:top w:val="single" w:sz="6" w:space="0" w:color="auto"/>
                    <w:left w:val="nil"/>
                    <w:bottom w:val="nil"/>
                    <w:right w:val="nil"/>
                  </w:tcBorders>
                  <w:vAlign w:val="center"/>
                </w:tcPr>
                <w:p w14:paraId="77F8512B" w14:textId="77777777" w:rsidR="00F671A1" w:rsidRPr="00D329E4" w:rsidRDefault="00F671A1" w:rsidP="00F671A1">
                  <w:pPr>
                    <w:widowControl w:val="0"/>
                    <w:autoSpaceDE w:val="0"/>
                    <w:autoSpaceDN w:val="0"/>
                    <w:adjustRightInd w:val="0"/>
                    <w:jc w:val="center"/>
                    <w:rPr>
                      <w:sz w:val="20"/>
                      <w:szCs w:val="20"/>
                    </w:rPr>
                  </w:pPr>
                  <w:r w:rsidRPr="00D329E4">
                    <w:rPr>
                      <w:sz w:val="20"/>
                      <w:szCs w:val="20"/>
                    </w:rPr>
                    <w:t>2</w:t>
                  </w:r>
                </w:p>
              </w:tc>
              <w:tc>
                <w:tcPr>
                  <w:tcW w:w="1078" w:type="dxa"/>
                  <w:tcBorders>
                    <w:top w:val="single" w:sz="6" w:space="0" w:color="auto"/>
                    <w:left w:val="nil"/>
                    <w:bottom w:val="nil"/>
                    <w:right w:val="nil"/>
                  </w:tcBorders>
                  <w:vAlign w:val="center"/>
                </w:tcPr>
                <w:p w14:paraId="0C4ED829" w14:textId="77777777" w:rsidR="00F671A1" w:rsidRPr="00D329E4" w:rsidRDefault="00F671A1" w:rsidP="00F671A1">
                  <w:pPr>
                    <w:widowControl w:val="0"/>
                    <w:autoSpaceDE w:val="0"/>
                    <w:autoSpaceDN w:val="0"/>
                    <w:adjustRightInd w:val="0"/>
                    <w:jc w:val="center"/>
                    <w:rPr>
                      <w:sz w:val="20"/>
                      <w:szCs w:val="20"/>
                    </w:rPr>
                  </w:pPr>
                  <w:r w:rsidRPr="00D329E4">
                    <w:rPr>
                      <w:sz w:val="20"/>
                      <w:szCs w:val="20"/>
                    </w:rPr>
                    <w:t>3</w:t>
                  </w:r>
                </w:p>
              </w:tc>
              <w:tc>
                <w:tcPr>
                  <w:tcW w:w="1078" w:type="dxa"/>
                  <w:tcBorders>
                    <w:top w:val="single" w:sz="6" w:space="0" w:color="auto"/>
                    <w:left w:val="nil"/>
                    <w:bottom w:val="nil"/>
                    <w:right w:val="nil"/>
                  </w:tcBorders>
                  <w:vAlign w:val="center"/>
                </w:tcPr>
                <w:p w14:paraId="47C741FC" w14:textId="77777777" w:rsidR="00F671A1" w:rsidRPr="00D329E4" w:rsidRDefault="00F671A1" w:rsidP="00F671A1">
                  <w:pPr>
                    <w:widowControl w:val="0"/>
                    <w:autoSpaceDE w:val="0"/>
                    <w:autoSpaceDN w:val="0"/>
                    <w:adjustRightInd w:val="0"/>
                    <w:jc w:val="center"/>
                    <w:rPr>
                      <w:sz w:val="20"/>
                      <w:szCs w:val="20"/>
                    </w:rPr>
                  </w:pPr>
                  <w:r w:rsidRPr="00D329E4">
                    <w:rPr>
                      <w:sz w:val="20"/>
                      <w:szCs w:val="20"/>
                    </w:rPr>
                    <w:t>4</w:t>
                  </w:r>
                </w:p>
              </w:tc>
              <w:tc>
                <w:tcPr>
                  <w:tcW w:w="650" w:type="dxa"/>
                  <w:tcBorders>
                    <w:top w:val="single" w:sz="6" w:space="0" w:color="auto"/>
                    <w:left w:val="nil"/>
                    <w:bottom w:val="nil"/>
                    <w:right w:val="nil"/>
                  </w:tcBorders>
                  <w:vAlign w:val="center"/>
                </w:tcPr>
                <w:p w14:paraId="423B3704" w14:textId="77777777" w:rsidR="00F671A1" w:rsidRPr="00D329E4" w:rsidRDefault="00F671A1" w:rsidP="00F671A1">
                  <w:pPr>
                    <w:widowControl w:val="0"/>
                    <w:autoSpaceDE w:val="0"/>
                    <w:autoSpaceDN w:val="0"/>
                    <w:adjustRightInd w:val="0"/>
                    <w:jc w:val="center"/>
                    <w:rPr>
                      <w:sz w:val="20"/>
                      <w:szCs w:val="20"/>
                    </w:rPr>
                  </w:pPr>
                  <w:r w:rsidRPr="00D329E4">
                    <w:rPr>
                      <w:sz w:val="20"/>
                      <w:szCs w:val="20"/>
                    </w:rPr>
                    <w:t>5</w:t>
                  </w:r>
                </w:p>
              </w:tc>
              <w:tc>
                <w:tcPr>
                  <w:tcW w:w="1078" w:type="dxa"/>
                  <w:tcBorders>
                    <w:top w:val="single" w:sz="6" w:space="0" w:color="auto"/>
                    <w:left w:val="nil"/>
                    <w:bottom w:val="nil"/>
                    <w:right w:val="nil"/>
                  </w:tcBorders>
                  <w:vAlign w:val="center"/>
                </w:tcPr>
                <w:p w14:paraId="74BA5F74" w14:textId="77777777" w:rsidR="00F671A1" w:rsidRPr="00D329E4" w:rsidRDefault="00F671A1" w:rsidP="00F671A1">
                  <w:pPr>
                    <w:widowControl w:val="0"/>
                    <w:autoSpaceDE w:val="0"/>
                    <w:autoSpaceDN w:val="0"/>
                    <w:adjustRightInd w:val="0"/>
                    <w:jc w:val="center"/>
                    <w:rPr>
                      <w:sz w:val="20"/>
                      <w:szCs w:val="20"/>
                    </w:rPr>
                  </w:pPr>
                  <w:r w:rsidRPr="00D329E4">
                    <w:rPr>
                      <w:sz w:val="20"/>
                      <w:szCs w:val="20"/>
                    </w:rPr>
                    <w:t>6</w:t>
                  </w:r>
                </w:p>
              </w:tc>
              <w:tc>
                <w:tcPr>
                  <w:tcW w:w="1078" w:type="dxa"/>
                  <w:tcBorders>
                    <w:top w:val="single" w:sz="6" w:space="0" w:color="auto"/>
                    <w:left w:val="nil"/>
                    <w:bottom w:val="nil"/>
                    <w:right w:val="nil"/>
                  </w:tcBorders>
                  <w:vAlign w:val="center"/>
                </w:tcPr>
                <w:p w14:paraId="2CECDE87" w14:textId="77777777" w:rsidR="00F671A1" w:rsidRPr="00D329E4" w:rsidRDefault="00F671A1" w:rsidP="00F671A1">
                  <w:pPr>
                    <w:widowControl w:val="0"/>
                    <w:autoSpaceDE w:val="0"/>
                    <w:autoSpaceDN w:val="0"/>
                    <w:adjustRightInd w:val="0"/>
                    <w:jc w:val="center"/>
                    <w:rPr>
                      <w:sz w:val="20"/>
                      <w:szCs w:val="20"/>
                    </w:rPr>
                  </w:pPr>
                  <w:r w:rsidRPr="00D329E4">
                    <w:rPr>
                      <w:sz w:val="20"/>
                      <w:szCs w:val="20"/>
                    </w:rPr>
                    <w:t>7</w:t>
                  </w:r>
                </w:p>
              </w:tc>
            </w:tr>
            <w:tr w:rsidR="00F671A1" w:rsidRPr="00D329E4" w14:paraId="3BD18732" w14:textId="77777777" w:rsidTr="00752811">
              <w:tc>
                <w:tcPr>
                  <w:tcW w:w="1445" w:type="dxa"/>
                  <w:tcBorders>
                    <w:top w:val="single" w:sz="6" w:space="0" w:color="auto"/>
                    <w:left w:val="nil"/>
                    <w:bottom w:val="nil"/>
                    <w:right w:val="nil"/>
                  </w:tcBorders>
                  <w:vAlign w:val="center"/>
                </w:tcPr>
                <w:p w14:paraId="22C6F2EB" w14:textId="77777777" w:rsidR="00F671A1" w:rsidRPr="00D329E4" w:rsidRDefault="00F671A1" w:rsidP="00F671A1">
                  <w:pPr>
                    <w:widowControl w:val="0"/>
                    <w:autoSpaceDE w:val="0"/>
                    <w:autoSpaceDN w:val="0"/>
                    <w:adjustRightInd w:val="0"/>
                    <w:rPr>
                      <w:sz w:val="20"/>
                      <w:szCs w:val="20"/>
                    </w:rPr>
                  </w:pPr>
                </w:p>
              </w:tc>
              <w:tc>
                <w:tcPr>
                  <w:tcW w:w="878" w:type="dxa"/>
                  <w:tcBorders>
                    <w:top w:val="single" w:sz="6" w:space="0" w:color="auto"/>
                    <w:left w:val="nil"/>
                    <w:bottom w:val="nil"/>
                    <w:right w:val="nil"/>
                  </w:tcBorders>
                  <w:vAlign w:val="center"/>
                </w:tcPr>
                <w:p w14:paraId="4561F3DE" w14:textId="77777777" w:rsidR="00F671A1" w:rsidRPr="00D329E4" w:rsidRDefault="00F671A1" w:rsidP="00F671A1">
                  <w:pPr>
                    <w:widowControl w:val="0"/>
                    <w:tabs>
                      <w:tab w:val="decimal" w:leader="dot" w:pos="428"/>
                    </w:tabs>
                    <w:autoSpaceDE w:val="0"/>
                    <w:autoSpaceDN w:val="0"/>
                    <w:adjustRightInd w:val="0"/>
                    <w:rPr>
                      <w:sz w:val="20"/>
                      <w:szCs w:val="20"/>
                    </w:rPr>
                  </w:pPr>
                </w:p>
              </w:tc>
              <w:tc>
                <w:tcPr>
                  <w:tcW w:w="878" w:type="dxa"/>
                  <w:tcBorders>
                    <w:top w:val="single" w:sz="6" w:space="0" w:color="auto"/>
                    <w:left w:val="nil"/>
                    <w:bottom w:val="nil"/>
                    <w:right w:val="nil"/>
                  </w:tcBorders>
                  <w:vAlign w:val="center"/>
                </w:tcPr>
                <w:p w14:paraId="59D564F6" w14:textId="77777777" w:rsidR="00F671A1" w:rsidRPr="00D329E4" w:rsidRDefault="00F671A1" w:rsidP="00F671A1">
                  <w:pPr>
                    <w:widowControl w:val="0"/>
                    <w:tabs>
                      <w:tab w:val="decimal" w:leader="dot" w:pos="428"/>
                    </w:tabs>
                    <w:autoSpaceDE w:val="0"/>
                    <w:autoSpaceDN w:val="0"/>
                    <w:adjustRightInd w:val="0"/>
                    <w:rPr>
                      <w:sz w:val="20"/>
                      <w:szCs w:val="20"/>
                    </w:rPr>
                  </w:pPr>
                </w:p>
              </w:tc>
              <w:tc>
                <w:tcPr>
                  <w:tcW w:w="1078" w:type="dxa"/>
                  <w:tcBorders>
                    <w:top w:val="single" w:sz="6" w:space="0" w:color="auto"/>
                    <w:left w:val="nil"/>
                    <w:bottom w:val="nil"/>
                    <w:right w:val="nil"/>
                  </w:tcBorders>
                  <w:vAlign w:val="center"/>
                </w:tcPr>
                <w:p w14:paraId="6A8F1EFC" w14:textId="77777777" w:rsidR="00F671A1" w:rsidRPr="00D329E4" w:rsidRDefault="00F671A1" w:rsidP="00F671A1">
                  <w:pPr>
                    <w:widowControl w:val="0"/>
                    <w:tabs>
                      <w:tab w:val="decimal" w:leader="dot" w:pos="428"/>
                    </w:tabs>
                    <w:autoSpaceDE w:val="0"/>
                    <w:autoSpaceDN w:val="0"/>
                    <w:adjustRightInd w:val="0"/>
                    <w:rPr>
                      <w:sz w:val="20"/>
                      <w:szCs w:val="20"/>
                    </w:rPr>
                  </w:pPr>
                </w:p>
              </w:tc>
              <w:tc>
                <w:tcPr>
                  <w:tcW w:w="1078" w:type="dxa"/>
                  <w:tcBorders>
                    <w:top w:val="single" w:sz="6" w:space="0" w:color="auto"/>
                    <w:left w:val="nil"/>
                    <w:bottom w:val="nil"/>
                    <w:right w:val="nil"/>
                  </w:tcBorders>
                  <w:vAlign w:val="center"/>
                </w:tcPr>
                <w:p w14:paraId="0FA49FC9" w14:textId="77777777" w:rsidR="00F671A1" w:rsidRPr="00D329E4" w:rsidRDefault="00F671A1" w:rsidP="00F671A1">
                  <w:pPr>
                    <w:widowControl w:val="0"/>
                    <w:tabs>
                      <w:tab w:val="decimal" w:leader="dot" w:pos="428"/>
                    </w:tabs>
                    <w:autoSpaceDE w:val="0"/>
                    <w:autoSpaceDN w:val="0"/>
                    <w:adjustRightInd w:val="0"/>
                    <w:rPr>
                      <w:sz w:val="20"/>
                      <w:szCs w:val="20"/>
                    </w:rPr>
                  </w:pPr>
                </w:p>
              </w:tc>
              <w:tc>
                <w:tcPr>
                  <w:tcW w:w="1078" w:type="dxa"/>
                  <w:tcBorders>
                    <w:top w:val="single" w:sz="6" w:space="0" w:color="auto"/>
                    <w:left w:val="nil"/>
                    <w:bottom w:val="nil"/>
                    <w:right w:val="nil"/>
                  </w:tcBorders>
                  <w:vAlign w:val="center"/>
                </w:tcPr>
                <w:p w14:paraId="3992AD9F" w14:textId="77777777" w:rsidR="00F671A1" w:rsidRPr="00D329E4" w:rsidRDefault="00F671A1" w:rsidP="00F671A1">
                  <w:pPr>
                    <w:widowControl w:val="0"/>
                    <w:tabs>
                      <w:tab w:val="decimal" w:leader="dot" w:pos="428"/>
                    </w:tabs>
                    <w:autoSpaceDE w:val="0"/>
                    <w:autoSpaceDN w:val="0"/>
                    <w:adjustRightInd w:val="0"/>
                    <w:rPr>
                      <w:sz w:val="20"/>
                      <w:szCs w:val="20"/>
                    </w:rPr>
                  </w:pPr>
                </w:p>
              </w:tc>
              <w:tc>
                <w:tcPr>
                  <w:tcW w:w="1078" w:type="dxa"/>
                  <w:tcBorders>
                    <w:top w:val="single" w:sz="6" w:space="0" w:color="auto"/>
                    <w:left w:val="nil"/>
                    <w:bottom w:val="nil"/>
                    <w:right w:val="nil"/>
                  </w:tcBorders>
                  <w:vAlign w:val="center"/>
                </w:tcPr>
                <w:p w14:paraId="4B1B912A" w14:textId="77777777" w:rsidR="00F671A1" w:rsidRPr="00D329E4" w:rsidRDefault="00F671A1" w:rsidP="00F671A1">
                  <w:pPr>
                    <w:widowControl w:val="0"/>
                    <w:tabs>
                      <w:tab w:val="decimal" w:leader="dot" w:pos="428"/>
                    </w:tabs>
                    <w:autoSpaceDE w:val="0"/>
                    <w:autoSpaceDN w:val="0"/>
                    <w:adjustRightInd w:val="0"/>
                    <w:rPr>
                      <w:sz w:val="20"/>
                      <w:szCs w:val="20"/>
                    </w:rPr>
                  </w:pPr>
                </w:p>
              </w:tc>
              <w:tc>
                <w:tcPr>
                  <w:tcW w:w="650" w:type="dxa"/>
                  <w:tcBorders>
                    <w:top w:val="single" w:sz="6" w:space="0" w:color="auto"/>
                    <w:left w:val="nil"/>
                    <w:bottom w:val="nil"/>
                    <w:right w:val="nil"/>
                  </w:tcBorders>
                  <w:vAlign w:val="center"/>
                </w:tcPr>
                <w:p w14:paraId="7B9CE161" w14:textId="77777777" w:rsidR="00F671A1" w:rsidRPr="00D329E4" w:rsidRDefault="00F671A1" w:rsidP="00F671A1">
                  <w:pPr>
                    <w:widowControl w:val="0"/>
                    <w:tabs>
                      <w:tab w:val="decimal" w:leader="dot" w:pos="428"/>
                    </w:tabs>
                    <w:autoSpaceDE w:val="0"/>
                    <w:autoSpaceDN w:val="0"/>
                    <w:adjustRightInd w:val="0"/>
                    <w:rPr>
                      <w:sz w:val="20"/>
                      <w:szCs w:val="20"/>
                    </w:rPr>
                  </w:pPr>
                </w:p>
              </w:tc>
              <w:tc>
                <w:tcPr>
                  <w:tcW w:w="1078" w:type="dxa"/>
                  <w:tcBorders>
                    <w:top w:val="single" w:sz="6" w:space="0" w:color="auto"/>
                    <w:left w:val="nil"/>
                    <w:bottom w:val="nil"/>
                    <w:right w:val="nil"/>
                  </w:tcBorders>
                  <w:vAlign w:val="center"/>
                </w:tcPr>
                <w:p w14:paraId="4C7F405F" w14:textId="77777777" w:rsidR="00F671A1" w:rsidRPr="00D329E4" w:rsidRDefault="00F671A1" w:rsidP="00F671A1">
                  <w:pPr>
                    <w:widowControl w:val="0"/>
                    <w:tabs>
                      <w:tab w:val="decimal" w:leader="dot" w:pos="428"/>
                    </w:tabs>
                    <w:autoSpaceDE w:val="0"/>
                    <w:autoSpaceDN w:val="0"/>
                    <w:adjustRightInd w:val="0"/>
                    <w:rPr>
                      <w:sz w:val="20"/>
                      <w:szCs w:val="20"/>
                    </w:rPr>
                  </w:pPr>
                </w:p>
              </w:tc>
              <w:tc>
                <w:tcPr>
                  <w:tcW w:w="1078" w:type="dxa"/>
                  <w:tcBorders>
                    <w:top w:val="single" w:sz="6" w:space="0" w:color="auto"/>
                    <w:left w:val="nil"/>
                    <w:bottom w:val="nil"/>
                    <w:right w:val="nil"/>
                  </w:tcBorders>
                  <w:vAlign w:val="center"/>
                </w:tcPr>
                <w:p w14:paraId="48D55959" w14:textId="77777777" w:rsidR="00F671A1" w:rsidRPr="00D329E4" w:rsidRDefault="00F671A1" w:rsidP="00F671A1">
                  <w:pPr>
                    <w:widowControl w:val="0"/>
                    <w:tabs>
                      <w:tab w:val="decimal" w:leader="dot" w:pos="428"/>
                    </w:tabs>
                    <w:autoSpaceDE w:val="0"/>
                    <w:autoSpaceDN w:val="0"/>
                    <w:adjustRightInd w:val="0"/>
                    <w:rPr>
                      <w:sz w:val="20"/>
                      <w:szCs w:val="20"/>
                    </w:rPr>
                  </w:pPr>
                </w:p>
              </w:tc>
            </w:tr>
            <w:tr w:rsidR="00F671A1" w:rsidRPr="00D329E4" w14:paraId="76DBA484" w14:textId="77777777" w:rsidTr="00752811">
              <w:tc>
                <w:tcPr>
                  <w:tcW w:w="1445" w:type="dxa"/>
                  <w:tcBorders>
                    <w:top w:val="nil"/>
                    <w:left w:val="nil"/>
                    <w:bottom w:val="nil"/>
                    <w:right w:val="nil"/>
                  </w:tcBorders>
                  <w:vAlign w:val="center"/>
                </w:tcPr>
                <w:p w14:paraId="703C5729" w14:textId="77777777" w:rsidR="00F671A1" w:rsidRPr="00D329E4" w:rsidRDefault="00F671A1" w:rsidP="00F671A1">
                  <w:pPr>
                    <w:widowControl w:val="0"/>
                    <w:autoSpaceDE w:val="0"/>
                    <w:autoSpaceDN w:val="0"/>
                    <w:adjustRightInd w:val="0"/>
                    <w:rPr>
                      <w:sz w:val="20"/>
                      <w:szCs w:val="20"/>
                    </w:rPr>
                  </w:pPr>
                  <w:r w:rsidRPr="00D329E4">
                    <w:rPr>
                      <w:sz w:val="20"/>
                      <w:szCs w:val="20"/>
                    </w:rPr>
                    <w:t>1. Christian Privilege Awareness Scale</w:t>
                  </w:r>
                </w:p>
              </w:tc>
              <w:tc>
                <w:tcPr>
                  <w:tcW w:w="878" w:type="dxa"/>
                  <w:tcBorders>
                    <w:top w:val="nil"/>
                    <w:left w:val="nil"/>
                    <w:bottom w:val="nil"/>
                    <w:right w:val="nil"/>
                  </w:tcBorders>
                  <w:vAlign w:val="center"/>
                </w:tcPr>
                <w:p w14:paraId="55E8C378"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7.58</w:t>
                  </w:r>
                </w:p>
              </w:tc>
              <w:tc>
                <w:tcPr>
                  <w:tcW w:w="878" w:type="dxa"/>
                  <w:tcBorders>
                    <w:top w:val="nil"/>
                    <w:left w:val="nil"/>
                    <w:bottom w:val="nil"/>
                    <w:right w:val="nil"/>
                  </w:tcBorders>
                  <w:vAlign w:val="center"/>
                </w:tcPr>
                <w:p w14:paraId="5D9FAAEF"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1.73</w:t>
                  </w:r>
                </w:p>
              </w:tc>
              <w:tc>
                <w:tcPr>
                  <w:tcW w:w="1078" w:type="dxa"/>
                  <w:tcBorders>
                    <w:top w:val="nil"/>
                    <w:left w:val="nil"/>
                    <w:bottom w:val="nil"/>
                    <w:right w:val="nil"/>
                  </w:tcBorders>
                  <w:vAlign w:val="center"/>
                </w:tcPr>
                <w:p w14:paraId="516D7295"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1078" w:type="dxa"/>
                  <w:tcBorders>
                    <w:top w:val="nil"/>
                    <w:left w:val="nil"/>
                    <w:bottom w:val="nil"/>
                    <w:right w:val="nil"/>
                  </w:tcBorders>
                  <w:vAlign w:val="center"/>
                </w:tcPr>
                <w:p w14:paraId="6ED19D36"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1078" w:type="dxa"/>
                  <w:tcBorders>
                    <w:top w:val="nil"/>
                    <w:left w:val="nil"/>
                    <w:bottom w:val="nil"/>
                    <w:right w:val="nil"/>
                  </w:tcBorders>
                  <w:vAlign w:val="center"/>
                </w:tcPr>
                <w:p w14:paraId="7A890DB6"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1078" w:type="dxa"/>
                  <w:tcBorders>
                    <w:top w:val="nil"/>
                    <w:left w:val="nil"/>
                    <w:bottom w:val="nil"/>
                    <w:right w:val="nil"/>
                  </w:tcBorders>
                  <w:vAlign w:val="center"/>
                </w:tcPr>
                <w:p w14:paraId="76DFEAF0"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650" w:type="dxa"/>
                  <w:tcBorders>
                    <w:top w:val="nil"/>
                    <w:left w:val="nil"/>
                    <w:bottom w:val="nil"/>
                    <w:right w:val="nil"/>
                  </w:tcBorders>
                  <w:vAlign w:val="center"/>
                </w:tcPr>
                <w:p w14:paraId="0744E1B7"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1078" w:type="dxa"/>
                  <w:tcBorders>
                    <w:top w:val="nil"/>
                    <w:left w:val="nil"/>
                    <w:bottom w:val="nil"/>
                    <w:right w:val="nil"/>
                  </w:tcBorders>
                  <w:vAlign w:val="center"/>
                </w:tcPr>
                <w:p w14:paraId="7893EBF0"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1078" w:type="dxa"/>
                  <w:tcBorders>
                    <w:top w:val="nil"/>
                    <w:left w:val="nil"/>
                    <w:bottom w:val="nil"/>
                    <w:right w:val="nil"/>
                  </w:tcBorders>
                  <w:vAlign w:val="center"/>
                </w:tcPr>
                <w:p w14:paraId="5DCF5ACF"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r>
            <w:tr w:rsidR="00F671A1" w:rsidRPr="00D329E4" w14:paraId="2D9D173D" w14:textId="77777777" w:rsidTr="00752811">
              <w:tc>
                <w:tcPr>
                  <w:tcW w:w="1445" w:type="dxa"/>
                  <w:tcBorders>
                    <w:top w:val="nil"/>
                    <w:left w:val="nil"/>
                    <w:bottom w:val="nil"/>
                    <w:right w:val="nil"/>
                  </w:tcBorders>
                  <w:vAlign w:val="center"/>
                </w:tcPr>
                <w:p w14:paraId="63435CAE" w14:textId="77777777" w:rsidR="00F671A1" w:rsidRPr="00D329E4" w:rsidRDefault="00F671A1" w:rsidP="00F671A1">
                  <w:pPr>
                    <w:widowControl w:val="0"/>
                    <w:autoSpaceDE w:val="0"/>
                    <w:autoSpaceDN w:val="0"/>
                    <w:adjustRightInd w:val="0"/>
                    <w:rPr>
                      <w:sz w:val="20"/>
                      <w:szCs w:val="20"/>
                    </w:rPr>
                  </w:pPr>
                  <w:r w:rsidRPr="00D329E4">
                    <w:rPr>
                      <w:sz w:val="20"/>
                      <w:szCs w:val="20"/>
                    </w:rPr>
                    <w:t xml:space="preserve"> </w:t>
                  </w:r>
                </w:p>
              </w:tc>
              <w:tc>
                <w:tcPr>
                  <w:tcW w:w="878" w:type="dxa"/>
                  <w:tcBorders>
                    <w:top w:val="nil"/>
                    <w:left w:val="nil"/>
                    <w:bottom w:val="nil"/>
                    <w:right w:val="nil"/>
                  </w:tcBorders>
                  <w:vAlign w:val="center"/>
                </w:tcPr>
                <w:p w14:paraId="2A475B73"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878" w:type="dxa"/>
                  <w:tcBorders>
                    <w:top w:val="nil"/>
                    <w:left w:val="nil"/>
                    <w:bottom w:val="nil"/>
                    <w:right w:val="nil"/>
                  </w:tcBorders>
                  <w:vAlign w:val="center"/>
                </w:tcPr>
                <w:p w14:paraId="0E8C1542"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1078" w:type="dxa"/>
                  <w:tcBorders>
                    <w:top w:val="nil"/>
                    <w:left w:val="nil"/>
                    <w:bottom w:val="nil"/>
                    <w:right w:val="nil"/>
                  </w:tcBorders>
                  <w:vAlign w:val="center"/>
                </w:tcPr>
                <w:p w14:paraId="2F184D95"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1078" w:type="dxa"/>
                  <w:tcBorders>
                    <w:top w:val="nil"/>
                    <w:left w:val="nil"/>
                    <w:bottom w:val="nil"/>
                    <w:right w:val="nil"/>
                  </w:tcBorders>
                  <w:vAlign w:val="center"/>
                </w:tcPr>
                <w:p w14:paraId="52652757"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1078" w:type="dxa"/>
                  <w:tcBorders>
                    <w:top w:val="nil"/>
                    <w:left w:val="nil"/>
                    <w:bottom w:val="nil"/>
                    <w:right w:val="nil"/>
                  </w:tcBorders>
                  <w:vAlign w:val="center"/>
                </w:tcPr>
                <w:p w14:paraId="0DA3291F"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1078" w:type="dxa"/>
                  <w:tcBorders>
                    <w:top w:val="nil"/>
                    <w:left w:val="nil"/>
                    <w:bottom w:val="nil"/>
                    <w:right w:val="nil"/>
                  </w:tcBorders>
                  <w:vAlign w:val="center"/>
                </w:tcPr>
                <w:p w14:paraId="476D4F0C"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650" w:type="dxa"/>
                  <w:tcBorders>
                    <w:top w:val="nil"/>
                    <w:left w:val="nil"/>
                    <w:bottom w:val="nil"/>
                    <w:right w:val="nil"/>
                  </w:tcBorders>
                  <w:vAlign w:val="center"/>
                </w:tcPr>
                <w:p w14:paraId="477E4F75"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1078" w:type="dxa"/>
                  <w:tcBorders>
                    <w:top w:val="nil"/>
                    <w:left w:val="nil"/>
                    <w:bottom w:val="nil"/>
                    <w:right w:val="nil"/>
                  </w:tcBorders>
                  <w:vAlign w:val="center"/>
                </w:tcPr>
                <w:p w14:paraId="53BB1C03"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1078" w:type="dxa"/>
                  <w:tcBorders>
                    <w:top w:val="nil"/>
                    <w:left w:val="nil"/>
                    <w:bottom w:val="nil"/>
                    <w:right w:val="nil"/>
                  </w:tcBorders>
                  <w:vAlign w:val="center"/>
                </w:tcPr>
                <w:p w14:paraId="4C2E7721"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r>
            <w:tr w:rsidR="00F671A1" w:rsidRPr="00D329E4" w14:paraId="1A86AC7F" w14:textId="77777777" w:rsidTr="00752811">
              <w:tc>
                <w:tcPr>
                  <w:tcW w:w="1445" w:type="dxa"/>
                  <w:tcBorders>
                    <w:top w:val="nil"/>
                    <w:left w:val="nil"/>
                    <w:bottom w:val="nil"/>
                    <w:right w:val="nil"/>
                  </w:tcBorders>
                  <w:vAlign w:val="center"/>
                </w:tcPr>
                <w:p w14:paraId="7E91485D" w14:textId="77777777" w:rsidR="00F671A1" w:rsidRPr="00D329E4" w:rsidRDefault="00F671A1" w:rsidP="00F671A1">
                  <w:pPr>
                    <w:widowControl w:val="0"/>
                    <w:autoSpaceDE w:val="0"/>
                    <w:autoSpaceDN w:val="0"/>
                    <w:adjustRightInd w:val="0"/>
                    <w:rPr>
                      <w:sz w:val="20"/>
                      <w:szCs w:val="20"/>
                    </w:rPr>
                  </w:pPr>
                  <w:r w:rsidRPr="00D329E4">
                    <w:rPr>
                      <w:sz w:val="20"/>
                      <w:szCs w:val="20"/>
                    </w:rPr>
                    <w:t>2. CPAS: Christian Exceptionalism</w:t>
                  </w:r>
                </w:p>
              </w:tc>
              <w:tc>
                <w:tcPr>
                  <w:tcW w:w="878" w:type="dxa"/>
                  <w:tcBorders>
                    <w:top w:val="nil"/>
                    <w:left w:val="nil"/>
                    <w:bottom w:val="nil"/>
                    <w:right w:val="nil"/>
                  </w:tcBorders>
                  <w:vAlign w:val="center"/>
                </w:tcPr>
                <w:p w14:paraId="26920362"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7.29</w:t>
                  </w:r>
                </w:p>
              </w:tc>
              <w:tc>
                <w:tcPr>
                  <w:tcW w:w="878" w:type="dxa"/>
                  <w:tcBorders>
                    <w:top w:val="nil"/>
                    <w:left w:val="nil"/>
                    <w:bottom w:val="nil"/>
                    <w:right w:val="nil"/>
                  </w:tcBorders>
                  <w:vAlign w:val="center"/>
                </w:tcPr>
                <w:p w14:paraId="4A989A25"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1.99</w:t>
                  </w:r>
                </w:p>
              </w:tc>
              <w:tc>
                <w:tcPr>
                  <w:tcW w:w="1078" w:type="dxa"/>
                  <w:tcBorders>
                    <w:top w:val="nil"/>
                    <w:left w:val="nil"/>
                    <w:bottom w:val="nil"/>
                    <w:right w:val="nil"/>
                  </w:tcBorders>
                  <w:vAlign w:val="center"/>
                </w:tcPr>
                <w:p w14:paraId="5B5E6B96"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.97**</w:t>
                  </w:r>
                </w:p>
              </w:tc>
              <w:tc>
                <w:tcPr>
                  <w:tcW w:w="1078" w:type="dxa"/>
                  <w:tcBorders>
                    <w:top w:val="nil"/>
                    <w:left w:val="nil"/>
                    <w:bottom w:val="nil"/>
                    <w:right w:val="nil"/>
                  </w:tcBorders>
                  <w:vAlign w:val="center"/>
                </w:tcPr>
                <w:p w14:paraId="505233C8"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1078" w:type="dxa"/>
                  <w:tcBorders>
                    <w:top w:val="nil"/>
                    <w:left w:val="nil"/>
                    <w:bottom w:val="nil"/>
                    <w:right w:val="nil"/>
                  </w:tcBorders>
                  <w:vAlign w:val="center"/>
                </w:tcPr>
                <w:p w14:paraId="7C9954C5"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1078" w:type="dxa"/>
                  <w:tcBorders>
                    <w:top w:val="nil"/>
                    <w:left w:val="nil"/>
                    <w:bottom w:val="nil"/>
                    <w:right w:val="nil"/>
                  </w:tcBorders>
                  <w:vAlign w:val="center"/>
                </w:tcPr>
                <w:p w14:paraId="215616F5"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650" w:type="dxa"/>
                  <w:tcBorders>
                    <w:top w:val="nil"/>
                    <w:left w:val="nil"/>
                    <w:bottom w:val="nil"/>
                    <w:right w:val="nil"/>
                  </w:tcBorders>
                  <w:vAlign w:val="center"/>
                </w:tcPr>
                <w:p w14:paraId="7EBB858C"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1078" w:type="dxa"/>
                  <w:tcBorders>
                    <w:top w:val="nil"/>
                    <w:left w:val="nil"/>
                    <w:bottom w:val="nil"/>
                    <w:right w:val="nil"/>
                  </w:tcBorders>
                  <w:vAlign w:val="center"/>
                </w:tcPr>
                <w:p w14:paraId="7AFF562C"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1078" w:type="dxa"/>
                  <w:tcBorders>
                    <w:top w:val="nil"/>
                    <w:left w:val="nil"/>
                    <w:bottom w:val="nil"/>
                    <w:right w:val="nil"/>
                  </w:tcBorders>
                  <w:vAlign w:val="center"/>
                </w:tcPr>
                <w:p w14:paraId="3099E22D"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r>
            <w:tr w:rsidR="00F671A1" w:rsidRPr="00D329E4" w14:paraId="5CA20040" w14:textId="77777777" w:rsidTr="00752811">
              <w:tc>
                <w:tcPr>
                  <w:tcW w:w="1445" w:type="dxa"/>
                  <w:tcBorders>
                    <w:top w:val="nil"/>
                    <w:left w:val="nil"/>
                    <w:bottom w:val="nil"/>
                    <w:right w:val="nil"/>
                  </w:tcBorders>
                  <w:vAlign w:val="center"/>
                </w:tcPr>
                <w:p w14:paraId="3B9436F0" w14:textId="77777777" w:rsidR="00F671A1" w:rsidRPr="00D329E4" w:rsidRDefault="00F671A1" w:rsidP="00F671A1">
                  <w:pPr>
                    <w:widowControl w:val="0"/>
                    <w:autoSpaceDE w:val="0"/>
                    <w:autoSpaceDN w:val="0"/>
                    <w:adjustRightInd w:val="0"/>
                    <w:rPr>
                      <w:sz w:val="20"/>
                      <w:szCs w:val="20"/>
                    </w:rPr>
                  </w:pPr>
                  <w:r w:rsidRPr="00D329E4">
                    <w:rPr>
                      <w:sz w:val="20"/>
                      <w:szCs w:val="20"/>
                    </w:rPr>
                    <w:t xml:space="preserve"> </w:t>
                  </w:r>
                </w:p>
              </w:tc>
              <w:tc>
                <w:tcPr>
                  <w:tcW w:w="878" w:type="dxa"/>
                  <w:tcBorders>
                    <w:top w:val="nil"/>
                    <w:left w:val="nil"/>
                    <w:bottom w:val="nil"/>
                    <w:right w:val="nil"/>
                  </w:tcBorders>
                  <w:vAlign w:val="center"/>
                </w:tcPr>
                <w:p w14:paraId="400C74DF"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878" w:type="dxa"/>
                  <w:tcBorders>
                    <w:top w:val="nil"/>
                    <w:left w:val="nil"/>
                    <w:bottom w:val="nil"/>
                    <w:right w:val="nil"/>
                  </w:tcBorders>
                  <w:vAlign w:val="center"/>
                </w:tcPr>
                <w:p w14:paraId="38EC6721"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1078" w:type="dxa"/>
                  <w:tcBorders>
                    <w:top w:val="nil"/>
                    <w:left w:val="nil"/>
                    <w:bottom w:val="nil"/>
                    <w:right w:val="nil"/>
                  </w:tcBorders>
                  <w:vAlign w:val="center"/>
                </w:tcPr>
                <w:p w14:paraId="603D27D7"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[.97, .98]</w:t>
                  </w:r>
                </w:p>
              </w:tc>
              <w:tc>
                <w:tcPr>
                  <w:tcW w:w="1078" w:type="dxa"/>
                  <w:tcBorders>
                    <w:top w:val="nil"/>
                    <w:left w:val="nil"/>
                    <w:bottom w:val="nil"/>
                    <w:right w:val="nil"/>
                  </w:tcBorders>
                  <w:vAlign w:val="center"/>
                </w:tcPr>
                <w:p w14:paraId="252E4E8E"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1078" w:type="dxa"/>
                  <w:tcBorders>
                    <w:top w:val="nil"/>
                    <w:left w:val="nil"/>
                    <w:bottom w:val="nil"/>
                    <w:right w:val="nil"/>
                  </w:tcBorders>
                  <w:vAlign w:val="center"/>
                </w:tcPr>
                <w:p w14:paraId="7C886331"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1078" w:type="dxa"/>
                  <w:tcBorders>
                    <w:top w:val="nil"/>
                    <w:left w:val="nil"/>
                    <w:bottom w:val="nil"/>
                    <w:right w:val="nil"/>
                  </w:tcBorders>
                  <w:vAlign w:val="center"/>
                </w:tcPr>
                <w:p w14:paraId="17524531"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650" w:type="dxa"/>
                  <w:tcBorders>
                    <w:top w:val="nil"/>
                    <w:left w:val="nil"/>
                    <w:bottom w:val="nil"/>
                    <w:right w:val="nil"/>
                  </w:tcBorders>
                  <w:vAlign w:val="center"/>
                </w:tcPr>
                <w:p w14:paraId="4A351BFA"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1078" w:type="dxa"/>
                  <w:tcBorders>
                    <w:top w:val="nil"/>
                    <w:left w:val="nil"/>
                    <w:bottom w:val="nil"/>
                    <w:right w:val="nil"/>
                  </w:tcBorders>
                  <w:vAlign w:val="center"/>
                </w:tcPr>
                <w:p w14:paraId="727F21FB"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1078" w:type="dxa"/>
                  <w:tcBorders>
                    <w:top w:val="nil"/>
                    <w:left w:val="nil"/>
                    <w:bottom w:val="nil"/>
                    <w:right w:val="nil"/>
                  </w:tcBorders>
                  <w:vAlign w:val="center"/>
                </w:tcPr>
                <w:p w14:paraId="1247840F"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r>
            <w:tr w:rsidR="00F671A1" w:rsidRPr="00D329E4" w14:paraId="5F0177DD" w14:textId="77777777" w:rsidTr="00752811">
              <w:tc>
                <w:tcPr>
                  <w:tcW w:w="1445" w:type="dxa"/>
                  <w:tcBorders>
                    <w:top w:val="nil"/>
                    <w:left w:val="nil"/>
                    <w:bottom w:val="nil"/>
                    <w:right w:val="nil"/>
                  </w:tcBorders>
                  <w:vAlign w:val="center"/>
                </w:tcPr>
                <w:p w14:paraId="4DF0780F" w14:textId="77777777" w:rsidR="00F671A1" w:rsidRPr="00D329E4" w:rsidRDefault="00F671A1" w:rsidP="00F671A1">
                  <w:pPr>
                    <w:widowControl w:val="0"/>
                    <w:autoSpaceDE w:val="0"/>
                    <w:autoSpaceDN w:val="0"/>
                    <w:adjustRightInd w:val="0"/>
                    <w:rPr>
                      <w:sz w:val="20"/>
                      <w:szCs w:val="20"/>
                    </w:rPr>
                  </w:pPr>
                  <w:r w:rsidRPr="00D329E4">
                    <w:rPr>
                      <w:sz w:val="20"/>
                      <w:szCs w:val="20"/>
                    </w:rPr>
                    <w:t xml:space="preserve"> </w:t>
                  </w:r>
                </w:p>
              </w:tc>
              <w:tc>
                <w:tcPr>
                  <w:tcW w:w="878" w:type="dxa"/>
                  <w:tcBorders>
                    <w:top w:val="nil"/>
                    <w:left w:val="nil"/>
                    <w:bottom w:val="nil"/>
                    <w:right w:val="nil"/>
                  </w:tcBorders>
                  <w:vAlign w:val="center"/>
                </w:tcPr>
                <w:p w14:paraId="1D3AA501"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878" w:type="dxa"/>
                  <w:tcBorders>
                    <w:top w:val="nil"/>
                    <w:left w:val="nil"/>
                    <w:bottom w:val="nil"/>
                    <w:right w:val="nil"/>
                  </w:tcBorders>
                  <w:vAlign w:val="center"/>
                </w:tcPr>
                <w:p w14:paraId="6DD8CAC3"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1078" w:type="dxa"/>
                  <w:tcBorders>
                    <w:top w:val="nil"/>
                    <w:left w:val="nil"/>
                    <w:bottom w:val="nil"/>
                    <w:right w:val="nil"/>
                  </w:tcBorders>
                  <w:vAlign w:val="center"/>
                </w:tcPr>
                <w:p w14:paraId="30E78BE8"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1078" w:type="dxa"/>
                  <w:tcBorders>
                    <w:top w:val="nil"/>
                    <w:left w:val="nil"/>
                    <w:bottom w:val="nil"/>
                    <w:right w:val="nil"/>
                  </w:tcBorders>
                  <w:vAlign w:val="center"/>
                </w:tcPr>
                <w:p w14:paraId="3DEF20DE"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1078" w:type="dxa"/>
                  <w:tcBorders>
                    <w:top w:val="nil"/>
                    <w:left w:val="nil"/>
                    <w:bottom w:val="nil"/>
                    <w:right w:val="nil"/>
                  </w:tcBorders>
                  <w:vAlign w:val="center"/>
                </w:tcPr>
                <w:p w14:paraId="19CCB978"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1078" w:type="dxa"/>
                  <w:tcBorders>
                    <w:top w:val="nil"/>
                    <w:left w:val="nil"/>
                    <w:bottom w:val="nil"/>
                    <w:right w:val="nil"/>
                  </w:tcBorders>
                  <w:vAlign w:val="center"/>
                </w:tcPr>
                <w:p w14:paraId="5DF3FBBF"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650" w:type="dxa"/>
                  <w:tcBorders>
                    <w:top w:val="nil"/>
                    <w:left w:val="nil"/>
                    <w:bottom w:val="nil"/>
                    <w:right w:val="nil"/>
                  </w:tcBorders>
                  <w:vAlign w:val="center"/>
                </w:tcPr>
                <w:p w14:paraId="740DAF57"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1078" w:type="dxa"/>
                  <w:tcBorders>
                    <w:top w:val="nil"/>
                    <w:left w:val="nil"/>
                    <w:bottom w:val="nil"/>
                    <w:right w:val="nil"/>
                  </w:tcBorders>
                  <w:vAlign w:val="center"/>
                </w:tcPr>
                <w:p w14:paraId="4C0C9E75"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1078" w:type="dxa"/>
                  <w:tcBorders>
                    <w:top w:val="nil"/>
                    <w:left w:val="nil"/>
                    <w:bottom w:val="nil"/>
                    <w:right w:val="nil"/>
                  </w:tcBorders>
                  <w:vAlign w:val="center"/>
                </w:tcPr>
                <w:p w14:paraId="1B27C01A"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r>
            <w:tr w:rsidR="00F671A1" w:rsidRPr="00D329E4" w14:paraId="7984903A" w14:textId="77777777" w:rsidTr="00752811">
              <w:tc>
                <w:tcPr>
                  <w:tcW w:w="1445" w:type="dxa"/>
                  <w:tcBorders>
                    <w:top w:val="nil"/>
                    <w:left w:val="nil"/>
                    <w:bottom w:val="nil"/>
                    <w:right w:val="nil"/>
                  </w:tcBorders>
                  <w:vAlign w:val="center"/>
                </w:tcPr>
                <w:p w14:paraId="566051FE" w14:textId="77777777" w:rsidR="00F671A1" w:rsidRPr="00D329E4" w:rsidRDefault="00F671A1" w:rsidP="00F671A1">
                  <w:pPr>
                    <w:widowControl w:val="0"/>
                    <w:autoSpaceDE w:val="0"/>
                    <w:autoSpaceDN w:val="0"/>
                    <w:adjustRightInd w:val="0"/>
                    <w:rPr>
                      <w:sz w:val="20"/>
                      <w:szCs w:val="20"/>
                    </w:rPr>
                  </w:pPr>
                  <w:r w:rsidRPr="00D329E4">
                    <w:rPr>
                      <w:sz w:val="20"/>
                      <w:szCs w:val="20"/>
                    </w:rPr>
                    <w:t>3. CPAS: Freedom From Discrimination</w:t>
                  </w:r>
                </w:p>
              </w:tc>
              <w:tc>
                <w:tcPr>
                  <w:tcW w:w="878" w:type="dxa"/>
                  <w:tcBorders>
                    <w:top w:val="nil"/>
                    <w:left w:val="nil"/>
                    <w:bottom w:val="nil"/>
                    <w:right w:val="nil"/>
                  </w:tcBorders>
                  <w:vAlign w:val="center"/>
                </w:tcPr>
                <w:p w14:paraId="48366F04"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8.52</w:t>
                  </w:r>
                </w:p>
              </w:tc>
              <w:tc>
                <w:tcPr>
                  <w:tcW w:w="878" w:type="dxa"/>
                  <w:tcBorders>
                    <w:top w:val="nil"/>
                    <w:left w:val="nil"/>
                    <w:bottom w:val="nil"/>
                    <w:right w:val="nil"/>
                  </w:tcBorders>
                  <w:vAlign w:val="center"/>
                </w:tcPr>
                <w:p w14:paraId="6B4DBBF3"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1.80</w:t>
                  </w:r>
                </w:p>
              </w:tc>
              <w:tc>
                <w:tcPr>
                  <w:tcW w:w="1078" w:type="dxa"/>
                  <w:tcBorders>
                    <w:top w:val="nil"/>
                    <w:left w:val="nil"/>
                    <w:bottom w:val="nil"/>
                    <w:right w:val="nil"/>
                  </w:tcBorders>
                  <w:vAlign w:val="center"/>
                </w:tcPr>
                <w:p w14:paraId="20304EC4"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.60**</w:t>
                  </w:r>
                </w:p>
              </w:tc>
              <w:tc>
                <w:tcPr>
                  <w:tcW w:w="1078" w:type="dxa"/>
                  <w:tcBorders>
                    <w:top w:val="nil"/>
                    <w:left w:val="nil"/>
                    <w:bottom w:val="nil"/>
                    <w:right w:val="nil"/>
                  </w:tcBorders>
                  <w:vAlign w:val="center"/>
                </w:tcPr>
                <w:p w14:paraId="784A87D9"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.40**</w:t>
                  </w:r>
                </w:p>
              </w:tc>
              <w:tc>
                <w:tcPr>
                  <w:tcW w:w="1078" w:type="dxa"/>
                  <w:tcBorders>
                    <w:top w:val="nil"/>
                    <w:left w:val="nil"/>
                    <w:bottom w:val="nil"/>
                    <w:right w:val="nil"/>
                  </w:tcBorders>
                  <w:vAlign w:val="center"/>
                </w:tcPr>
                <w:p w14:paraId="5E4A7715"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1078" w:type="dxa"/>
                  <w:tcBorders>
                    <w:top w:val="nil"/>
                    <w:left w:val="nil"/>
                    <w:bottom w:val="nil"/>
                    <w:right w:val="nil"/>
                  </w:tcBorders>
                  <w:vAlign w:val="center"/>
                </w:tcPr>
                <w:p w14:paraId="69C74628"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650" w:type="dxa"/>
                  <w:tcBorders>
                    <w:top w:val="nil"/>
                    <w:left w:val="nil"/>
                    <w:bottom w:val="nil"/>
                    <w:right w:val="nil"/>
                  </w:tcBorders>
                  <w:vAlign w:val="center"/>
                </w:tcPr>
                <w:p w14:paraId="1CDB4B18"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1078" w:type="dxa"/>
                  <w:tcBorders>
                    <w:top w:val="nil"/>
                    <w:left w:val="nil"/>
                    <w:bottom w:val="nil"/>
                    <w:right w:val="nil"/>
                  </w:tcBorders>
                  <w:vAlign w:val="center"/>
                </w:tcPr>
                <w:p w14:paraId="23DC940A"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1078" w:type="dxa"/>
                  <w:tcBorders>
                    <w:top w:val="nil"/>
                    <w:left w:val="nil"/>
                    <w:bottom w:val="nil"/>
                    <w:right w:val="nil"/>
                  </w:tcBorders>
                  <w:vAlign w:val="center"/>
                </w:tcPr>
                <w:p w14:paraId="6027FF93"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r>
            <w:tr w:rsidR="00F671A1" w:rsidRPr="00D329E4" w14:paraId="235E2A13" w14:textId="77777777" w:rsidTr="00752811">
              <w:tc>
                <w:tcPr>
                  <w:tcW w:w="1445" w:type="dxa"/>
                  <w:tcBorders>
                    <w:top w:val="nil"/>
                    <w:left w:val="nil"/>
                    <w:bottom w:val="nil"/>
                    <w:right w:val="nil"/>
                  </w:tcBorders>
                  <w:vAlign w:val="center"/>
                </w:tcPr>
                <w:p w14:paraId="6D9DFB80" w14:textId="77777777" w:rsidR="00F671A1" w:rsidRPr="00D329E4" w:rsidRDefault="00F671A1" w:rsidP="00F671A1">
                  <w:pPr>
                    <w:widowControl w:val="0"/>
                    <w:autoSpaceDE w:val="0"/>
                    <w:autoSpaceDN w:val="0"/>
                    <w:adjustRightInd w:val="0"/>
                    <w:rPr>
                      <w:sz w:val="20"/>
                      <w:szCs w:val="20"/>
                    </w:rPr>
                  </w:pPr>
                  <w:r w:rsidRPr="00D329E4">
                    <w:rPr>
                      <w:sz w:val="20"/>
                      <w:szCs w:val="20"/>
                    </w:rPr>
                    <w:t xml:space="preserve"> </w:t>
                  </w:r>
                </w:p>
              </w:tc>
              <w:tc>
                <w:tcPr>
                  <w:tcW w:w="878" w:type="dxa"/>
                  <w:tcBorders>
                    <w:top w:val="nil"/>
                    <w:left w:val="nil"/>
                    <w:bottom w:val="nil"/>
                    <w:right w:val="nil"/>
                  </w:tcBorders>
                  <w:vAlign w:val="center"/>
                </w:tcPr>
                <w:p w14:paraId="60C65635"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878" w:type="dxa"/>
                  <w:tcBorders>
                    <w:top w:val="nil"/>
                    <w:left w:val="nil"/>
                    <w:bottom w:val="nil"/>
                    <w:right w:val="nil"/>
                  </w:tcBorders>
                  <w:vAlign w:val="center"/>
                </w:tcPr>
                <w:p w14:paraId="33E62112"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1078" w:type="dxa"/>
                  <w:tcBorders>
                    <w:top w:val="nil"/>
                    <w:left w:val="nil"/>
                    <w:bottom w:val="nil"/>
                    <w:right w:val="nil"/>
                  </w:tcBorders>
                  <w:vAlign w:val="center"/>
                </w:tcPr>
                <w:p w14:paraId="1E8F8602"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[.53, .66]</w:t>
                  </w:r>
                </w:p>
              </w:tc>
              <w:tc>
                <w:tcPr>
                  <w:tcW w:w="1078" w:type="dxa"/>
                  <w:tcBorders>
                    <w:top w:val="nil"/>
                    <w:left w:val="nil"/>
                    <w:bottom w:val="nil"/>
                    <w:right w:val="nil"/>
                  </w:tcBorders>
                  <w:vAlign w:val="center"/>
                </w:tcPr>
                <w:p w14:paraId="0314C5BC"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[.32, .48]</w:t>
                  </w:r>
                </w:p>
              </w:tc>
              <w:tc>
                <w:tcPr>
                  <w:tcW w:w="1078" w:type="dxa"/>
                  <w:tcBorders>
                    <w:top w:val="nil"/>
                    <w:left w:val="nil"/>
                    <w:bottom w:val="nil"/>
                    <w:right w:val="nil"/>
                  </w:tcBorders>
                  <w:vAlign w:val="center"/>
                </w:tcPr>
                <w:p w14:paraId="4EF269F4"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1078" w:type="dxa"/>
                  <w:tcBorders>
                    <w:top w:val="nil"/>
                    <w:left w:val="nil"/>
                    <w:bottom w:val="nil"/>
                    <w:right w:val="nil"/>
                  </w:tcBorders>
                  <w:vAlign w:val="center"/>
                </w:tcPr>
                <w:p w14:paraId="44D7995F"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650" w:type="dxa"/>
                  <w:tcBorders>
                    <w:top w:val="nil"/>
                    <w:left w:val="nil"/>
                    <w:bottom w:val="nil"/>
                    <w:right w:val="nil"/>
                  </w:tcBorders>
                  <w:vAlign w:val="center"/>
                </w:tcPr>
                <w:p w14:paraId="1E23B94A"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1078" w:type="dxa"/>
                  <w:tcBorders>
                    <w:top w:val="nil"/>
                    <w:left w:val="nil"/>
                    <w:bottom w:val="nil"/>
                    <w:right w:val="nil"/>
                  </w:tcBorders>
                  <w:vAlign w:val="center"/>
                </w:tcPr>
                <w:p w14:paraId="5B881550"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1078" w:type="dxa"/>
                  <w:tcBorders>
                    <w:top w:val="nil"/>
                    <w:left w:val="nil"/>
                    <w:bottom w:val="nil"/>
                    <w:right w:val="nil"/>
                  </w:tcBorders>
                  <w:vAlign w:val="center"/>
                </w:tcPr>
                <w:p w14:paraId="0EA67834"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r>
            <w:tr w:rsidR="00F671A1" w:rsidRPr="00D329E4" w14:paraId="67B9B648" w14:textId="77777777" w:rsidTr="00752811">
              <w:tc>
                <w:tcPr>
                  <w:tcW w:w="1445" w:type="dxa"/>
                  <w:tcBorders>
                    <w:top w:val="nil"/>
                    <w:left w:val="nil"/>
                    <w:bottom w:val="nil"/>
                    <w:right w:val="nil"/>
                  </w:tcBorders>
                  <w:vAlign w:val="center"/>
                </w:tcPr>
                <w:p w14:paraId="6E80E3CE" w14:textId="77777777" w:rsidR="00F671A1" w:rsidRPr="00D329E4" w:rsidRDefault="00F671A1" w:rsidP="00F671A1">
                  <w:pPr>
                    <w:widowControl w:val="0"/>
                    <w:autoSpaceDE w:val="0"/>
                    <w:autoSpaceDN w:val="0"/>
                    <w:adjustRightInd w:val="0"/>
                    <w:rPr>
                      <w:sz w:val="20"/>
                      <w:szCs w:val="20"/>
                    </w:rPr>
                  </w:pPr>
                  <w:r w:rsidRPr="00D329E4">
                    <w:rPr>
                      <w:sz w:val="20"/>
                      <w:szCs w:val="20"/>
                    </w:rPr>
                    <w:t xml:space="preserve"> </w:t>
                  </w:r>
                </w:p>
              </w:tc>
              <w:tc>
                <w:tcPr>
                  <w:tcW w:w="878" w:type="dxa"/>
                  <w:tcBorders>
                    <w:top w:val="nil"/>
                    <w:left w:val="nil"/>
                    <w:bottom w:val="nil"/>
                    <w:right w:val="nil"/>
                  </w:tcBorders>
                  <w:vAlign w:val="center"/>
                </w:tcPr>
                <w:p w14:paraId="61B04BEC"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878" w:type="dxa"/>
                  <w:tcBorders>
                    <w:top w:val="nil"/>
                    <w:left w:val="nil"/>
                    <w:bottom w:val="nil"/>
                    <w:right w:val="nil"/>
                  </w:tcBorders>
                  <w:vAlign w:val="center"/>
                </w:tcPr>
                <w:p w14:paraId="435D80C4"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1078" w:type="dxa"/>
                  <w:tcBorders>
                    <w:top w:val="nil"/>
                    <w:left w:val="nil"/>
                    <w:bottom w:val="nil"/>
                    <w:right w:val="nil"/>
                  </w:tcBorders>
                  <w:vAlign w:val="center"/>
                </w:tcPr>
                <w:p w14:paraId="7521A57C"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1078" w:type="dxa"/>
                  <w:tcBorders>
                    <w:top w:val="nil"/>
                    <w:left w:val="nil"/>
                    <w:bottom w:val="nil"/>
                    <w:right w:val="nil"/>
                  </w:tcBorders>
                  <w:vAlign w:val="center"/>
                </w:tcPr>
                <w:p w14:paraId="26D66E6D"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1078" w:type="dxa"/>
                  <w:tcBorders>
                    <w:top w:val="nil"/>
                    <w:left w:val="nil"/>
                    <w:bottom w:val="nil"/>
                    <w:right w:val="nil"/>
                  </w:tcBorders>
                  <w:vAlign w:val="center"/>
                </w:tcPr>
                <w:p w14:paraId="0B570020"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1078" w:type="dxa"/>
                  <w:tcBorders>
                    <w:top w:val="nil"/>
                    <w:left w:val="nil"/>
                    <w:bottom w:val="nil"/>
                    <w:right w:val="nil"/>
                  </w:tcBorders>
                  <w:vAlign w:val="center"/>
                </w:tcPr>
                <w:p w14:paraId="23AC8BC4"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650" w:type="dxa"/>
                  <w:tcBorders>
                    <w:top w:val="nil"/>
                    <w:left w:val="nil"/>
                    <w:bottom w:val="nil"/>
                    <w:right w:val="nil"/>
                  </w:tcBorders>
                  <w:vAlign w:val="center"/>
                </w:tcPr>
                <w:p w14:paraId="2D7AA443"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1078" w:type="dxa"/>
                  <w:tcBorders>
                    <w:top w:val="nil"/>
                    <w:left w:val="nil"/>
                    <w:bottom w:val="nil"/>
                    <w:right w:val="nil"/>
                  </w:tcBorders>
                  <w:vAlign w:val="center"/>
                </w:tcPr>
                <w:p w14:paraId="54FC71CF"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1078" w:type="dxa"/>
                  <w:tcBorders>
                    <w:top w:val="nil"/>
                    <w:left w:val="nil"/>
                    <w:bottom w:val="nil"/>
                    <w:right w:val="nil"/>
                  </w:tcBorders>
                  <w:vAlign w:val="center"/>
                </w:tcPr>
                <w:p w14:paraId="73A6F95F"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r>
            <w:tr w:rsidR="00F671A1" w:rsidRPr="00D329E4" w14:paraId="46704827" w14:textId="77777777" w:rsidTr="00752811">
              <w:tc>
                <w:tcPr>
                  <w:tcW w:w="1445" w:type="dxa"/>
                  <w:tcBorders>
                    <w:top w:val="nil"/>
                    <w:left w:val="nil"/>
                    <w:bottom w:val="nil"/>
                    <w:right w:val="nil"/>
                  </w:tcBorders>
                  <w:vAlign w:val="center"/>
                </w:tcPr>
                <w:p w14:paraId="5A92E343" w14:textId="4E255531" w:rsidR="00F671A1" w:rsidRPr="00D329E4" w:rsidRDefault="00F671A1" w:rsidP="00F671A1">
                  <w:pPr>
                    <w:widowControl w:val="0"/>
                    <w:autoSpaceDE w:val="0"/>
                    <w:autoSpaceDN w:val="0"/>
                    <w:adjustRightInd w:val="0"/>
                    <w:rPr>
                      <w:sz w:val="20"/>
                      <w:szCs w:val="20"/>
                    </w:rPr>
                  </w:pPr>
                  <w:r w:rsidRPr="00D329E4">
                    <w:rPr>
                      <w:sz w:val="20"/>
                      <w:szCs w:val="20"/>
                    </w:rPr>
                    <w:t>4. POI:</w:t>
                  </w:r>
                  <w:r w:rsidR="0052698E" w:rsidRPr="00D329E4">
                    <w:rPr>
                      <w:sz w:val="20"/>
                      <w:szCs w:val="20"/>
                    </w:rPr>
                    <w:t xml:space="preserve"> </w:t>
                  </w:r>
                  <w:r w:rsidRPr="00D329E4">
                    <w:rPr>
                      <w:sz w:val="20"/>
                      <w:szCs w:val="20"/>
                    </w:rPr>
                    <w:t>White</w:t>
                  </w:r>
                </w:p>
              </w:tc>
              <w:tc>
                <w:tcPr>
                  <w:tcW w:w="878" w:type="dxa"/>
                  <w:tcBorders>
                    <w:top w:val="nil"/>
                    <w:left w:val="nil"/>
                    <w:bottom w:val="nil"/>
                    <w:right w:val="nil"/>
                  </w:tcBorders>
                  <w:vAlign w:val="center"/>
                </w:tcPr>
                <w:p w14:paraId="50256BE3"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4.01</w:t>
                  </w:r>
                </w:p>
              </w:tc>
              <w:tc>
                <w:tcPr>
                  <w:tcW w:w="878" w:type="dxa"/>
                  <w:tcBorders>
                    <w:top w:val="nil"/>
                    <w:left w:val="nil"/>
                    <w:bottom w:val="nil"/>
                    <w:right w:val="nil"/>
                  </w:tcBorders>
                  <w:vAlign w:val="center"/>
                </w:tcPr>
                <w:p w14:paraId="46A8C88B"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1.39</w:t>
                  </w:r>
                </w:p>
              </w:tc>
              <w:tc>
                <w:tcPr>
                  <w:tcW w:w="1078" w:type="dxa"/>
                  <w:tcBorders>
                    <w:top w:val="nil"/>
                    <w:left w:val="nil"/>
                    <w:bottom w:val="nil"/>
                    <w:right w:val="nil"/>
                  </w:tcBorders>
                  <w:vAlign w:val="center"/>
                </w:tcPr>
                <w:p w14:paraId="5422579C"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.78**</w:t>
                  </w:r>
                </w:p>
              </w:tc>
              <w:tc>
                <w:tcPr>
                  <w:tcW w:w="1078" w:type="dxa"/>
                  <w:tcBorders>
                    <w:top w:val="nil"/>
                    <w:left w:val="nil"/>
                    <w:bottom w:val="nil"/>
                    <w:right w:val="nil"/>
                  </w:tcBorders>
                  <w:vAlign w:val="center"/>
                </w:tcPr>
                <w:p w14:paraId="4487D0B7"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.79**</w:t>
                  </w:r>
                </w:p>
              </w:tc>
              <w:tc>
                <w:tcPr>
                  <w:tcW w:w="1078" w:type="dxa"/>
                  <w:tcBorders>
                    <w:top w:val="nil"/>
                    <w:left w:val="nil"/>
                    <w:bottom w:val="nil"/>
                    <w:right w:val="nil"/>
                  </w:tcBorders>
                  <w:vAlign w:val="center"/>
                </w:tcPr>
                <w:p w14:paraId="295EDC8A"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.35**</w:t>
                  </w:r>
                </w:p>
              </w:tc>
              <w:tc>
                <w:tcPr>
                  <w:tcW w:w="1078" w:type="dxa"/>
                  <w:tcBorders>
                    <w:top w:val="nil"/>
                    <w:left w:val="nil"/>
                    <w:bottom w:val="nil"/>
                    <w:right w:val="nil"/>
                  </w:tcBorders>
                  <w:vAlign w:val="center"/>
                </w:tcPr>
                <w:p w14:paraId="373F6EBA"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650" w:type="dxa"/>
                  <w:tcBorders>
                    <w:top w:val="nil"/>
                    <w:left w:val="nil"/>
                    <w:bottom w:val="nil"/>
                    <w:right w:val="nil"/>
                  </w:tcBorders>
                  <w:vAlign w:val="center"/>
                </w:tcPr>
                <w:p w14:paraId="1787B22F"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1078" w:type="dxa"/>
                  <w:tcBorders>
                    <w:top w:val="nil"/>
                    <w:left w:val="nil"/>
                    <w:bottom w:val="nil"/>
                    <w:right w:val="nil"/>
                  </w:tcBorders>
                  <w:vAlign w:val="center"/>
                </w:tcPr>
                <w:p w14:paraId="4BCB7C08"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1078" w:type="dxa"/>
                  <w:tcBorders>
                    <w:top w:val="nil"/>
                    <w:left w:val="nil"/>
                    <w:bottom w:val="nil"/>
                    <w:right w:val="nil"/>
                  </w:tcBorders>
                  <w:vAlign w:val="center"/>
                </w:tcPr>
                <w:p w14:paraId="58621945"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r>
            <w:tr w:rsidR="00F671A1" w:rsidRPr="00D329E4" w14:paraId="726E84C4" w14:textId="77777777" w:rsidTr="00752811">
              <w:tc>
                <w:tcPr>
                  <w:tcW w:w="1445" w:type="dxa"/>
                  <w:tcBorders>
                    <w:top w:val="nil"/>
                    <w:left w:val="nil"/>
                    <w:bottom w:val="nil"/>
                    <w:right w:val="nil"/>
                  </w:tcBorders>
                  <w:vAlign w:val="center"/>
                </w:tcPr>
                <w:p w14:paraId="5C8CE312" w14:textId="77777777" w:rsidR="00F671A1" w:rsidRPr="00D329E4" w:rsidRDefault="00F671A1" w:rsidP="00F671A1">
                  <w:pPr>
                    <w:widowControl w:val="0"/>
                    <w:autoSpaceDE w:val="0"/>
                    <w:autoSpaceDN w:val="0"/>
                    <w:adjustRightInd w:val="0"/>
                    <w:rPr>
                      <w:sz w:val="20"/>
                      <w:szCs w:val="20"/>
                    </w:rPr>
                  </w:pPr>
                  <w:r w:rsidRPr="00D329E4">
                    <w:rPr>
                      <w:sz w:val="20"/>
                      <w:szCs w:val="20"/>
                    </w:rPr>
                    <w:t xml:space="preserve"> </w:t>
                  </w:r>
                </w:p>
              </w:tc>
              <w:tc>
                <w:tcPr>
                  <w:tcW w:w="878" w:type="dxa"/>
                  <w:tcBorders>
                    <w:top w:val="nil"/>
                    <w:left w:val="nil"/>
                    <w:bottom w:val="nil"/>
                    <w:right w:val="nil"/>
                  </w:tcBorders>
                  <w:vAlign w:val="center"/>
                </w:tcPr>
                <w:p w14:paraId="23F020C1"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878" w:type="dxa"/>
                  <w:tcBorders>
                    <w:top w:val="nil"/>
                    <w:left w:val="nil"/>
                    <w:bottom w:val="nil"/>
                    <w:right w:val="nil"/>
                  </w:tcBorders>
                  <w:vAlign w:val="center"/>
                </w:tcPr>
                <w:p w14:paraId="4E253F37"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1078" w:type="dxa"/>
                  <w:tcBorders>
                    <w:top w:val="nil"/>
                    <w:left w:val="nil"/>
                    <w:bottom w:val="nil"/>
                    <w:right w:val="nil"/>
                  </w:tcBorders>
                  <w:vAlign w:val="center"/>
                </w:tcPr>
                <w:p w14:paraId="05F6F62E"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[.74, .82]</w:t>
                  </w:r>
                </w:p>
              </w:tc>
              <w:tc>
                <w:tcPr>
                  <w:tcW w:w="1078" w:type="dxa"/>
                  <w:tcBorders>
                    <w:top w:val="nil"/>
                    <w:left w:val="nil"/>
                    <w:bottom w:val="nil"/>
                    <w:right w:val="nil"/>
                  </w:tcBorders>
                  <w:vAlign w:val="center"/>
                </w:tcPr>
                <w:p w14:paraId="6E4EE3FA"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[.75, .83]</w:t>
                  </w:r>
                </w:p>
              </w:tc>
              <w:tc>
                <w:tcPr>
                  <w:tcW w:w="1078" w:type="dxa"/>
                  <w:tcBorders>
                    <w:top w:val="nil"/>
                    <w:left w:val="nil"/>
                    <w:bottom w:val="nil"/>
                    <w:right w:val="nil"/>
                  </w:tcBorders>
                  <w:vAlign w:val="center"/>
                </w:tcPr>
                <w:p w14:paraId="638CE089"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[.26, .44]</w:t>
                  </w:r>
                </w:p>
              </w:tc>
              <w:tc>
                <w:tcPr>
                  <w:tcW w:w="1078" w:type="dxa"/>
                  <w:tcBorders>
                    <w:top w:val="nil"/>
                    <w:left w:val="nil"/>
                    <w:bottom w:val="nil"/>
                    <w:right w:val="nil"/>
                  </w:tcBorders>
                  <w:vAlign w:val="center"/>
                </w:tcPr>
                <w:p w14:paraId="2E8EC535"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650" w:type="dxa"/>
                  <w:tcBorders>
                    <w:top w:val="nil"/>
                    <w:left w:val="nil"/>
                    <w:bottom w:val="nil"/>
                    <w:right w:val="nil"/>
                  </w:tcBorders>
                  <w:vAlign w:val="center"/>
                </w:tcPr>
                <w:p w14:paraId="36304923"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1078" w:type="dxa"/>
                  <w:tcBorders>
                    <w:top w:val="nil"/>
                    <w:left w:val="nil"/>
                    <w:bottom w:val="nil"/>
                    <w:right w:val="nil"/>
                  </w:tcBorders>
                  <w:vAlign w:val="center"/>
                </w:tcPr>
                <w:p w14:paraId="7572971B"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1078" w:type="dxa"/>
                  <w:tcBorders>
                    <w:top w:val="nil"/>
                    <w:left w:val="nil"/>
                    <w:bottom w:val="nil"/>
                    <w:right w:val="nil"/>
                  </w:tcBorders>
                  <w:vAlign w:val="center"/>
                </w:tcPr>
                <w:p w14:paraId="481BED61"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r>
            <w:tr w:rsidR="00F671A1" w:rsidRPr="00D329E4" w14:paraId="6EEC6FFE" w14:textId="77777777" w:rsidTr="00752811">
              <w:tc>
                <w:tcPr>
                  <w:tcW w:w="1445" w:type="dxa"/>
                  <w:tcBorders>
                    <w:top w:val="nil"/>
                    <w:left w:val="nil"/>
                    <w:bottom w:val="nil"/>
                    <w:right w:val="nil"/>
                  </w:tcBorders>
                  <w:vAlign w:val="center"/>
                </w:tcPr>
                <w:p w14:paraId="14E84DF0" w14:textId="77777777" w:rsidR="00F671A1" w:rsidRPr="00D329E4" w:rsidRDefault="00F671A1" w:rsidP="00F671A1">
                  <w:pPr>
                    <w:widowControl w:val="0"/>
                    <w:autoSpaceDE w:val="0"/>
                    <w:autoSpaceDN w:val="0"/>
                    <w:adjustRightInd w:val="0"/>
                    <w:rPr>
                      <w:sz w:val="20"/>
                      <w:szCs w:val="20"/>
                    </w:rPr>
                  </w:pPr>
                  <w:r w:rsidRPr="00D329E4">
                    <w:rPr>
                      <w:sz w:val="20"/>
                      <w:szCs w:val="20"/>
                    </w:rPr>
                    <w:t xml:space="preserve"> </w:t>
                  </w:r>
                </w:p>
              </w:tc>
              <w:tc>
                <w:tcPr>
                  <w:tcW w:w="878" w:type="dxa"/>
                  <w:tcBorders>
                    <w:top w:val="nil"/>
                    <w:left w:val="nil"/>
                    <w:bottom w:val="nil"/>
                    <w:right w:val="nil"/>
                  </w:tcBorders>
                  <w:vAlign w:val="center"/>
                </w:tcPr>
                <w:p w14:paraId="2F02B80C"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878" w:type="dxa"/>
                  <w:tcBorders>
                    <w:top w:val="nil"/>
                    <w:left w:val="nil"/>
                    <w:bottom w:val="nil"/>
                    <w:right w:val="nil"/>
                  </w:tcBorders>
                  <w:vAlign w:val="center"/>
                </w:tcPr>
                <w:p w14:paraId="165B5F42"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1078" w:type="dxa"/>
                  <w:tcBorders>
                    <w:top w:val="nil"/>
                    <w:left w:val="nil"/>
                    <w:bottom w:val="nil"/>
                    <w:right w:val="nil"/>
                  </w:tcBorders>
                  <w:vAlign w:val="center"/>
                </w:tcPr>
                <w:p w14:paraId="4A62119C"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1078" w:type="dxa"/>
                  <w:tcBorders>
                    <w:top w:val="nil"/>
                    <w:left w:val="nil"/>
                    <w:bottom w:val="nil"/>
                    <w:right w:val="nil"/>
                  </w:tcBorders>
                  <w:vAlign w:val="center"/>
                </w:tcPr>
                <w:p w14:paraId="2F4A7513"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1078" w:type="dxa"/>
                  <w:tcBorders>
                    <w:top w:val="nil"/>
                    <w:left w:val="nil"/>
                    <w:bottom w:val="nil"/>
                    <w:right w:val="nil"/>
                  </w:tcBorders>
                  <w:vAlign w:val="center"/>
                </w:tcPr>
                <w:p w14:paraId="567A26DA"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1078" w:type="dxa"/>
                  <w:tcBorders>
                    <w:top w:val="nil"/>
                    <w:left w:val="nil"/>
                    <w:bottom w:val="nil"/>
                    <w:right w:val="nil"/>
                  </w:tcBorders>
                  <w:vAlign w:val="center"/>
                </w:tcPr>
                <w:p w14:paraId="273167F1"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650" w:type="dxa"/>
                  <w:tcBorders>
                    <w:top w:val="nil"/>
                    <w:left w:val="nil"/>
                    <w:bottom w:val="nil"/>
                    <w:right w:val="nil"/>
                  </w:tcBorders>
                  <w:vAlign w:val="center"/>
                </w:tcPr>
                <w:p w14:paraId="2D6D4DDC"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1078" w:type="dxa"/>
                  <w:tcBorders>
                    <w:top w:val="nil"/>
                    <w:left w:val="nil"/>
                    <w:bottom w:val="nil"/>
                    <w:right w:val="nil"/>
                  </w:tcBorders>
                  <w:vAlign w:val="center"/>
                </w:tcPr>
                <w:p w14:paraId="5550CB6F"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1078" w:type="dxa"/>
                  <w:tcBorders>
                    <w:top w:val="nil"/>
                    <w:left w:val="nil"/>
                    <w:bottom w:val="nil"/>
                    <w:right w:val="nil"/>
                  </w:tcBorders>
                  <w:vAlign w:val="center"/>
                </w:tcPr>
                <w:p w14:paraId="17994B5A"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r>
            <w:tr w:rsidR="00F671A1" w:rsidRPr="00D329E4" w14:paraId="688EE814" w14:textId="77777777" w:rsidTr="00752811">
              <w:tc>
                <w:tcPr>
                  <w:tcW w:w="1445" w:type="dxa"/>
                  <w:tcBorders>
                    <w:top w:val="nil"/>
                    <w:left w:val="nil"/>
                    <w:bottom w:val="nil"/>
                    <w:right w:val="nil"/>
                  </w:tcBorders>
                  <w:vAlign w:val="center"/>
                </w:tcPr>
                <w:p w14:paraId="7F915B3B" w14:textId="77777777" w:rsidR="00F671A1" w:rsidRPr="00D329E4" w:rsidRDefault="00F671A1" w:rsidP="00F671A1">
                  <w:pPr>
                    <w:widowControl w:val="0"/>
                    <w:autoSpaceDE w:val="0"/>
                    <w:autoSpaceDN w:val="0"/>
                    <w:adjustRightInd w:val="0"/>
                    <w:rPr>
                      <w:sz w:val="20"/>
                      <w:szCs w:val="20"/>
                    </w:rPr>
                  </w:pPr>
                  <w:r w:rsidRPr="00D329E4">
                    <w:rPr>
                      <w:sz w:val="20"/>
                      <w:szCs w:val="20"/>
                    </w:rPr>
                    <w:t>5. COBRAS</w:t>
                  </w:r>
                </w:p>
              </w:tc>
              <w:tc>
                <w:tcPr>
                  <w:tcW w:w="878" w:type="dxa"/>
                  <w:tcBorders>
                    <w:top w:val="nil"/>
                    <w:left w:val="nil"/>
                    <w:bottom w:val="nil"/>
                    <w:right w:val="nil"/>
                  </w:tcBorders>
                  <w:vAlign w:val="center"/>
                </w:tcPr>
                <w:p w14:paraId="0665DF4C"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4.20</w:t>
                  </w:r>
                </w:p>
              </w:tc>
              <w:tc>
                <w:tcPr>
                  <w:tcW w:w="878" w:type="dxa"/>
                  <w:tcBorders>
                    <w:top w:val="nil"/>
                    <w:left w:val="nil"/>
                    <w:bottom w:val="nil"/>
                    <w:right w:val="nil"/>
                  </w:tcBorders>
                  <w:vAlign w:val="center"/>
                </w:tcPr>
                <w:p w14:paraId="0D3419A4"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1.17</w:t>
                  </w:r>
                </w:p>
              </w:tc>
              <w:tc>
                <w:tcPr>
                  <w:tcW w:w="1078" w:type="dxa"/>
                  <w:tcBorders>
                    <w:top w:val="nil"/>
                    <w:left w:val="nil"/>
                    <w:bottom w:val="nil"/>
                    <w:right w:val="nil"/>
                  </w:tcBorders>
                  <w:vAlign w:val="center"/>
                </w:tcPr>
                <w:p w14:paraId="22C85071"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.81**</w:t>
                  </w:r>
                </w:p>
              </w:tc>
              <w:tc>
                <w:tcPr>
                  <w:tcW w:w="1078" w:type="dxa"/>
                  <w:tcBorders>
                    <w:top w:val="nil"/>
                    <w:left w:val="nil"/>
                    <w:bottom w:val="nil"/>
                    <w:right w:val="nil"/>
                  </w:tcBorders>
                  <w:vAlign w:val="center"/>
                </w:tcPr>
                <w:p w14:paraId="79C2CACD"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.83**</w:t>
                  </w:r>
                </w:p>
              </w:tc>
              <w:tc>
                <w:tcPr>
                  <w:tcW w:w="1078" w:type="dxa"/>
                  <w:tcBorders>
                    <w:top w:val="nil"/>
                    <w:left w:val="nil"/>
                    <w:bottom w:val="nil"/>
                    <w:right w:val="nil"/>
                  </w:tcBorders>
                  <w:vAlign w:val="center"/>
                </w:tcPr>
                <w:p w14:paraId="40EB0CD0"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.35**</w:t>
                  </w:r>
                </w:p>
              </w:tc>
              <w:tc>
                <w:tcPr>
                  <w:tcW w:w="1078" w:type="dxa"/>
                  <w:tcBorders>
                    <w:top w:val="nil"/>
                    <w:left w:val="nil"/>
                    <w:bottom w:val="nil"/>
                    <w:right w:val="nil"/>
                  </w:tcBorders>
                  <w:vAlign w:val="center"/>
                </w:tcPr>
                <w:p w14:paraId="14576899"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.91**</w:t>
                  </w:r>
                </w:p>
              </w:tc>
              <w:tc>
                <w:tcPr>
                  <w:tcW w:w="650" w:type="dxa"/>
                  <w:tcBorders>
                    <w:top w:val="nil"/>
                    <w:left w:val="nil"/>
                    <w:bottom w:val="nil"/>
                    <w:right w:val="nil"/>
                  </w:tcBorders>
                  <w:vAlign w:val="center"/>
                </w:tcPr>
                <w:p w14:paraId="785471AC"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1078" w:type="dxa"/>
                  <w:tcBorders>
                    <w:top w:val="nil"/>
                    <w:left w:val="nil"/>
                    <w:bottom w:val="nil"/>
                    <w:right w:val="nil"/>
                  </w:tcBorders>
                  <w:vAlign w:val="center"/>
                </w:tcPr>
                <w:p w14:paraId="5A99C73F"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1078" w:type="dxa"/>
                  <w:tcBorders>
                    <w:top w:val="nil"/>
                    <w:left w:val="nil"/>
                    <w:bottom w:val="nil"/>
                    <w:right w:val="nil"/>
                  </w:tcBorders>
                  <w:vAlign w:val="center"/>
                </w:tcPr>
                <w:p w14:paraId="587DAE27"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r>
            <w:tr w:rsidR="00F671A1" w:rsidRPr="00D329E4" w14:paraId="5282CA97" w14:textId="77777777" w:rsidTr="00752811">
              <w:tc>
                <w:tcPr>
                  <w:tcW w:w="1445" w:type="dxa"/>
                  <w:tcBorders>
                    <w:top w:val="nil"/>
                    <w:left w:val="nil"/>
                    <w:bottom w:val="nil"/>
                    <w:right w:val="nil"/>
                  </w:tcBorders>
                  <w:vAlign w:val="center"/>
                </w:tcPr>
                <w:p w14:paraId="4D6A4645" w14:textId="77777777" w:rsidR="00F671A1" w:rsidRPr="00D329E4" w:rsidRDefault="00F671A1" w:rsidP="00F671A1">
                  <w:pPr>
                    <w:widowControl w:val="0"/>
                    <w:autoSpaceDE w:val="0"/>
                    <w:autoSpaceDN w:val="0"/>
                    <w:adjustRightInd w:val="0"/>
                    <w:rPr>
                      <w:sz w:val="20"/>
                      <w:szCs w:val="20"/>
                    </w:rPr>
                  </w:pPr>
                  <w:r w:rsidRPr="00D329E4">
                    <w:rPr>
                      <w:sz w:val="20"/>
                      <w:szCs w:val="20"/>
                    </w:rPr>
                    <w:t xml:space="preserve"> </w:t>
                  </w:r>
                </w:p>
              </w:tc>
              <w:tc>
                <w:tcPr>
                  <w:tcW w:w="878" w:type="dxa"/>
                  <w:tcBorders>
                    <w:top w:val="nil"/>
                    <w:left w:val="nil"/>
                    <w:bottom w:val="nil"/>
                    <w:right w:val="nil"/>
                  </w:tcBorders>
                  <w:vAlign w:val="center"/>
                </w:tcPr>
                <w:p w14:paraId="01169A57"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878" w:type="dxa"/>
                  <w:tcBorders>
                    <w:top w:val="nil"/>
                    <w:left w:val="nil"/>
                    <w:bottom w:val="nil"/>
                    <w:right w:val="nil"/>
                  </w:tcBorders>
                  <w:vAlign w:val="center"/>
                </w:tcPr>
                <w:p w14:paraId="5B2BA3D7"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1078" w:type="dxa"/>
                  <w:tcBorders>
                    <w:top w:val="nil"/>
                    <w:left w:val="nil"/>
                    <w:bottom w:val="nil"/>
                    <w:right w:val="nil"/>
                  </w:tcBorders>
                  <w:vAlign w:val="center"/>
                </w:tcPr>
                <w:p w14:paraId="34395DB4"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[.77, .84]</w:t>
                  </w:r>
                </w:p>
              </w:tc>
              <w:tc>
                <w:tcPr>
                  <w:tcW w:w="1078" w:type="dxa"/>
                  <w:tcBorders>
                    <w:top w:val="nil"/>
                    <w:left w:val="nil"/>
                    <w:bottom w:val="nil"/>
                    <w:right w:val="nil"/>
                  </w:tcBorders>
                  <w:vAlign w:val="center"/>
                </w:tcPr>
                <w:p w14:paraId="17CC853B"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[.79, .86]</w:t>
                  </w:r>
                </w:p>
              </w:tc>
              <w:tc>
                <w:tcPr>
                  <w:tcW w:w="1078" w:type="dxa"/>
                  <w:tcBorders>
                    <w:top w:val="nil"/>
                    <w:left w:val="nil"/>
                    <w:bottom w:val="nil"/>
                    <w:right w:val="nil"/>
                  </w:tcBorders>
                  <w:vAlign w:val="center"/>
                </w:tcPr>
                <w:p w14:paraId="1C1FDCD0"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[.26, .43]</w:t>
                  </w:r>
                </w:p>
              </w:tc>
              <w:tc>
                <w:tcPr>
                  <w:tcW w:w="1078" w:type="dxa"/>
                  <w:tcBorders>
                    <w:top w:val="nil"/>
                    <w:left w:val="nil"/>
                    <w:bottom w:val="nil"/>
                    <w:right w:val="nil"/>
                  </w:tcBorders>
                  <w:vAlign w:val="center"/>
                </w:tcPr>
                <w:p w14:paraId="0D66C9C5"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[.89, .93]</w:t>
                  </w:r>
                </w:p>
              </w:tc>
              <w:tc>
                <w:tcPr>
                  <w:tcW w:w="650" w:type="dxa"/>
                  <w:tcBorders>
                    <w:top w:val="nil"/>
                    <w:left w:val="nil"/>
                    <w:bottom w:val="nil"/>
                    <w:right w:val="nil"/>
                  </w:tcBorders>
                  <w:vAlign w:val="center"/>
                </w:tcPr>
                <w:p w14:paraId="3B573281"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1078" w:type="dxa"/>
                  <w:tcBorders>
                    <w:top w:val="nil"/>
                    <w:left w:val="nil"/>
                    <w:bottom w:val="nil"/>
                    <w:right w:val="nil"/>
                  </w:tcBorders>
                  <w:vAlign w:val="center"/>
                </w:tcPr>
                <w:p w14:paraId="1B395196"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1078" w:type="dxa"/>
                  <w:tcBorders>
                    <w:top w:val="nil"/>
                    <w:left w:val="nil"/>
                    <w:bottom w:val="nil"/>
                    <w:right w:val="nil"/>
                  </w:tcBorders>
                  <w:vAlign w:val="center"/>
                </w:tcPr>
                <w:p w14:paraId="00FBAF5A"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r>
            <w:tr w:rsidR="00F671A1" w:rsidRPr="00D329E4" w14:paraId="3138C5C4" w14:textId="77777777" w:rsidTr="00752811">
              <w:tc>
                <w:tcPr>
                  <w:tcW w:w="1445" w:type="dxa"/>
                  <w:tcBorders>
                    <w:top w:val="nil"/>
                    <w:left w:val="nil"/>
                    <w:bottom w:val="nil"/>
                    <w:right w:val="nil"/>
                  </w:tcBorders>
                  <w:vAlign w:val="center"/>
                </w:tcPr>
                <w:p w14:paraId="7EA2D3DA" w14:textId="77777777" w:rsidR="00F671A1" w:rsidRPr="00D329E4" w:rsidRDefault="00F671A1" w:rsidP="00F671A1">
                  <w:pPr>
                    <w:widowControl w:val="0"/>
                    <w:autoSpaceDE w:val="0"/>
                    <w:autoSpaceDN w:val="0"/>
                    <w:adjustRightInd w:val="0"/>
                    <w:rPr>
                      <w:sz w:val="20"/>
                      <w:szCs w:val="20"/>
                    </w:rPr>
                  </w:pPr>
                  <w:r w:rsidRPr="00D329E4">
                    <w:rPr>
                      <w:sz w:val="20"/>
                      <w:szCs w:val="20"/>
                    </w:rPr>
                    <w:t xml:space="preserve"> </w:t>
                  </w:r>
                </w:p>
              </w:tc>
              <w:tc>
                <w:tcPr>
                  <w:tcW w:w="878" w:type="dxa"/>
                  <w:tcBorders>
                    <w:top w:val="nil"/>
                    <w:left w:val="nil"/>
                    <w:bottom w:val="nil"/>
                    <w:right w:val="nil"/>
                  </w:tcBorders>
                  <w:vAlign w:val="center"/>
                </w:tcPr>
                <w:p w14:paraId="47A6450F"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878" w:type="dxa"/>
                  <w:tcBorders>
                    <w:top w:val="nil"/>
                    <w:left w:val="nil"/>
                    <w:bottom w:val="nil"/>
                    <w:right w:val="nil"/>
                  </w:tcBorders>
                  <w:vAlign w:val="center"/>
                </w:tcPr>
                <w:p w14:paraId="50B43BD2"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1078" w:type="dxa"/>
                  <w:tcBorders>
                    <w:top w:val="nil"/>
                    <w:left w:val="nil"/>
                    <w:bottom w:val="nil"/>
                    <w:right w:val="nil"/>
                  </w:tcBorders>
                  <w:vAlign w:val="center"/>
                </w:tcPr>
                <w:p w14:paraId="2D67CC4B"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1078" w:type="dxa"/>
                  <w:tcBorders>
                    <w:top w:val="nil"/>
                    <w:left w:val="nil"/>
                    <w:bottom w:val="nil"/>
                    <w:right w:val="nil"/>
                  </w:tcBorders>
                  <w:vAlign w:val="center"/>
                </w:tcPr>
                <w:p w14:paraId="02152D65"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1078" w:type="dxa"/>
                  <w:tcBorders>
                    <w:top w:val="nil"/>
                    <w:left w:val="nil"/>
                    <w:bottom w:val="nil"/>
                    <w:right w:val="nil"/>
                  </w:tcBorders>
                  <w:vAlign w:val="center"/>
                </w:tcPr>
                <w:p w14:paraId="017B2E7F"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1078" w:type="dxa"/>
                  <w:tcBorders>
                    <w:top w:val="nil"/>
                    <w:left w:val="nil"/>
                    <w:bottom w:val="nil"/>
                    <w:right w:val="nil"/>
                  </w:tcBorders>
                  <w:vAlign w:val="center"/>
                </w:tcPr>
                <w:p w14:paraId="6DB37775"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650" w:type="dxa"/>
                  <w:tcBorders>
                    <w:top w:val="nil"/>
                    <w:left w:val="nil"/>
                    <w:bottom w:val="nil"/>
                    <w:right w:val="nil"/>
                  </w:tcBorders>
                  <w:vAlign w:val="center"/>
                </w:tcPr>
                <w:p w14:paraId="18FAB29F"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1078" w:type="dxa"/>
                  <w:tcBorders>
                    <w:top w:val="nil"/>
                    <w:left w:val="nil"/>
                    <w:bottom w:val="nil"/>
                    <w:right w:val="nil"/>
                  </w:tcBorders>
                  <w:vAlign w:val="center"/>
                </w:tcPr>
                <w:p w14:paraId="64A32C71"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1078" w:type="dxa"/>
                  <w:tcBorders>
                    <w:top w:val="nil"/>
                    <w:left w:val="nil"/>
                    <w:bottom w:val="nil"/>
                    <w:right w:val="nil"/>
                  </w:tcBorders>
                  <w:vAlign w:val="center"/>
                </w:tcPr>
                <w:p w14:paraId="62ECCB1B"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r>
            <w:tr w:rsidR="00F671A1" w:rsidRPr="00D329E4" w14:paraId="2F73BDDC" w14:textId="77777777" w:rsidTr="00752811">
              <w:tc>
                <w:tcPr>
                  <w:tcW w:w="1445" w:type="dxa"/>
                  <w:tcBorders>
                    <w:top w:val="nil"/>
                    <w:left w:val="nil"/>
                    <w:bottom w:val="nil"/>
                    <w:right w:val="nil"/>
                  </w:tcBorders>
                  <w:vAlign w:val="center"/>
                </w:tcPr>
                <w:p w14:paraId="6A07CCD0" w14:textId="77777777" w:rsidR="00F671A1" w:rsidRPr="00D329E4" w:rsidRDefault="00F671A1" w:rsidP="00F671A1">
                  <w:pPr>
                    <w:widowControl w:val="0"/>
                    <w:autoSpaceDE w:val="0"/>
                    <w:autoSpaceDN w:val="0"/>
                    <w:adjustRightInd w:val="0"/>
                    <w:rPr>
                      <w:sz w:val="20"/>
                      <w:szCs w:val="20"/>
                    </w:rPr>
                  </w:pPr>
                  <w:r w:rsidRPr="00D329E4">
                    <w:rPr>
                      <w:sz w:val="20"/>
                      <w:szCs w:val="20"/>
                    </w:rPr>
                    <w:t>6. SDO</w:t>
                  </w:r>
                </w:p>
              </w:tc>
              <w:tc>
                <w:tcPr>
                  <w:tcW w:w="878" w:type="dxa"/>
                  <w:tcBorders>
                    <w:top w:val="nil"/>
                    <w:left w:val="nil"/>
                    <w:bottom w:val="nil"/>
                    <w:right w:val="nil"/>
                  </w:tcBorders>
                  <w:vAlign w:val="center"/>
                </w:tcPr>
                <w:p w14:paraId="484934E2"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2.34</w:t>
                  </w:r>
                </w:p>
              </w:tc>
              <w:tc>
                <w:tcPr>
                  <w:tcW w:w="878" w:type="dxa"/>
                  <w:tcBorders>
                    <w:top w:val="nil"/>
                    <w:left w:val="nil"/>
                    <w:bottom w:val="nil"/>
                    <w:right w:val="nil"/>
                  </w:tcBorders>
                  <w:vAlign w:val="center"/>
                </w:tcPr>
                <w:p w14:paraId="3B7E9C77"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1.11</w:t>
                  </w:r>
                </w:p>
              </w:tc>
              <w:tc>
                <w:tcPr>
                  <w:tcW w:w="1078" w:type="dxa"/>
                  <w:tcBorders>
                    <w:top w:val="nil"/>
                    <w:left w:val="nil"/>
                    <w:bottom w:val="nil"/>
                    <w:right w:val="nil"/>
                  </w:tcBorders>
                  <w:vAlign w:val="center"/>
                </w:tcPr>
                <w:p w14:paraId="03455D52"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-.70**</w:t>
                  </w:r>
                </w:p>
              </w:tc>
              <w:tc>
                <w:tcPr>
                  <w:tcW w:w="1078" w:type="dxa"/>
                  <w:tcBorders>
                    <w:top w:val="nil"/>
                    <w:left w:val="nil"/>
                    <w:bottom w:val="nil"/>
                    <w:right w:val="nil"/>
                  </w:tcBorders>
                  <w:vAlign w:val="center"/>
                </w:tcPr>
                <w:p w14:paraId="1719CF55"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-.71**</w:t>
                  </w:r>
                </w:p>
              </w:tc>
              <w:tc>
                <w:tcPr>
                  <w:tcW w:w="1078" w:type="dxa"/>
                  <w:tcBorders>
                    <w:top w:val="nil"/>
                    <w:left w:val="nil"/>
                    <w:bottom w:val="nil"/>
                    <w:right w:val="nil"/>
                  </w:tcBorders>
                  <w:vAlign w:val="center"/>
                </w:tcPr>
                <w:p w14:paraId="5433C0BA"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-.30**</w:t>
                  </w:r>
                </w:p>
              </w:tc>
              <w:tc>
                <w:tcPr>
                  <w:tcW w:w="1078" w:type="dxa"/>
                  <w:tcBorders>
                    <w:top w:val="nil"/>
                    <w:left w:val="nil"/>
                    <w:bottom w:val="nil"/>
                    <w:right w:val="nil"/>
                  </w:tcBorders>
                  <w:vAlign w:val="center"/>
                </w:tcPr>
                <w:p w14:paraId="60759009"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-.69**</w:t>
                  </w:r>
                </w:p>
              </w:tc>
              <w:tc>
                <w:tcPr>
                  <w:tcW w:w="650" w:type="dxa"/>
                  <w:tcBorders>
                    <w:top w:val="nil"/>
                    <w:left w:val="nil"/>
                    <w:bottom w:val="nil"/>
                    <w:right w:val="nil"/>
                  </w:tcBorders>
                  <w:vAlign w:val="center"/>
                </w:tcPr>
                <w:p w14:paraId="19239BC3"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-.77**</w:t>
                  </w:r>
                </w:p>
              </w:tc>
              <w:tc>
                <w:tcPr>
                  <w:tcW w:w="1078" w:type="dxa"/>
                  <w:tcBorders>
                    <w:top w:val="nil"/>
                    <w:left w:val="nil"/>
                    <w:bottom w:val="nil"/>
                    <w:right w:val="nil"/>
                  </w:tcBorders>
                  <w:vAlign w:val="center"/>
                </w:tcPr>
                <w:p w14:paraId="061B504D"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1078" w:type="dxa"/>
                  <w:tcBorders>
                    <w:top w:val="nil"/>
                    <w:left w:val="nil"/>
                    <w:bottom w:val="nil"/>
                    <w:right w:val="nil"/>
                  </w:tcBorders>
                  <w:vAlign w:val="center"/>
                </w:tcPr>
                <w:p w14:paraId="60E43FE2"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r>
            <w:tr w:rsidR="00F671A1" w:rsidRPr="00D329E4" w14:paraId="1FA5C23F" w14:textId="77777777" w:rsidTr="00752811">
              <w:tc>
                <w:tcPr>
                  <w:tcW w:w="1445" w:type="dxa"/>
                  <w:tcBorders>
                    <w:top w:val="nil"/>
                    <w:left w:val="nil"/>
                    <w:bottom w:val="nil"/>
                    <w:right w:val="nil"/>
                  </w:tcBorders>
                  <w:vAlign w:val="center"/>
                </w:tcPr>
                <w:p w14:paraId="064764F6" w14:textId="77777777" w:rsidR="00F671A1" w:rsidRPr="00D329E4" w:rsidRDefault="00F671A1" w:rsidP="00F671A1">
                  <w:pPr>
                    <w:widowControl w:val="0"/>
                    <w:autoSpaceDE w:val="0"/>
                    <w:autoSpaceDN w:val="0"/>
                    <w:adjustRightInd w:val="0"/>
                    <w:rPr>
                      <w:sz w:val="20"/>
                      <w:szCs w:val="20"/>
                    </w:rPr>
                  </w:pPr>
                  <w:r w:rsidRPr="00D329E4">
                    <w:rPr>
                      <w:sz w:val="20"/>
                      <w:szCs w:val="20"/>
                    </w:rPr>
                    <w:t xml:space="preserve"> </w:t>
                  </w:r>
                </w:p>
              </w:tc>
              <w:tc>
                <w:tcPr>
                  <w:tcW w:w="878" w:type="dxa"/>
                  <w:tcBorders>
                    <w:top w:val="nil"/>
                    <w:left w:val="nil"/>
                    <w:bottom w:val="nil"/>
                    <w:right w:val="nil"/>
                  </w:tcBorders>
                  <w:vAlign w:val="center"/>
                </w:tcPr>
                <w:p w14:paraId="7BF8E224"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878" w:type="dxa"/>
                  <w:tcBorders>
                    <w:top w:val="nil"/>
                    <w:left w:val="nil"/>
                    <w:bottom w:val="nil"/>
                    <w:right w:val="nil"/>
                  </w:tcBorders>
                  <w:vAlign w:val="center"/>
                </w:tcPr>
                <w:p w14:paraId="160888CD"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1078" w:type="dxa"/>
                  <w:tcBorders>
                    <w:top w:val="nil"/>
                    <w:left w:val="nil"/>
                    <w:bottom w:val="nil"/>
                    <w:right w:val="nil"/>
                  </w:tcBorders>
                  <w:vAlign w:val="center"/>
                </w:tcPr>
                <w:p w14:paraId="6074CE8D"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[-.74, -.64]</w:t>
                  </w:r>
                </w:p>
              </w:tc>
              <w:tc>
                <w:tcPr>
                  <w:tcW w:w="1078" w:type="dxa"/>
                  <w:tcBorders>
                    <w:top w:val="nil"/>
                    <w:left w:val="nil"/>
                    <w:bottom w:val="nil"/>
                    <w:right w:val="nil"/>
                  </w:tcBorders>
                  <w:vAlign w:val="center"/>
                </w:tcPr>
                <w:p w14:paraId="7C24EC42"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[-.76, -.66]</w:t>
                  </w:r>
                </w:p>
              </w:tc>
              <w:tc>
                <w:tcPr>
                  <w:tcW w:w="1078" w:type="dxa"/>
                  <w:tcBorders>
                    <w:top w:val="nil"/>
                    <w:left w:val="nil"/>
                    <w:bottom w:val="nil"/>
                    <w:right w:val="nil"/>
                  </w:tcBorders>
                  <w:vAlign w:val="center"/>
                </w:tcPr>
                <w:p w14:paraId="2F88958A"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[-.39, -.21]</w:t>
                  </w:r>
                </w:p>
              </w:tc>
              <w:tc>
                <w:tcPr>
                  <w:tcW w:w="1078" w:type="dxa"/>
                  <w:tcBorders>
                    <w:top w:val="nil"/>
                    <w:left w:val="nil"/>
                    <w:bottom w:val="nil"/>
                    <w:right w:val="nil"/>
                  </w:tcBorders>
                  <w:vAlign w:val="center"/>
                </w:tcPr>
                <w:p w14:paraId="25DDA8D3"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[-.74, -.63]</w:t>
                  </w:r>
                </w:p>
              </w:tc>
              <w:tc>
                <w:tcPr>
                  <w:tcW w:w="650" w:type="dxa"/>
                  <w:tcBorders>
                    <w:top w:val="nil"/>
                    <w:left w:val="nil"/>
                    <w:bottom w:val="nil"/>
                    <w:right w:val="nil"/>
                  </w:tcBorders>
                  <w:vAlign w:val="center"/>
                </w:tcPr>
                <w:p w14:paraId="43A26A63"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[-.81, -.73]</w:t>
                  </w:r>
                </w:p>
              </w:tc>
              <w:tc>
                <w:tcPr>
                  <w:tcW w:w="1078" w:type="dxa"/>
                  <w:tcBorders>
                    <w:top w:val="nil"/>
                    <w:left w:val="nil"/>
                    <w:bottom w:val="nil"/>
                    <w:right w:val="nil"/>
                  </w:tcBorders>
                  <w:vAlign w:val="center"/>
                </w:tcPr>
                <w:p w14:paraId="48D83999"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1078" w:type="dxa"/>
                  <w:tcBorders>
                    <w:top w:val="nil"/>
                    <w:left w:val="nil"/>
                    <w:bottom w:val="nil"/>
                    <w:right w:val="nil"/>
                  </w:tcBorders>
                  <w:vAlign w:val="center"/>
                </w:tcPr>
                <w:p w14:paraId="2A26700F"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r>
            <w:tr w:rsidR="00F671A1" w:rsidRPr="00D329E4" w14:paraId="62864497" w14:textId="77777777" w:rsidTr="00752811">
              <w:tc>
                <w:tcPr>
                  <w:tcW w:w="1445" w:type="dxa"/>
                  <w:tcBorders>
                    <w:top w:val="nil"/>
                    <w:left w:val="nil"/>
                    <w:bottom w:val="nil"/>
                    <w:right w:val="nil"/>
                  </w:tcBorders>
                  <w:vAlign w:val="center"/>
                </w:tcPr>
                <w:p w14:paraId="3519B9B6" w14:textId="77777777" w:rsidR="00F671A1" w:rsidRPr="00D329E4" w:rsidRDefault="00F671A1" w:rsidP="00F671A1">
                  <w:pPr>
                    <w:widowControl w:val="0"/>
                    <w:autoSpaceDE w:val="0"/>
                    <w:autoSpaceDN w:val="0"/>
                    <w:adjustRightInd w:val="0"/>
                    <w:rPr>
                      <w:sz w:val="20"/>
                      <w:szCs w:val="20"/>
                    </w:rPr>
                  </w:pPr>
                  <w:r w:rsidRPr="00D329E4">
                    <w:rPr>
                      <w:sz w:val="20"/>
                      <w:szCs w:val="20"/>
                    </w:rPr>
                    <w:t xml:space="preserve"> </w:t>
                  </w:r>
                </w:p>
              </w:tc>
              <w:tc>
                <w:tcPr>
                  <w:tcW w:w="878" w:type="dxa"/>
                  <w:tcBorders>
                    <w:top w:val="nil"/>
                    <w:left w:val="nil"/>
                    <w:bottom w:val="nil"/>
                    <w:right w:val="nil"/>
                  </w:tcBorders>
                  <w:vAlign w:val="center"/>
                </w:tcPr>
                <w:p w14:paraId="36F65841"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878" w:type="dxa"/>
                  <w:tcBorders>
                    <w:top w:val="nil"/>
                    <w:left w:val="nil"/>
                    <w:bottom w:val="nil"/>
                    <w:right w:val="nil"/>
                  </w:tcBorders>
                  <w:vAlign w:val="center"/>
                </w:tcPr>
                <w:p w14:paraId="23A486FD"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1078" w:type="dxa"/>
                  <w:tcBorders>
                    <w:top w:val="nil"/>
                    <w:left w:val="nil"/>
                    <w:bottom w:val="nil"/>
                    <w:right w:val="nil"/>
                  </w:tcBorders>
                  <w:vAlign w:val="center"/>
                </w:tcPr>
                <w:p w14:paraId="79DB556C"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1078" w:type="dxa"/>
                  <w:tcBorders>
                    <w:top w:val="nil"/>
                    <w:left w:val="nil"/>
                    <w:bottom w:val="nil"/>
                    <w:right w:val="nil"/>
                  </w:tcBorders>
                  <w:vAlign w:val="center"/>
                </w:tcPr>
                <w:p w14:paraId="6E69154E"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1078" w:type="dxa"/>
                  <w:tcBorders>
                    <w:top w:val="nil"/>
                    <w:left w:val="nil"/>
                    <w:bottom w:val="nil"/>
                    <w:right w:val="nil"/>
                  </w:tcBorders>
                  <w:vAlign w:val="center"/>
                </w:tcPr>
                <w:p w14:paraId="506341F4"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1078" w:type="dxa"/>
                  <w:tcBorders>
                    <w:top w:val="nil"/>
                    <w:left w:val="nil"/>
                    <w:bottom w:val="nil"/>
                    <w:right w:val="nil"/>
                  </w:tcBorders>
                  <w:vAlign w:val="center"/>
                </w:tcPr>
                <w:p w14:paraId="0AE607C8"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650" w:type="dxa"/>
                  <w:tcBorders>
                    <w:top w:val="nil"/>
                    <w:left w:val="nil"/>
                    <w:bottom w:val="nil"/>
                    <w:right w:val="nil"/>
                  </w:tcBorders>
                  <w:vAlign w:val="center"/>
                </w:tcPr>
                <w:p w14:paraId="35C54AD7"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1078" w:type="dxa"/>
                  <w:tcBorders>
                    <w:top w:val="nil"/>
                    <w:left w:val="nil"/>
                    <w:bottom w:val="nil"/>
                    <w:right w:val="nil"/>
                  </w:tcBorders>
                  <w:vAlign w:val="center"/>
                </w:tcPr>
                <w:p w14:paraId="6CD4E302"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1078" w:type="dxa"/>
                  <w:tcBorders>
                    <w:top w:val="nil"/>
                    <w:left w:val="nil"/>
                    <w:bottom w:val="nil"/>
                    <w:right w:val="nil"/>
                  </w:tcBorders>
                  <w:vAlign w:val="center"/>
                </w:tcPr>
                <w:p w14:paraId="3E15B9D0"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r>
            <w:tr w:rsidR="00F671A1" w:rsidRPr="00D329E4" w14:paraId="518483C1" w14:textId="77777777" w:rsidTr="00752811">
              <w:tc>
                <w:tcPr>
                  <w:tcW w:w="1445" w:type="dxa"/>
                  <w:tcBorders>
                    <w:top w:val="nil"/>
                    <w:left w:val="nil"/>
                    <w:bottom w:val="nil"/>
                    <w:right w:val="nil"/>
                  </w:tcBorders>
                  <w:vAlign w:val="center"/>
                </w:tcPr>
                <w:p w14:paraId="54024180" w14:textId="77777777" w:rsidR="00F671A1" w:rsidRPr="00D329E4" w:rsidRDefault="00F671A1" w:rsidP="00F671A1">
                  <w:pPr>
                    <w:widowControl w:val="0"/>
                    <w:autoSpaceDE w:val="0"/>
                    <w:autoSpaceDN w:val="0"/>
                    <w:adjustRightInd w:val="0"/>
                    <w:rPr>
                      <w:sz w:val="20"/>
                      <w:szCs w:val="20"/>
                    </w:rPr>
                  </w:pPr>
                  <w:r w:rsidRPr="00D329E4">
                    <w:rPr>
                      <w:sz w:val="20"/>
                      <w:szCs w:val="20"/>
                    </w:rPr>
                    <w:t>7. RF</w:t>
                  </w:r>
                </w:p>
              </w:tc>
              <w:tc>
                <w:tcPr>
                  <w:tcW w:w="878" w:type="dxa"/>
                  <w:tcBorders>
                    <w:top w:val="nil"/>
                    <w:left w:val="nil"/>
                    <w:bottom w:val="nil"/>
                    <w:right w:val="nil"/>
                  </w:tcBorders>
                  <w:vAlign w:val="center"/>
                </w:tcPr>
                <w:p w14:paraId="7597B3DF"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5.51</w:t>
                  </w:r>
                </w:p>
              </w:tc>
              <w:tc>
                <w:tcPr>
                  <w:tcW w:w="878" w:type="dxa"/>
                  <w:tcBorders>
                    <w:top w:val="nil"/>
                    <w:left w:val="nil"/>
                    <w:bottom w:val="nil"/>
                    <w:right w:val="nil"/>
                  </w:tcBorders>
                  <w:vAlign w:val="center"/>
                </w:tcPr>
                <w:p w14:paraId="57DC7330"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1.99</w:t>
                  </w:r>
                </w:p>
              </w:tc>
              <w:tc>
                <w:tcPr>
                  <w:tcW w:w="1078" w:type="dxa"/>
                  <w:tcBorders>
                    <w:top w:val="nil"/>
                    <w:left w:val="nil"/>
                    <w:bottom w:val="nil"/>
                    <w:right w:val="nil"/>
                  </w:tcBorders>
                  <w:vAlign w:val="center"/>
                </w:tcPr>
                <w:p w14:paraId="3F3BD7F9"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-.62**</w:t>
                  </w:r>
                </w:p>
              </w:tc>
              <w:tc>
                <w:tcPr>
                  <w:tcW w:w="1078" w:type="dxa"/>
                  <w:tcBorders>
                    <w:top w:val="nil"/>
                    <w:left w:val="nil"/>
                    <w:bottom w:val="nil"/>
                    <w:right w:val="nil"/>
                  </w:tcBorders>
                  <w:vAlign w:val="center"/>
                </w:tcPr>
                <w:p w14:paraId="75D935A2"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-.65**</w:t>
                  </w:r>
                </w:p>
              </w:tc>
              <w:tc>
                <w:tcPr>
                  <w:tcW w:w="1078" w:type="dxa"/>
                  <w:tcBorders>
                    <w:top w:val="nil"/>
                    <w:left w:val="nil"/>
                    <w:bottom w:val="nil"/>
                    <w:right w:val="nil"/>
                  </w:tcBorders>
                  <w:vAlign w:val="center"/>
                </w:tcPr>
                <w:p w14:paraId="28EB8150"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-.23**</w:t>
                  </w:r>
                </w:p>
              </w:tc>
              <w:tc>
                <w:tcPr>
                  <w:tcW w:w="1078" w:type="dxa"/>
                  <w:tcBorders>
                    <w:top w:val="nil"/>
                    <w:left w:val="nil"/>
                    <w:bottom w:val="nil"/>
                    <w:right w:val="nil"/>
                  </w:tcBorders>
                  <w:vAlign w:val="center"/>
                </w:tcPr>
                <w:p w14:paraId="6DCC9E78"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-.44**</w:t>
                  </w:r>
                </w:p>
              </w:tc>
              <w:tc>
                <w:tcPr>
                  <w:tcW w:w="650" w:type="dxa"/>
                  <w:tcBorders>
                    <w:top w:val="nil"/>
                    <w:left w:val="nil"/>
                    <w:bottom w:val="nil"/>
                    <w:right w:val="nil"/>
                  </w:tcBorders>
                  <w:vAlign w:val="center"/>
                </w:tcPr>
                <w:p w14:paraId="5DE85B93"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-.44**</w:t>
                  </w:r>
                </w:p>
              </w:tc>
              <w:tc>
                <w:tcPr>
                  <w:tcW w:w="1078" w:type="dxa"/>
                  <w:tcBorders>
                    <w:top w:val="nil"/>
                    <w:left w:val="nil"/>
                    <w:bottom w:val="nil"/>
                    <w:right w:val="nil"/>
                  </w:tcBorders>
                  <w:vAlign w:val="center"/>
                </w:tcPr>
                <w:p w14:paraId="360E0B84"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.30**</w:t>
                  </w:r>
                </w:p>
              </w:tc>
              <w:tc>
                <w:tcPr>
                  <w:tcW w:w="1078" w:type="dxa"/>
                  <w:tcBorders>
                    <w:top w:val="nil"/>
                    <w:left w:val="nil"/>
                    <w:bottom w:val="nil"/>
                    <w:right w:val="nil"/>
                  </w:tcBorders>
                  <w:vAlign w:val="center"/>
                </w:tcPr>
                <w:p w14:paraId="53DC9D1F"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r>
            <w:tr w:rsidR="00F671A1" w:rsidRPr="00D329E4" w14:paraId="7F7ABD9A" w14:textId="77777777" w:rsidTr="00752811">
              <w:tc>
                <w:tcPr>
                  <w:tcW w:w="1445" w:type="dxa"/>
                  <w:tcBorders>
                    <w:top w:val="nil"/>
                    <w:left w:val="nil"/>
                    <w:bottom w:val="nil"/>
                    <w:right w:val="nil"/>
                  </w:tcBorders>
                  <w:vAlign w:val="center"/>
                </w:tcPr>
                <w:p w14:paraId="63BF669E" w14:textId="77777777" w:rsidR="00F671A1" w:rsidRPr="00D329E4" w:rsidRDefault="00F671A1" w:rsidP="00F671A1">
                  <w:pPr>
                    <w:widowControl w:val="0"/>
                    <w:autoSpaceDE w:val="0"/>
                    <w:autoSpaceDN w:val="0"/>
                    <w:adjustRightInd w:val="0"/>
                    <w:rPr>
                      <w:sz w:val="20"/>
                      <w:szCs w:val="20"/>
                    </w:rPr>
                  </w:pPr>
                  <w:r w:rsidRPr="00D329E4">
                    <w:rPr>
                      <w:sz w:val="20"/>
                      <w:szCs w:val="20"/>
                    </w:rPr>
                    <w:t xml:space="preserve"> </w:t>
                  </w:r>
                </w:p>
              </w:tc>
              <w:tc>
                <w:tcPr>
                  <w:tcW w:w="878" w:type="dxa"/>
                  <w:tcBorders>
                    <w:top w:val="nil"/>
                    <w:left w:val="nil"/>
                    <w:bottom w:val="nil"/>
                    <w:right w:val="nil"/>
                  </w:tcBorders>
                  <w:vAlign w:val="center"/>
                </w:tcPr>
                <w:p w14:paraId="40D09DA1"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878" w:type="dxa"/>
                  <w:tcBorders>
                    <w:top w:val="nil"/>
                    <w:left w:val="nil"/>
                    <w:bottom w:val="nil"/>
                    <w:right w:val="nil"/>
                  </w:tcBorders>
                  <w:vAlign w:val="center"/>
                </w:tcPr>
                <w:p w14:paraId="1E3C085A"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1078" w:type="dxa"/>
                  <w:tcBorders>
                    <w:top w:val="nil"/>
                    <w:left w:val="nil"/>
                    <w:bottom w:val="nil"/>
                    <w:right w:val="nil"/>
                  </w:tcBorders>
                  <w:vAlign w:val="center"/>
                </w:tcPr>
                <w:p w14:paraId="00191687"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[-.68, -.56]</w:t>
                  </w:r>
                </w:p>
              </w:tc>
              <w:tc>
                <w:tcPr>
                  <w:tcW w:w="1078" w:type="dxa"/>
                  <w:tcBorders>
                    <w:top w:val="nil"/>
                    <w:left w:val="nil"/>
                    <w:bottom w:val="nil"/>
                    <w:right w:val="nil"/>
                  </w:tcBorders>
                  <w:vAlign w:val="center"/>
                </w:tcPr>
                <w:p w14:paraId="5D81E480"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[-.70, -.58]</w:t>
                  </w:r>
                </w:p>
              </w:tc>
              <w:tc>
                <w:tcPr>
                  <w:tcW w:w="1078" w:type="dxa"/>
                  <w:tcBorders>
                    <w:top w:val="nil"/>
                    <w:left w:val="nil"/>
                    <w:bottom w:val="nil"/>
                    <w:right w:val="nil"/>
                  </w:tcBorders>
                  <w:vAlign w:val="center"/>
                </w:tcPr>
                <w:p w14:paraId="5B27E9D3"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[-.32, -.13]</w:t>
                  </w:r>
                </w:p>
              </w:tc>
              <w:tc>
                <w:tcPr>
                  <w:tcW w:w="1078" w:type="dxa"/>
                  <w:tcBorders>
                    <w:top w:val="nil"/>
                    <w:left w:val="nil"/>
                    <w:bottom w:val="nil"/>
                    <w:right w:val="nil"/>
                  </w:tcBorders>
                  <w:vAlign w:val="center"/>
                </w:tcPr>
                <w:p w14:paraId="25423DA3"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[-.51, -.35]</w:t>
                  </w:r>
                </w:p>
              </w:tc>
              <w:tc>
                <w:tcPr>
                  <w:tcW w:w="650" w:type="dxa"/>
                  <w:tcBorders>
                    <w:top w:val="nil"/>
                    <w:left w:val="nil"/>
                    <w:bottom w:val="nil"/>
                    <w:right w:val="nil"/>
                  </w:tcBorders>
                  <w:vAlign w:val="center"/>
                </w:tcPr>
                <w:p w14:paraId="794364F6"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[-.52, -.36]</w:t>
                  </w:r>
                </w:p>
              </w:tc>
              <w:tc>
                <w:tcPr>
                  <w:tcW w:w="1078" w:type="dxa"/>
                  <w:tcBorders>
                    <w:top w:val="nil"/>
                    <w:left w:val="nil"/>
                    <w:bottom w:val="nil"/>
                    <w:right w:val="nil"/>
                  </w:tcBorders>
                  <w:vAlign w:val="center"/>
                </w:tcPr>
                <w:p w14:paraId="29852DE6"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[.20, .39]</w:t>
                  </w:r>
                </w:p>
              </w:tc>
              <w:tc>
                <w:tcPr>
                  <w:tcW w:w="1078" w:type="dxa"/>
                  <w:tcBorders>
                    <w:top w:val="nil"/>
                    <w:left w:val="nil"/>
                    <w:bottom w:val="nil"/>
                    <w:right w:val="nil"/>
                  </w:tcBorders>
                  <w:vAlign w:val="center"/>
                </w:tcPr>
                <w:p w14:paraId="753EA632"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r>
            <w:tr w:rsidR="00F671A1" w:rsidRPr="00D329E4" w14:paraId="1BEC0D31" w14:textId="77777777" w:rsidTr="00752811">
              <w:tc>
                <w:tcPr>
                  <w:tcW w:w="1445" w:type="dxa"/>
                  <w:tcBorders>
                    <w:top w:val="nil"/>
                    <w:left w:val="nil"/>
                    <w:bottom w:val="nil"/>
                    <w:right w:val="nil"/>
                  </w:tcBorders>
                  <w:vAlign w:val="center"/>
                </w:tcPr>
                <w:p w14:paraId="22C8BD73" w14:textId="77777777" w:rsidR="00F671A1" w:rsidRPr="00D329E4" w:rsidRDefault="00F671A1" w:rsidP="00F671A1">
                  <w:pPr>
                    <w:widowControl w:val="0"/>
                    <w:autoSpaceDE w:val="0"/>
                    <w:autoSpaceDN w:val="0"/>
                    <w:adjustRightInd w:val="0"/>
                    <w:rPr>
                      <w:sz w:val="20"/>
                      <w:szCs w:val="20"/>
                    </w:rPr>
                  </w:pPr>
                  <w:r w:rsidRPr="00D329E4">
                    <w:rPr>
                      <w:sz w:val="20"/>
                      <w:szCs w:val="20"/>
                    </w:rPr>
                    <w:t xml:space="preserve"> </w:t>
                  </w:r>
                </w:p>
              </w:tc>
              <w:tc>
                <w:tcPr>
                  <w:tcW w:w="878" w:type="dxa"/>
                  <w:tcBorders>
                    <w:top w:val="nil"/>
                    <w:left w:val="nil"/>
                    <w:bottom w:val="nil"/>
                    <w:right w:val="nil"/>
                  </w:tcBorders>
                  <w:vAlign w:val="center"/>
                </w:tcPr>
                <w:p w14:paraId="0A18AC0A"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878" w:type="dxa"/>
                  <w:tcBorders>
                    <w:top w:val="nil"/>
                    <w:left w:val="nil"/>
                    <w:bottom w:val="nil"/>
                    <w:right w:val="nil"/>
                  </w:tcBorders>
                  <w:vAlign w:val="center"/>
                </w:tcPr>
                <w:p w14:paraId="6F8CA524"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1078" w:type="dxa"/>
                  <w:tcBorders>
                    <w:top w:val="nil"/>
                    <w:left w:val="nil"/>
                    <w:bottom w:val="nil"/>
                    <w:right w:val="nil"/>
                  </w:tcBorders>
                  <w:vAlign w:val="center"/>
                </w:tcPr>
                <w:p w14:paraId="01A8480C"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1078" w:type="dxa"/>
                  <w:tcBorders>
                    <w:top w:val="nil"/>
                    <w:left w:val="nil"/>
                    <w:bottom w:val="nil"/>
                    <w:right w:val="nil"/>
                  </w:tcBorders>
                  <w:vAlign w:val="center"/>
                </w:tcPr>
                <w:p w14:paraId="2FE0B27A"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1078" w:type="dxa"/>
                  <w:tcBorders>
                    <w:top w:val="nil"/>
                    <w:left w:val="nil"/>
                    <w:bottom w:val="nil"/>
                    <w:right w:val="nil"/>
                  </w:tcBorders>
                  <w:vAlign w:val="center"/>
                </w:tcPr>
                <w:p w14:paraId="5A2BBC0D"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1078" w:type="dxa"/>
                  <w:tcBorders>
                    <w:top w:val="nil"/>
                    <w:left w:val="nil"/>
                    <w:bottom w:val="nil"/>
                    <w:right w:val="nil"/>
                  </w:tcBorders>
                  <w:vAlign w:val="center"/>
                </w:tcPr>
                <w:p w14:paraId="5ADA19DF"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650" w:type="dxa"/>
                  <w:tcBorders>
                    <w:top w:val="nil"/>
                    <w:left w:val="nil"/>
                    <w:bottom w:val="nil"/>
                    <w:right w:val="nil"/>
                  </w:tcBorders>
                  <w:vAlign w:val="center"/>
                </w:tcPr>
                <w:p w14:paraId="7C1F6BC1"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1078" w:type="dxa"/>
                  <w:tcBorders>
                    <w:top w:val="nil"/>
                    <w:left w:val="nil"/>
                    <w:bottom w:val="nil"/>
                    <w:right w:val="nil"/>
                  </w:tcBorders>
                  <w:vAlign w:val="center"/>
                </w:tcPr>
                <w:p w14:paraId="5C75D2F5"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1078" w:type="dxa"/>
                  <w:tcBorders>
                    <w:top w:val="nil"/>
                    <w:left w:val="nil"/>
                    <w:bottom w:val="nil"/>
                    <w:right w:val="nil"/>
                  </w:tcBorders>
                  <w:vAlign w:val="center"/>
                </w:tcPr>
                <w:p w14:paraId="2F2AE6FC"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r>
            <w:tr w:rsidR="00F671A1" w:rsidRPr="00D329E4" w14:paraId="3C75CF01" w14:textId="77777777" w:rsidTr="00752811">
              <w:tc>
                <w:tcPr>
                  <w:tcW w:w="1445" w:type="dxa"/>
                  <w:tcBorders>
                    <w:top w:val="nil"/>
                    <w:left w:val="nil"/>
                    <w:bottom w:val="nil"/>
                    <w:right w:val="nil"/>
                  </w:tcBorders>
                  <w:vAlign w:val="center"/>
                </w:tcPr>
                <w:p w14:paraId="49C2DAC1" w14:textId="77777777" w:rsidR="00F671A1" w:rsidRPr="00D329E4" w:rsidRDefault="00F671A1" w:rsidP="00F671A1">
                  <w:pPr>
                    <w:widowControl w:val="0"/>
                    <w:autoSpaceDE w:val="0"/>
                    <w:autoSpaceDN w:val="0"/>
                    <w:adjustRightInd w:val="0"/>
                    <w:rPr>
                      <w:sz w:val="20"/>
                      <w:szCs w:val="20"/>
                    </w:rPr>
                  </w:pPr>
                  <w:r w:rsidRPr="00D329E4">
                    <w:rPr>
                      <w:sz w:val="20"/>
                      <w:szCs w:val="20"/>
                    </w:rPr>
                    <w:t>8. GJWB</w:t>
                  </w:r>
                </w:p>
              </w:tc>
              <w:tc>
                <w:tcPr>
                  <w:tcW w:w="878" w:type="dxa"/>
                  <w:tcBorders>
                    <w:top w:val="nil"/>
                    <w:left w:val="nil"/>
                    <w:bottom w:val="nil"/>
                    <w:right w:val="nil"/>
                  </w:tcBorders>
                  <w:vAlign w:val="center"/>
                </w:tcPr>
                <w:p w14:paraId="534F02AB"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2.82</w:t>
                  </w:r>
                </w:p>
              </w:tc>
              <w:tc>
                <w:tcPr>
                  <w:tcW w:w="878" w:type="dxa"/>
                  <w:tcBorders>
                    <w:top w:val="nil"/>
                    <w:left w:val="nil"/>
                    <w:bottom w:val="nil"/>
                    <w:right w:val="nil"/>
                  </w:tcBorders>
                  <w:vAlign w:val="center"/>
                </w:tcPr>
                <w:p w14:paraId="19262AD2"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0.94</w:t>
                  </w:r>
                </w:p>
              </w:tc>
              <w:tc>
                <w:tcPr>
                  <w:tcW w:w="1078" w:type="dxa"/>
                  <w:tcBorders>
                    <w:top w:val="nil"/>
                    <w:left w:val="nil"/>
                    <w:bottom w:val="nil"/>
                    <w:right w:val="nil"/>
                  </w:tcBorders>
                  <w:vAlign w:val="center"/>
                </w:tcPr>
                <w:p w14:paraId="684585D1"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-.43**</w:t>
                  </w:r>
                </w:p>
              </w:tc>
              <w:tc>
                <w:tcPr>
                  <w:tcW w:w="1078" w:type="dxa"/>
                  <w:tcBorders>
                    <w:top w:val="nil"/>
                    <w:left w:val="nil"/>
                    <w:bottom w:val="nil"/>
                    <w:right w:val="nil"/>
                  </w:tcBorders>
                  <w:vAlign w:val="center"/>
                </w:tcPr>
                <w:p w14:paraId="4E2B805C"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-.48**</w:t>
                  </w:r>
                </w:p>
              </w:tc>
              <w:tc>
                <w:tcPr>
                  <w:tcW w:w="1078" w:type="dxa"/>
                  <w:tcBorders>
                    <w:top w:val="nil"/>
                    <w:left w:val="nil"/>
                    <w:bottom w:val="nil"/>
                    <w:right w:val="nil"/>
                  </w:tcBorders>
                  <w:vAlign w:val="center"/>
                </w:tcPr>
                <w:p w14:paraId="75E836AA"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-.06</w:t>
                  </w:r>
                </w:p>
              </w:tc>
              <w:tc>
                <w:tcPr>
                  <w:tcW w:w="1078" w:type="dxa"/>
                  <w:tcBorders>
                    <w:top w:val="nil"/>
                    <w:left w:val="nil"/>
                    <w:bottom w:val="nil"/>
                    <w:right w:val="nil"/>
                  </w:tcBorders>
                  <w:vAlign w:val="center"/>
                </w:tcPr>
                <w:p w14:paraId="68861184"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-.44**</w:t>
                  </w:r>
                </w:p>
              </w:tc>
              <w:tc>
                <w:tcPr>
                  <w:tcW w:w="650" w:type="dxa"/>
                  <w:tcBorders>
                    <w:top w:val="nil"/>
                    <w:left w:val="nil"/>
                    <w:bottom w:val="nil"/>
                    <w:right w:val="nil"/>
                  </w:tcBorders>
                  <w:vAlign w:val="center"/>
                </w:tcPr>
                <w:p w14:paraId="7A5AD53C" w14:textId="18D603CA" w:rsidR="00F671A1" w:rsidRPr="00D329E4" w:rsidRDefault="00752811" w:rsidP="00F671A1">
                  <w:pPr>
                    <w:widowControl w:val="0"/>
                    <w:tabs>
                      <w:tab w:val="decimal" w:leader="dot" w:pos="428"/>
                    </w:tabs>
                    <w:autoSpaceDE w:val="0"/>
                    <w:autoSpaceDN w:val="0"/>
                    <w:adjustRightInd w:val="0"/>
                    <w:rPr>
                      <w:sz w:val="20"/>
                      <w:szCs w:val="20"/>
                    </w:rPr>
                  </w:pPr>
                  <w:r>
                    <w:rPr>
                      <w:sz w:val="20"/>
                      <w:szCs w:val="20"/>
                    </w:rPr>
                    <w:t>-</w:t>
                  </w:r>
                  <w:r w:rsidR="00F671A1" w:rsidRPr="00D329E4">
                    <w:rPr>
                      <w:sz w:val="20"/>
                      <w:szCs w:val="20"/>
                    </w:rPr>
                    <w:t>.53</w:t>
                  </w:r>
                  <w:r w:rsidR="00F671A1" w:rsidRPr="00752811">
                    <w:rPr>
                      <w:sz w:val="18"/>
                      <w:szCs w:val="18"/>
                    </w:rPr>
                    <w:t>**</w:t>
                  </w:r>
                </w:p>
              </w:tc>
              <w:tc>
                <w:tcPr>
                  <w:tcW w:w="1078" w:type="dxa"/>
                  <w:tcBorders>
                    <w:top w:val="nil"/>
                    <w:left w:val="nil"/>
                    <w:bottom w:val="nil"/>
                    <w:right w:val="nil"/>
                  </w:tcBorders>
                  <w:vAlign w:val="center"/>
                </w:tcPr>
                <w:p w14:paraId="09B3484D"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.51**</w:t>
                  </w:r>
                </w:p>
              </w:tc>
              <w:tc>
                <w:tcPr>
                  <w:tcW w:w="1078" w:type="dxa"/>
                  <w:tcBorders>
                    <w:top w:val="nil"/>
                    <w:left w:val="nil"/>
                    <w:bottom w:val="nil"/>
                    <w:right w:val="nil"/>
                  </w:tcBorders>
                  <w:vAlign w:val="center"/>
                </w:tcPr>
                <w:p w14:paraId="3DE95BDC"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.23**</w:t>
                  </w:r>
                </w:p>
              </w:tc>
            </w:tr>
            <w:tr w:rsidR="00F671A1" w:rsidRPr="00D329E4" w14:paraId="14C690A7" w14:textId="77777777" w:rsidTr="00752811">
              <w:tc>
                <w:tcPr>
                  <w:tcW w:w="1445" w:type="dxa"/>
                  <w:tcBorders>
                    <w:top w:val="nil"/>
                    <w:left w:val="nil"/>
                    <w:bottom w:val="nil"/>
                    <w:right w:val="nil"/>
                  </w:tcBorders>
                  <w:vAlign w:val="center"/>
                </w:tcPr>
                <w:p w14:paraId="0E93292A" w14:textId="77777777" w:rsidR="00F671A1" w:rsidRPr="00D329E4" w:rsidRDefault="00F671A1" w:rsidP="00F671A1">
                  <w:pPr>
                    <w:widowControl w:val="0"/>
                    <w:autoSpaceDE w:val="0"/>
                    <w:autoSpaceDN w:val="0"/>
                    <w:adjustRightInd w:val="0"/>
                    <w:rPr>
                      <w:sz w:val="20"/>
                      <w:szCs w:val="20"/>
                    </w:rPr>
                  </w:pPr>
                  <w:r w:rsidRPr="00D329E4">
                    <w:rPr>
                      <w:sz w:val="20"/>
                      <w:szCs w:val="20"/>
                    </w:rPr>
                    <w:t xml:space="preserve"> </w:t>
                  </w:r>
                </w:p>
              </w:tc>
              <w:tc>
                <w:tcPr>
                  <w:tcW w:w="878" w:type="dxa"/>
                  <w:tcBorders>
                    <w:top w:val="nil"/>
                    <w:left w:val="nil"/>
                    <w:bottom w:val="nil"/>
                    <w:right w:val="nil"/>
                  </w:tcBorders>
                  <w:vAlign w:val="center"/>
                </w:tcPr>
                <w:p w14:paraId="3E9EF4E4"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878" w:type="dxa"/>
                  <w:tcBorders>
                    <w:top w:val="nil"/>
                    <w:left w:val="nil"/>
                    <w:bottom w:val="nil"/>
                    <w:right w:val="nil"/>
                  </w:tcBorders>
                  <w:vAlign w:val="center"/>
                </w:tcPr>
                <w:p w14:paraId="7325B75A"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1078" w:type="dxa"/>
                  <w:tcBorders>
                    <w:top w:val="nil"/>
                    <w:left w:val="nil"/>
                    <w:bottom w:val="nil"/>
                    <w:right w:val="nil"/>
                  </w:tcBorders>
                  <w:vAlign w:val="center"/>
                </w:tcPr>
                <w:p w14:paraId="08F7E073"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[-.51, -.35]</w:t>
                  </w:r>
                </w:p>
              </w:tc>
              <w:tc>
                <w:tcPr>
                  <w:tcW w:w="1078" w:type="dxa"/>
                  <w:tcBorders>
                    <w:top w:val="nil"/>
                    <w:left w:val="nil"/>
                    <w:bottom w:val="nil"/>
                    <w:right w:val="nil"/>
                  </w:tcBorders>
                  <w:vAlign w:val="center"/>
                </w:tcPr>
                <w:p w14:paraId="286A4CDB"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[-.55, -.39]</w:t>
                  </w:r>
                </w:p>
              </w:tc>
              <w:tc>
                <w:tcPr>
                  <w:tcW w:w="1078" w:type="dxa"/>
                  <w:tcBorders>
                    <w:top w:val="nil"/>
                    <w:left w:val="nil"/>
                    <w:bottom w:val="nil"/>
                    <w:right w:val="nil"/>
                  </w:tcBorders>
                  <w:vAlign w:val="center"/>
                </w:tcPr>
                <w:p w14:paraId="1113466D"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[-.16, .04]</w:t>
                  </w:r>
                </w:p>
              </w:tc>
              <w:tc>
                <w:tcPr>
                  <w:tcW w:w="1078" w:type="dxa"/>
                  <w:tcBorders>
                    <w:top w:val="nil"/>
                    <w:left w:val="nil"/>
                    <w:bottom w:val="nil"/>
                    <w:right w:val="nil"/>
                  </w:tcBorders>
                  <w:vAlign w:val="center"/>
                </w:tcPr>
                <w:p w14:paraId="2B818769"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[-.52, -.36]</w:t>
                  </w:r>
                </w:p>
              </w:tc>
              <w:tc>
                <w:tcPr>
                  <w:tcW w:w="650" w:type="dxa"/>
                  <w:tcBorders>
                    <w:top w:val="nil"/>
                    <w:left w:val="nil"/>
                    <w:bottom w:val="nil"/>
                    <w:right w:val="nil"/>
                  </w:tcBorders>
                  <w:vAlign w:val="center"/>
                </w:tcPr>
                <w:p w14:paraId="23348962"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[-.60, -.45]</w:t>
                  </w:r>
                </w:p>
              </w:tc>
              <w:tc>
                <w:tcPr>
                  <w:tcW w:w="1078" w:type="dxa"/>
                  <w:tcBorders>
                    <w:top w:val="nil"/>
                    <w:left w:val="nil"/>
                    <w:bottom w:val="nil"/>
                    <w:right w:val="nil"/>
                  </w:tcBorders>
                  <w:vAlign w:val="center"/>
                </w:tcPr>
                <w:p w14:paraId="31873DF5"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[.43, .58]</w:t>
                  </w:r>
                </w:p>
              </w:tc>
              <w:tc>
                <w:tcPr>
                  <w:tcW w:w="1078" w:type="dxa"/>
                  <w:tcBorders>
                    <w:top w:val="nil"/>
                    <w:left w:val="nil"/>
                    <w:bottom w:val="nil"/>
                    <w:right w:val="nil"/>
                  </w:tcBorders>
                  <w:vAlign w:val="center"/>
                </w:tcPr>
                <w:p w14:paraId="2C60B32D"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[.14, .32]</w:t>
                  </w:r>
                </w:p>
              </w:tc>
            </w:tr>
            <w:tr w:rsidR="00F671A1" w:rsidRPr="00D329E4" w14:paraId="7111FCC3" w14:textId="77777777" w:rsidTr="00752811">
              <w:tc>
                <w:tcPr>
                  <w:tcW w:w="1445" w:type="dxa"/>
                  <w:tcBorders>
                    <w:top w:val="nil"/>
                    <w:left w:val="nil"/>
                    <w:bottom w:val="single" w:sz="6" w:space="0" w:color="auto"/>
                    <w:right w:val="nil"/>
                  </w:tcBorders>
                  <w:vAlign w:val="center"/>
                </w:tcPr>
                <w:p w14:paraId="20A81F33" w14:textId="77777777" w:rsidR="00F671A1" w:rsidRPr="00D329E4" w:rsidRDefault="00F671A1" w:rsidP="00F671A1">
                  <w:pPr>
                    <w:widowControl w:val="0"/>
                    <w:autoSpaceDE w:val="0"/>
                    <w:autoSpaceDN w:val="0"/>
                    <w:adjustRightInd w:val="0"/>
                    <w:rPr>
                      <w:sz w:val="20"/>
                      <w:szCs w:val="20"/>
                    </w:rPr>
                  </w:pPr>
                  <w:r w:rsidRPr="00D329E4">
                    <w:rPr>
                      <w:sz w:val="20"/>
                      <w:szCs w:val="20"/>
                    </w:rPr>
                    <w:t xml:space="preserve"> </w:t>
                  </w:r>
                </w:p>
              </w:tc>
              <w:tc>
                <w:tcPr>
                  <w:tcW w:w="878" w:type="dxa"/>
                  <w:tcBorders>
                    <w:top w:val="nil"/>
                    <w:left w:val="nil"/>
                    <w:bottom w:val="single" w:sz="6" w:space="0" w:color="auto"/>
                    <w:right w:val="nil"/>
                  </w:tcBorders>
                  <w:vAlign w:val="center"/>
                </w:tcPr>
                <w:p w14:paraId="6CC1BAC5"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878" w:type="dxa"/>
                  <w:tcBorders>
                    <w:top w:val="nil"/>
                    <w:left w:val="nil"/>
                    <w:bottom w:val="single" w:sz="6" w:space="0" w:color="auto"/>
                    <w:right w:val="nil"/>
                  </w:tcBorders>
                  <w:vAlign w:val="center"/>
                </w:tcPr>
                <w:p w14:paraId="5F271033"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1078" w:type="dxa"/>
                  <w:tcBorders>
                    <w:top w:val="nil"/>
                    <w:left w:val="nil"/>
                    <w:bottom w:val="single" w:sz="6" w:space="0" w:color="auto"/>
                    <w:right w:val="nil"/>
                  </w:tcBorders>
                  <w:vAlign w:val="center"/>
                </w:tcPr>
                <w:p w14:paraId="78A55F72"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1078" w:type="dxa"/>
                  <w:tcBorders>
                    <w:top w:val="nil"/>
                    <w:left w:val="nil"/>
                    <w:bottom w:val="single" w:sz="6" w:space="0" w:color="auto"/>
                    <w:right w:val="nil"/>
                  </w:tcBorders>
                  <w:vAlign w:val="center"/>
                </w:tcPr>
                <w:p w14:paraId="7B4BA055"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1078" w:type="dxa"/>
                  <w:tcBorders>
                    <w:top w:val="nil"/>
                    <w:left w:val="nil"/>
                    <w:bottom w:val="single" w:sz="6" w:space="0" w:color="auto"/>
                    <w:right w:val="nil"/>
                  </w:tcBorders>
                  <w:vAlign w:val="center"/>
                </w:tcPr>
                <w:p w14:paraId="1F52C9E7"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1078" w:type="dxa"/>
                  <w:tcBorders>
                    <w:top w:val="nil"/>
                    <w:left w:val="nil"/>
                    <w:bottom w:val="single" w:sz="6" w:space="0" w:color="auto"/>
                    <w:right w:val="nil"/>
                  </w:tcBorders>
                  <w:vAlign w:val="center"/>
                </w:tcPr>
                <w:p w14:paraId="4618617C"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650" w:type="dxa"/>
                  <w:tcBorders>
                    <w:top w:val="nil"/>
                    <w:left w:val="nil"/>
                    <w:bottom w:val="single" w:sz="6" w:space="0" w:color="auto"/>
                    <w:right w:val="nil"/>
                  </w:tcBorders>
                  <w:vAlign w:val="center"/>
                </w:tcPr>
                <w:p w14:paraId="30609F39"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1078" w:type="dxa"/>
                  <w:tcBorders>
                    <w:top w:val="nil"/>
                    <w:left w:val="nil"/>
                    <w:bottom w:val="single" w:sz="6" w:space="0" w:color="auto"/>
                    <w:right w:val="nil"/>
                  </w:tcBorders>
                  <w:vAlign w:val="center"/>
                </w:tcPr>
                <w:p w14:paraId="05C92AFF"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1078" w:type="dxa"/>
                  <w:tcBorders>
                    <w:top w:val="nil"/>
                    <w:left w:val="nil"/>
                    <w:bottom w:val="single" w:sz="6" w:space="0" w:color="auto"/>
                    <w:right w:val="nil"/>
                  </w:tcBorders>
                  <w:vAlign w:val="center"/>
                </w:tcPr>
                <w:p w14:paraId="11833196"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r>
          </w:tbl>
          <w:p w14:paraId="74D6E870" w14:textId="03311C3E" w:rsidR="003723B2" w:rsidRPr="00D329E4" w:rsidRDefault="00A849F2" w:rsidP="003723B2">
            <w:pPr>
              <w:widowControl w:val="0"/>
              <w:autoSpaceDE w:val="0"/>
              <w:autoSpaceDN w:val="0"/>
              <w:adjustRightInd w:val="0"/>
              <w:spacing w:line="480" w:lineRule="auto"/>
              <w:rPr>
                <w:sz w:val="20"/>
                <w:szCs w:val="20"/>
              </w:rPr>
            </w:pPr>
            <w:r w:rsidRPr="00D329E4">
              <w:rPr>
                <w:i/>
                <w:iCs/>
                <w:sz w:val="20"/>
                <w:szCs w:val="20"/>
              </w:rPr>
              <w:t>Note.</w:t>
            </w:r>
            <w:r w:rsidRPr="00D329E4">
              <w:rPr>
                <w:sz w:val="20"/>
                <w:szCs w:val="20"/>
              </w:rPr>
              <w:t xml:space="preserve"> </w:t>
            </w:r>
            <w:r w:rsidRPr="00D329E4">
              <w:rPr>
                <w:i/>
                <w:iCs/>
                <w:sz w:val="20"/>
                <w:szCs w:val="20"/>
              </w:rPr>
              <w:t>M</w:t>
            </w:r>
            <w:r w:rsidRPr="00D329E4">
              <w:rPr>
                <w:sz w:val="20"/>
                <w:szCs w:val="20"/>
              </w:rPr>
              <w:t xml:space="preserve"> and </w:t>
            </w:r>
            <w:r w:rsidRPr="00D329E4">
              <w:rPr>
                <w:i/>
                <w:iCs/>
                <w:sz w:val="20"/>
                <w:szCs w:val="20"/>
              </w:rPr>
              <w:t>SD</w:t>
            </w:r>
            <w:r w:rsidRPr="00D329E4">
              <w:rPr>
                <w:sz w:val="20"/>
                <w:szCs w:val="20"/>
              </w:rPr>
              <w:t xml:space="preserve"> are used to represent mean and standard deviation, respectively. </w:t>
            </w:r>
            <w:r w:rsidR="003723B2" w:rsidRPr="00D329E4">
              <w:rPr>
                <w:sz w:val="20"/>
                <w:szCs w:val="20"/>
                <w:highlight w:val="yellow"/>
              </w:rPr>
              <w:t>Insert abbreviations here.</w:t>
            </w:r>
            <w:r w:rsidR="003723B2" w:rsidRPr="00D329E4">
              <w:rPr>
                <w:sz w:val="20"/>
                <w:szCs w:val="20"/>
              </w:rPr>
              <w:t xml:space="preserve"> </w:t>
            </w:r>
            <w:r w:rsidRPr="00D329E4">
              <w:rPr>
                <w:sz w:val="20"/>
                <w:szCs w:val="20"/>
              </w:rPr>
              <w:t xml:space="preserve">Values in square brackets indicate the 95% confidence interval for each correlation. </w:t>
            </w:r>
          </w:p>
          <w:p w14:paraId="3A19F9D0" w14:textId="2E0E79A1" w:rsidR="00A849F2" w:rsidRPr="00D329E4" w:rsidRDefault="00A849F2" w:rsidP="00A23D38">
            <w:pPr>
              <w:widowControl w:val="0"/>
              <w:autoSpaceDE w:val="0"/>
              <w:autoSpaceDN w:val="0"/>
              <w:adjustRightInd w:val="0"/>
              <w:spacing w:line="480" w:lineRule="auto"/>
              <w:rPr>
                <w:sz w:val="20"/>
                <w:szCs w:val="20"/>
              </w:rPr>
            </w:pPr>
            <w:r w:rsidRPr="00D329E4">
              <w:rPr>
                <w:sz w:val="20"/>
                <w:szCs w:val="20"/>
              </w:rPr>
              <w:t xml:space="preserve">* </w:t>
            </w:r>
            <w:r w:rsidRPr="00D329E4">
              <w:rPr>
                <w:i/>
                <w:iCs/>
                <w:sz w:val="20"/>
                <w:szCs w:val="20"/>
              </w:rPr>
              <w:t>p</w:t>
            </w:r>
            <w:r w:rsidRPr="00D329E4">
              <w:rPr>
                <w:sz w:val="20"/>
                <w:szCs w:val="20"/>
              </w:rPr>
              <w:t xml:space="preserve"> &lt; .05. ** </w:t>
            </w:r>
            <w:r w:rsidRPr="00D329E4">
              <w:rPr>
                <w:i/>
                <w:iCs/>
                <w:sz w:val="20"/>
                <w:szCs w:val="20"/>
              </w:rPr>
              <w:t>p</w:t>
            </w:r>
            <w:r w:rsidRPr="00D329E4">
              <w:rPr>
                <w:sz w:val="20"/>
                <w:szCs w:val="20"/>
              </w:rPr>
              <w:t xml:space="preserve"> &lt; .01.</w:t>
            </w:r>
            <w:r w:rsidR="00402C92" w:rsidRPr="00D329E4">
              <w:rPr>
                <w:sz w:val="20"/>
                <w:szCs w:val="20"/>
              </w:rPr>
              <w:t xml:space="preserve"> </w:t>
            </w:r>
          </w:p>
          <w:p w14:paraId="11917157" w14:textId="77777777" w:rsidR="00A849F2" w:rsidRPr="00D329E4" w:rsidRDefault="00A849F2" w:rsidP="00134314">
            <w:pPr>
              <w:rPr>
                <w:sz w:val="20"/>
                <w:szCs w:val="20"/>
              </w:rPr>
            </w:pPr>
          </w:p>
          <w:p w14:paraId="13B5C2BE" w14:textId="77777777" w:rsidR="00A849F2" w:rsidRPr="00D329E4" w:rsidRDefault="00A849F2" w:rsidP="00134314">
            <w:pPr>
              <w:rPr>
                <w:sz w:val="20"/>
                <w:szCs w:val="20"/>
              </w:rPr>
            </w:pPr>
          </w:p>
          <w:p w14:paraId="3EFCA5FA" w14:textId="77777777" w:rsidR="00A849F2" w:rsidRPr="00D329E4" w:rsidRDefault="00A849F2" w:rsidP="00134314">
            <w:pPr>
              <w:rPr>
                <w:sz w:val="20"/>
                <w:szCs w:val="20"/>
              </w:rPr>
            </w:pPr>
          </w:p>
        </w:tc>
        <w:tc>
          <w:tcPr>
            <w:tcW w:w="222" w:type="dxa"/>
            <w:shd w:val="clear" w:color="auto" w:fill="auto"/>
          </w:tcPr>
          <w:p w14:paraId="7D782F13" w14:textId="77777777" w:rsidR="00A849F2" w:rsidRPr="00D329E4" w:rsidRDefault="00A849F2" w:rsidP="00542381">
            <w:pPr>
              <w:jc w:val="center"/>
              <w:rPr>
                <w:sz w:val="20"/>
                <w:szCs w:val="20"/>
              </w:rPr>
            </w:pPr>
          </w:p>
        </w:tc>
        <w:tc>
          <w:tcPr>
            <w:tcW w:w="222" w:type="dxa"/>
            <w:shd w:val="clear" w:color="auto" w:fill="auto"/>
          </w:tcPr>
          <w:p w14:paraId="06B2E225" w14:textId="77777777" w:rsidR="00A849F2" w:rsidRPr="00D329E4" w:rsidRDefault="00A849F2" w:rsidP="00542381">
            <w:pPr>
              <w:jc w:val="center"/>
              <w:rPr>
                <w:sz w:val="20"/>
                <w:szCs w:val="20"/>
              </w:rPr>
            </w:pPr>
          </w:p>
        </w:tc>
        <w:tc>
          <w:tcPr>
            <w:tcW w:w="222" w:type="dxa"/>
            <w:shd w:val="clear" w:color="auto" w:fill="auto"/>
          </w:tcPr>
          <w:p w14:paraId="179A4AD5" w14:textId="77777777" w:rsidR="00A849F2" w:rsidRPr="00D329E4" w:rsidRDefault="00A849F2" w:rsidP="00542381">
            <w:pPr>
              <w:jc w:val="center"/>
              <w:rPr>
                <w:color w:val="222222"/>
                <w:sz w:val="20"/>
                <w:szCs w:val="20"/>
                <w:shd w:val="clear" w:color="auto" w:fill="FFFFFF"/>
              </w:rPr>
            </w:pPr>
          </w:p>
        </w:tc>
      </w:tr>
    </w:tbl>
    <w:p w14:paraId="444918F1" w14:textId="77777777" w:rsidR="00A849F2" w:rsidRDefault="00A849F2" w:rsidP="00A849F2">
      <w:pPr>
        <w:widowControl w:val="0"/>
        <w:autoSpaceDE w:val="0"/>
        <w:autoSpaceDN w:val="0"/>
        <w:adjustRightInd w:val="0"/>
      </w:pPr>
    </w:p>
    <w:p w14:paraId="434EAA12" w14:textId="63019105" w:rsidR="00A849F2" w:rsidRPr="00B62242" w:rsidRDefault="00A849F2" w:rsidP="00A849F2">
      <w:pPr>
        <w:widowControl w:val="0"/>
        <w:autoSpaceDE w:val="0"/>
        <w:autoSpaceDN w:val="0"/>
        <w:adjustRightInd w:val="0"/>
        <w:rPr>
          <w:highlight w:val="cyan"/>
        </w:rPr>
      </w:pPr>
      <w:r>
        <w:br w:type="page"/>
      </w:r>
      <w:r w:rsidRPr="00B62242">
        <w:rPr>
          <w:highlight w:val="cyan"/>
        </w:rPr>
        <w:t>Table 3.</w:t>
      </w:r>
      <w:r w:rsidR="0052698E" w:rsidRPr="00B62242">
        <w:rPr>
          <w:highlight w:val="cyan"/>
        </w:rPr>
        <w:t xml:space="preserve"> Convergent Validity</w:t>
      </w:r>
    </w:p>
    <w:p w14:paraId="2375A1B0" w14:textId="1E7A9FCF" w:rsidR="00A23D38" w:rsidRPr="00B62242" w:rsidRDefault="00A849F2" w:rsidP="00A23D38">
      <w:pPr>
        <w:widowControl w:val="0"/>
        <w:autoSpaceDE w:val="0"/>
        <w:autoSpaceDN w:val="0"/>
        <w:adjustRightInd w:val="0"/>
        <w:rPr>
          <w:i/>
          <w:iCs/>
          <w:highlight w:val="cyan"/>
        </w:rPr>
      </w:pPr>
      <w:r w:rsidRPr="00B62242">
        <w:rPr>
          <w:i/>
          <w:iCs/>
          <w:highlight w:val="cyan"/>
        </w:rPr>
        <w:t xml:space="preserve">Means, standard deviations, and correlations with confidence </w:t>
      </w:r>
      <w:commentRangeStart w:id="108"/>
      <w:r w:rsidRPr="00B62242">
        <w:rPr>
          <w:i/>
          <w:iCs/>
          <w:highlight w:val="cyan"/>
        </w:rPr>
        <w:t>intervals</w:t>
      </w:r>
      <w:commentRangeEnd w:id="108"/>
      <w:r w:rsidR="00752811" w:rsidRPr="00B62242">
        <w:rPr>
          <w:rStyle w:val="CommentReference"/>
          <w:highlight w:val="cyan"/>
        </w:rPr>
        <w:commentReference w:id="108"/>
      </w:r>
    </w:p>
    <w:tbl>
      <w:tblPr>
        <w:tblW w:w="0" w:type="auto"/>
        <w:tblInd w:w="100" w:type="dxa"/>
        <w:tblLayout w:type="fixed"/>
        <w:tblCellMar>
          <w:left w:w="100" w:type="dxa"/>
          <w:right w:w="100" w:type="dxa"/>
        </w:tblCellMar>
        <w:tblLook w:val="0000" w:firstRow="0" w:lastRow="0" w:firstColumn="0" w:lastColumn="0" w:noHBand="0" w:noVBand="0"/>
      </w:tblPr>
      <w:tblGrid>
        <w:gridCol w:w="1835"/>
        <w:gridCol w:w="1225"/>
        <w:gridCol w:w="1224"/>
        <w:gridCol w:w="1224"/>
        <w:gridCol w:w="1224"/>
        <w:gridCol w:w="1224"/>
        <w:gridCol w:w="1224"/>
      </w:tblGrid>
      <w:tr w:rsidR="00A23D38" w14:paraId="3AEBAEE5" w14:textId="77777777" w:rsidTr="00A313D4">
        <w:tc>
          <w:tcPr>
            <w:tcW w:w="1835" w:type="dxa"/>
            <w:tcBorders>
              <w:top w:val="single" w:sz="6" w:space="0" w:color="auto"/>
              <w:left w:val="nil"/>
              <w:bottom w:val="nil"/>
              <w:right w:val="nil"/>
            </w:tcBorders>
            <w:vAlign w:val="center"/>
          </w:tcPr>
          <w:p w14:paraId="397FAB4F" w14:textId="77777777" w:rsidR="00A23D38" w:rsidRDefault="00A23D38" w:rsidP="00A313D4">
            <w:pPr>
              <w:widowControl w:val="0"/>
              <w:autoSpaceDE w:val="0"/>
              <w:autoSpaceDN w:val="0"/>
              <w:adjustRightInd w:val="0"/>
            </w:pPr>
            <w:r>
              <w:t>Variable</w:t>
            </w:r>
          </w:p>
        </w:tc>
        <w:tc>
          <w:tcPr>
            <w:tcW w:w="1225" w:type="dxa"/>
            <w:tcBorders>
              <w:top w:val="single" w:sz="6" w:space="0" w:color="auto"/>
              <w:left w:val="nil"/>
              <w:bottom w:val="nil"/>
              <w:right w:val="nil"/>
            </w:tcBorders>
            <w:vAlign w:val="center"/>
          </w:tcPr>
          <w:p w14:paraId="71DBC6FE" w14:textId="77777777" w:rsidR="00A23D38" w:rsidRDefault="00A23D38" w:rsidP="00A313D4">
            <w:pPr>
              <w:widowControl w:val="0"/>
              <w:autoSpaceDE w:val="0"/>
              <w:autoSpaceDN w:val="0"/>
              <w:adjustRightInd w:val="0"/>
              <w:jc w:val="center"/>
            </w:pPr>
            <w:r>
              <w:rPr>
                <w:i/>
                <w:iCs/>
              </w:rPr>
              <w:t>M</w:t>
            </w:r>
          </w:p>
        </w:tc>
        <w:tc>
          <w:tcPr>
            <w:tcW w:w="1224" w:type="dxa"/>
            <w:tcBorders>
              <w:top w:val="single" w:sz="6" w:space="0" w:color="auto"/>
              <w:left w:val="nil"/>
              <w:bottom w:val="nil"/>
              <w:right w:val="nil"/>
            </w:tcBorders>
            <w:vAlign w:val="center"/>
          </w:tcPr>
          <w:p w14:paraId="176E018D" w14:textId="77777777" w:rsidR="00A23D38" w:rsidRDefault="00A23D38" w:rsidP="00A313D4">
            <w:pPr>
              <w:widowControl w:val="0"/>
              <w:autoSpaceDE w:val="0"/>
              <w:autoSpaceDN w:val="0"/>
              <w:adjustRightInd w:val="0"/>
              <w:jc w:val="center"/>
            </w:pPr>
            <w:r>
              <w:rPr>
                <w:i/>
                <w:iCs/>
              </w:rPr>
              <w:t>SD</w:t>
            </w:r>
          </w:p>
        </w:tc>
        <w:tc>
          <w:tcPr>
            <w:tcW w:w="1224" w:type="dxa"/>
            <w:tcBorders>
              <w:top w:val="single" w:sz="6" w:space="0" w:color="auto"/>
              <w:left w:val="nil"/>
              <w:bottom w:val="nil"/>
              <w:right w:val="nil"/>
            </w:tcBorders>
            <w:vAlign w:val="center"/>
          </w:tcPr>
          <w:p w14:paraId="723E3AB0" w14:textId="77777777" w:rsidR="00A23D38" w:rsidRDefault="00A23D38" w:rsidP="00A313D4">
            <w:pPr>
              <w:widowControl w:val="0"/>
              <w:autoSpaceDE w:val="0"/>
              <w:autoSpaceDN w:val="0"/>
              <w:adjustRightInd w:val="0"/>
              <w:jc w:val="center"/>
            </w:pPr>
            <w:r>
              <w:t>1</w:t>
            </w:r>
          </w:p>
        </w:tc>
        <w:tc>
          <w:tcPr>
            <w:tcW w:w="1224" w:type="dxa"/>
            <w:tcBorders>
              <w:top w:val="single" w:sz="6" w:space="0" w:color="auto"/>
              <w:left w:val="nil"/>
              <w:bottom w:val="nil"/>
              <w:right w:val="nil"/>
            </w:tcBorders>
            <w:vAlign w:val="center"/>
          </w:tcPr>
          <w:p w14:paraId="585E622E" w14:textId="77777777" w:rsidR="00A23D38" w:rsidRDefault="00A23D38" w:rsidP="00A313D4">
            <w:pPr>
              <w:widowControl w:val="0"/>
              <w:autoSpaceDE w:val="0"/>
              <w:autoSpaceDN w:val="0"/>
              <w:adjustRightInd w:val="0"/>
              <w:jc w:val="center"/>
            </w:pPr>
            <w:r>
              <w:t>2</w:t>
            </w:r>
          </w:p>
        </w:tc>
        <w:tc>
          <w:tcPr>
            <w:tcW w:w="1224" w:type="dxa"/>
            <w:tcBorders>
              <w:top w:val="single" w:sz="6" w:space="0" w:color="auto"/>
              <w:left w:val="nil"/>
              <w:bottom w:val="nil"/>
              <w:right w:val="nil"/>
            </w:tcBorders>
            <w:vAlign w:val="center"/>
          </w:tcPr>
          <w:p w14:paraId="37E95C72" w14:textId="77777777" w:rsidR="00A23D38" w:rsidRDefault="00A23D38" w:rsidP="00A313D4">
            <w:pPr>
              <w:widowControl w:val="0"/>
              <w:autoSpaceDE w:val="0"/>
              <w:autoSpaceDN w:val="0"/>
              <w:adjustRightInd w:val="0"/>
              <w:jc w:val="center"/>
            </w:pPr>
            <w:r>
              <w:t>3</w:t>
            </w:r>
          </w:p>
        </w:tc>
        <w:tc>
          <w:tcPr>
            <w:tcW w:w="1224" w:type="dxa"/>
            <w:tcBorders>
              <w:top w:val="single" w:sz="6" w:space="0" w:color="auto"/>
              <w:left w:val="nil"/>
              <w:bottom w:val="nil"/>
              <w:right w:val="nil"/>
            </w:tcBorders>
            <w:vAlign w:val="center"/>
          </w:tcPr>
          <w:p w14:paraId="0E8C642C" w14:textId="77777777" w:rsidR="00A23D38" w:rsidRDefault="00A23D38" w:rsidP="00A313D4">
            <w:pPr>
              <w:widowControl w:val="0"/>
              <w:autoSpaceDE w:val="0"/>
              <w:autoSpaceDN w:val="0"/>
              <w:adjustRightInd w:val="0"/>
              <w:jc w:val="center"/>
            </w:pPr>
            <w:r>
              <w:t>4</w:t>
            </w:r>
          </w:p>
        </w:tc>
      </w:tr>
      <w:tr w:rsidR="00A23D38" w14:paraId="67F2CAE4" w14:textId="77777777" w:rsidTr="00A313D4">
        <w:tc>
          <w:tcPr>
            <w:tcW w:w="1835" w:type="dxa"/>
            <w:tcBorders>
              <w:top w:val="single" w:sz="6" w:space="0" w:color="auto"/>
              <w:left w:val="nil"/>
              <w:bottom w:val="nil"/>
              <w:right w:val="nil"/>
            </w:tcBorders>
            <w:vAlign w:val="center"/>
          </w:tcPr>
          <w:p w14:paraId="7EA168E5" w14:textId="77777777" w:rsidR="00A23D38" w:rsidRDefault="00A23D38" w:rsidP="00A313D4">
            <w:pPr>
              <w:widowControl w:val="0"/>
              <w:autoSpaceDE w:val="0"/>
              <w:autoSpaceDN w:val="0"/>
              <w:adjustRightInd w:val="0"/>
            </w:pPr>
          </w:p>
        </w:tc>
        <w:tc>
          <w:tcPr>
            <w:tcW w:w="1225" w:type="dxa"/>
            <w:tcBorders>
              <w:top w:val="single" w:sz="6" w:space="0" w:color="auto"/>
              <w:left w:val="nil"/>
              <w:bottom w:val="nil"/>
              <w:right w:val="nil"/>
            </w:tcBorders>
            <w:vAlign w:val="center"/>
          </w:tcPr>
          <w:p w14:paraId="11421401" w14:textId="77777777" w:rsidR="00A23D38" w:rsidRDefault="00A23D38" w:rsidP="00A313D4">
            <w:pPr>
              <w:widowControl w:val="0"/>
              <w:tabs>
                <w:tab w:val="decimal" w:leader="dot" w:pos="428"/>
              </w:tabs>
              <w:autoSpaceDE w:val="0"/>
              <w:autoSpaceDN w:val="0"/>
              <w:adjustRightInd w:val="0"/>
            </w:pPr>
          </w:p>
        </w:tc>
        <w:tc>
          <w:tcPr>
            <w:tcW w:w="1224" w:type="dxa"/>
            <w:tcBorders>
              <w:top w:val="single" w:sz="6" w:space="0" w:color="auto"/>
              <w:left w:val="nil"/>
              <w:bottom w:val="nil"/>
              <w:right w:val="nil"/>
            </w:tcBorders>
            <w:vAlign w:val="center"/>
          </w:tcPr>
          <w:p w14:paraId="2F0612C0" w14:textId="77777777" w:rsidR="00A23D38" w:rsidRDefault="00A23D38" w:rsidP="00A313D4">
            <w:pPr>
              <w:widowControl w:val="0"/>
              <w:tabs>
                <w:tab w:val="decimal" w:leader="dot" w:pos="428"/>
              </w:tabs>
              <w:autoSpaceDE w:val="0"/>
              <w:autoSpaceDN w:val="0"/>
              <w:adjustRightInd w:val="0"/>
            </w:pPr>
          </w:p>
        </w:tc>
        <w:tc>
          <w:tcPr>
            <w:tcW w:w="1224" w:type="dxa"/>
            <w:tcBorders>
              <w:top w:val="single" w:sz="6" w:space="0" w:color="auto"/>
              <w:left w:val="nil"/>
              <w:bottom w:val="nil"/>
              <w:right w:val="nil"/>
            </w:tcBorders>
            <w:vAlign w:val="center"/>
          </w:tcPr>
          <w:p w14:paraId="170A25EC" w14:textId="77777777" w:rsidR="00A23D38" w:rsidRDefault="00A23D38" w:rsidP="00A313D4">
            <w:pPr>
              <w:widowControl w:val="0"/>
              <w:tabs>
                <w:tab w:val="decimal" w:leader="dot" w:pos="428"/>
              </w:tabs>
              <w:autoSpaceDE w:val="0"/>
              <w:autoSpaceDN w:val="0"/>
              <w:adjustRightInd w:val="0"/>
            </w:pPr>
          </w:p>
        </w:tc>
        <w:tc>
          <w:tcPr>
            <w:tcW w:w="1224" w:type="dxa"/>
            <w:tcBorders>
              <w:top w:val="single" w:sz="6" w:space="0" w:color="auto"/>
              <w:left w:val="nil"/>
              <w:bottom w:val="nil"/>
              <w:right w:val="nil"/>
            </w:tcBorders>
            <w:vAlign w:val="center"/>
          </w:tcPr>
          <w:p w14:paraId="7B5D7DDC" w14:textId="77777777" w:rsidR="00A23D38" w:rsidRDefault="00A23D38" w:rsidP="00A313D4">
            <w:pPr>
              <w:widowControl w:val="0"/>
              <w:tabs>
                <w:tab w:val="decimal" w:leader="dot" w:pos="428"/>
              </w:tabs>
              <w:autoSpaceDE w:val="0"/>
              <w:autoSpaceDN w:val="0"/>
              <w:adjustRightInd w:val="0"/>
            </w:pPr>
          </w:p>
        </w:tc>
        <w:tc>
          <w:tcPr>
            <w:tcW w:w="1224" w:type="dxa"/>
            <w:tcBorders>
              <w:top w:val="single" w:sz="6" w:space="0" w:color="auto"/>
              <w:left w:val="nil"/>
              <w:bottom w:val="nil"/>
              <w:right w:val="nil"/>
            </w:tcBorders>
            <w:vAlign w:val="center"/>
          </w:tcPr>
          <w:p w14:paraId="4CB26ACA" w14:textId="77777777" w:rsidR="00A23D38" w:rsidRDefault="00A23D38" w:rsidP="00A313D4">
            <w:pPr>
              <w:widowControl w:val="0"/>
              <w:tabs>
                <w:tab w:val="decimal" w:leader="dot" w:pos="428"/>
              </w:tabs>
              <w:autoSpaceDE w:val="0"/>
              <w:autoSpaceDN w:val="0"/>
              <w:adjustRightInd w:val="0"/>
            </w:pPr>
          </w:p>
        </w:tc>
        <w:tc>
          <w:tcPr>
            <w:tcW w:w="1224" w:type="dxa"/>
            <w:tcBorders>
              <w:top w:val="single" w:sz="6" w:space="0" w:color="auto"/>
              <w:left w:val="nil"/>
              <w:bottom w:val="nil"/>
              <w:right w:val="nil"/>
            </w:tcBorders>
            <w:vAlign w:val="center"/>
          </w:tcPr>
          <w:p w14:paraId="73B7A99C" w14:textId="77777777" w:rsidR="00A23D38" w:rsidRDefault="00A23D38" w:rsidP="00A313D4">
            <w:pPr>
              <w:widowControl w:val="0"/>
              <w:tabs>
                <w:tab w:val="decimal" w:leader="dot" w:pos="428"/>
              </w:tabs>
              <w:autoSpaceDE w:val="0"/>
              <w:autoSpaceDN w:val="0"/>
              <w:adjustRightInd w:val="0"/>
            </w:pPr>
          </w:p>
        </w:tc>
      </w:tr>
      <w:tr w:rsidR="00A23D38" w14:paraId="05FDB49B" w14:textId="77777777" w:rsidTr="00A313D4">
        <w:tc>
          <w:tcPr>
            <w:tcW w:w="1835" w:type="dxa"/>
            <w:tcBorders>
              <w:top w:val="nil"/>
              <w:left w:val="nil"/>
              <w:bottom w:val="nil"/>
              <w:right w:val="nil"/>
            </w:tcBorders>
            <w:vAlign w:val="center"/>
          </w:tcPr>
          <w:p w14:paraId="685E8B88" w14:textId="0A59E61F" w:rsidR="00A23D38" w:rsidRPr="00F671A1" w:rsidRDefault="00F671A1" w:rsidP="00A313D4">
            <w:pPr>
              <w:widowControl w:val="0"/>
              <w:autoSpaceDE w:val="0"/>
              <w:autoSpaceDN w:val="0"/>
              <w:adjustRightInd w:val="0"/>
              <w:rPr>
                <w:bCs/>
              </w:rPr>
            </w:pPr>
            <w:r>
              <w:rPr>
                <w:bCs/>
              </w:rPr>
              <w:t xml:space="preserve">1. </w:t>
            </w:r>
            <w:r w:rsidRPr="00F671A1">
              <w:rPr>
                <w:bCs/>
              </w:rPr>
              <w:t>Christian Privilege Awareness Scale</w:t>
            </w:r>
            <w:r>
              <w:rPr>
                <w:bCs/>
              </w:rPr>
              <w:t xml:space="preserve"> (CPAS)</w:t>
            </w:r>
          </w:p>
        </w:tc>
        <w:tc>
          <w:tcPr>
            <w:tcW w:w="1225" w:type="dxa"/>
            <w:tcBorders>
              <w:top w:val="nil"/>
              <w:left w:val="nil"/>
              <w:bottom w:val="nil"/>
              <w:right w:val="nil"/>
            </w:tcBorders>
            <w:vAlign w:val="center"/>
          </w:tcPr>
          <w:p w14:paraId="0E1BC02B" w14:textId="77777777" w:rsidR="00A23D38" w:rsidRDefault="00A23D38" w:rsidP="00A313D4">
            <w:pPr>
              <w:widowControl w:val="0"/>
              <w:tabs>
                <w:tab w:val="decimal" w:leader="dot" w:pos="428"/>
              </w:tabs>
              <w:autoSpaceDE w:val="0"/>
              <w:autoSpaceDN w:val="0"/>
              <w:adjustRightInd w:val="0"/>
            </w:pPr>
            <w:r>
              <w:t>7.58</w:t>
            </w:r>
          </w:p>
        </w:tc>
        <w:tc>
          <w:tcPr>
            <w:tcW w:w="1224" w:type="dxa"/>
            <w:tcBorders>
              <w:top w:val="nil"/>
              <w:left w:val="nil"/>
              <w:bottom w:val="nil"/>
              <w:right w:val="nil"/>
            </w:tcBorders>
            <w:vAlign w:val="center"/>
          </w:tcPr>
          <w:p w14:paraId="59A7EA57" w14:textId="77777777" w:rsidR="00A23D38" w:rsidRDefault="00A23D38" w:rsidP="00A313D4">
            <w:pPr>
              <w:widowControl w:val="0"/>
              <w:tabs>
                <w:tab w:val="decimal" w:leader="dot" w:pos="428"/>
              </w:tabs>
              <w:autoSpaceDE w:val="0"/>
              <w:autoSpaceDN w:val="0"/>
              <w:adjustRightInd w:val="0"/>
            </w:pPr>
            <w:r>
              <w:t>1.73</w:t>
            </w:r>
          </w:p>
        </w:tc>
        <w:tc>
          <w:tcPr>
            <w:tcW w:w="1224" w:type="dxa"/>
            <w:tcBorders>
              <w:top w:val="nil"/>
              <w:left w:val="nil"/>
              <w:bottom w:val="nil"/>
              <w:right w:val="nil"/>
            </w:tcBorders>
            <w:vAlign w:val="center"/>
          </w:tcPr>
          <w:p w14:paraId="19D5F8B4" w14:textId="77777777" w:rsidR="00A23D38" w:rsidRDefault="00A23D38" w:rsidP="00A313D4">
            <w:pPr>
              <w:widowControl w:val="0"/>
              <w:tabs>
                <w:tab w:val="decimal" w:leader="dot" w:pos="428"/>
              </w:tabs>
              <w:autoSpaceDE w:val="0"/>
              <w:autoSpaceDN w:val="0"/>
              <w:adjustRightInd w:val="0"/>
            </w:pPr>
            <w:r>
              <w:t xml:space="preserve"> </w:t>
            </w:r>
          </w:p>
        </w:tc>
        <w:tc>
          <w:tcPr>
            <w:tcW w:w="1224" w:type="dxa"/>
            <w:tcBorders>
              <w:top w:val="nil"/>
              <w:left w:val="nil"/>
              <w:bottom w:val="nil"/>
              <w:right w:val="nil"/>
            </w:tcBorders>
            <w:vAlign w:val="center"/>
          </w:tcPr>
          <w:p w14:paraId="40B2D6D9" w14:textId="77777777" w:rsidR="00A23D38" w:rsidRDefault="00A23D38" w:rsidP="00A313D4">
            <w:pPr>
              <w:widowControl w:val="0"/>
              <w:tabs>
                <w:tab w:val="decimal" w:leader="dot" w:pos="428"/>
              </w:tabs>
              <w:autoSpaceDE w:val="0"/>
              <w:autoSpaceDN w:val="0"/>
              <w:adjustRightInd w:val="0"/>
            </w:pPr>
            <w:r>
              <w:t xml:space="preserve"> </w:t>
            </w:r>
          </w:p>
        </w:tc>
        <w:tc>
          <w:tcPr>
            <w:tcW w:w="1224" w:type="dxa"/>
            <w:tcBorders>
              <w:top w:val="nil"/>
              <w:left w:val="nil"/>
              <w:bottom w:val="nil"/>
              <w:right w:val="nil"/>
            </w:tcBorders>
            <w:vAlign w:val="center"/>
          </w:tcPr>
          <w:p w14:paraId="27E92B49" w14:textId="77777777" w:rsidR="00A23D38" w:rsidRDefault="00A23D38" w:rsidP="00A313D4">
            <w:pPr>
              <w:widowControl w:val="0"/>
              <w:tabs>
                <w:tab w:val="decimal" w:leader="dot" w:pos="428"/>
              </w:tabs>
              <w:autoSpaceDE w:val="0"/>
              <w:autoSpaceDN w:val="0"/>
              <w:adjustRightInd w:val="0"/>
            </w:pPr>
            <w:r>
              <w:t xml:space="preserve"> </w:t>
            </w:r>
          </w:p>
        </w:tc>
        <w:tc>
          <w:tcPr>
            <w:tcW w:w="1224" w:type="dxa"/>
            <w:tcBorders>
              <w:top w:val="nil"/>
              <w:left w:val="nil"/>
              <w:bottom w:val="nil"/>
              <w:right w:val="nil"/>
            </w:tcBorders>
            <w:vAlign w:val="center"/>
          </w:tcPr>
          <w:p w14:paraId="372E4AF0" w14:textId="77777777" w:rsidR="00A23D38" w:rsidRDefault="00A23D38" w:rsidP="00A313D4">
            <w:pPr>
              <w:widowControl w:val="0"/>
              <w:tabs>
                <w:tab w:val="decimal" w:leader="dot" w:pos="428"/>
              </w:tabs>
              <w:autoSpaceDE w:val="0"/>
              <w:autoSpaceDN w:val="0"/>
              <w:adjustRightInd w:val="0"/>
            </w:pPr>
            <w:r>
              <w:t xml:space="preserve"> </w:t>
            </w:r>
          </w:p>
        </w:tc>
      </w:tr>
      <w:tr w:rsidR="00A23D38" w14:paraId="6880A364" w14:textId="77777777" w:rsidTr="00A313D4">
        <w:tc>
          <w:tcPr>
            <w:tcW w:w="1835" w:type="dxa"/>
            <w:tcBorders>
              <w:top w:val="nil"/>
              <w:left w:val="nil"/>
              <w:bottom w:val="nil"/>
              <w:right w:val="nil"/>
            </w:tcBorders>
            <w:vAlign w:val="center"/>
          </w:tcPr>
          <w:p w14:paraId="7106427F" w14:textId="77777777" w:rsidR="00A23D38" w:rsidRDefault="00A23D38" w:rsidP="00A313D4">
            <w:pPr>
              <w:widowControl w:val="0"/>
              <w:autoSpaceDE w:val="0"/>
              <w:autoSpaceDN w:val="0"/>
              <w:adjustRightInd w:val="0"/>
            </w:pPr>
            <w:r>
              <w:t xml:space="preserve"> </w:t>
            </w:r>
          </w:p>
        </w:tc>
        <w:tc>
          <w:tcPr>
            <w:tcW w:w="1225" w:type="dxa"/>
            <w:tcBorders>
              <w:top w:val="nil"/>
              <w:left w:val="nil"/>
              <w:bottom w:val="nil"/>
              <w:right w:val="nil"/>
            </w:tcBorders>
            <w:vAlign w:val="center"/>
          </w:tcPr>
          <w:p w14:paraId="1831F814" w14:textId="77777777" w:rsidR="00A23D38" w:rsidRDefault="00A23D38" w:rsidP="00A313D4">
            <w:pPr>
              <w:widowControl w:val="0"/>
              <w:tabs>
                <w:tab w:val="decimal" w:leader="dot" w:pos="428"/>
              </w:tabs>
              <w:autoSpaceDE w:val="0"/>
              <w:autoSpaceDN w:val="0"/>
              <w:adjustRightInd w:val="0"/>
            </w:pPr>
            <w:r>
              <w:t xml:space="preserve"> </w:t>
            </w:r>
          </w:p>
        </w:tc>
        <w:tc>
          <w:tcPr>
            <w:tcW w:w="1224" w:type="dxa"/>
            <w:tcBorders>
              <w:top w:val="nil"/>
              <w:left w:val="nil"/>
              <w:bottom w:val="nil"/>
              <w:right w:val="nil"/>
            </w:tcBorders>
            <w:vAlign w:val="center"/>
          </w:tcPr>
          <w:p w14:paraId="5006C725" w14:textId="77777777" w:rsidR="00A23D38" w:rsidRDefault="00A23D38" w:rsidP="00A313D4">
            <w:pPr>
              <w:widowControl w:val="0"/>
              <w:tabs>
                <w:tab w:val="decimal" w:leader="dot" w:pos="428"/>
              </w:tabs>
              <w:autoSpaceDE w:val="0"/>
              <w:autoSpaceDN w:val="0"/>
              <w:adjustRightInd w:val="0"/>
            </w:pPr>
            <w:r>
              <w:t xml:space="preserve"> </w:t>
            </w:r>
          </w:p>
        </w:tc>
        <w:tc>
          <w:tcPr>
            <w:tcW w:w="1224" w:type="dxa"/>
            <w:tcBorders>
              <w:top w:val="nil"/>
              <w:left w:val="nil"/>
              <w:bottom w:val="nil"/>
              <w:right w:val="nil"/>
            </w:tcBorders>
            <w:vAlign w:val="center"/>
          </w:tcPr>
          <w:p w14:paraId="2F12B2E7" w14:textId="77777777" w:rsidR="00A23D38" w:rsidRDefault="00A23D38" w:rsidP="00A313D4">
            <w:pPr>
              <w:widowControl w:val="0"/>
              <w:tabs>
                <w:tab w:val="decimal" w:leader="dot" w:pos="428"/>
              </w:tabs>
              <w:autoSpaceDE w:val="0"/>
              <w:autoSpaceDN w:val="0"/>
              <w:adjustRightInd w:val="0"/>
            </w:pPr>
            <w:r>
              <w:t xml:space="preserve"> </w:t>
            </w:r>
          </w:p>
        </w:tc>
        <w:tc>
          <w:tcPr>
            <w:tcW w:w="1224" w:type="dxa"/>
            <w:tcBorders>
              <w:top w:val="nil"/>
              <w:left w:val="nil"/>
              <w:bottom w:val="nil"/>
              <w:right w:val="nil"/>
            </w:tcBorders>
            <w:vAlign w:val="center"/>
          </w:tcPr>
          <w:p w14:paraId="7B66274C" w14:textId="77777777" w:rsidR="00A23D38" w:rsidRDefault="00A23D38" w:rsidP="00A313D4">
            <w:pPr>
              <w:widowControl w:val="0"/>
              <w:tabs>
                <w:tab w:val="decimal" w:leader="dot" w:pos="428"/>
              </w:tabs>
              <w:autoSpaceDE w:val="0"/>
              <w:autoSpaceDN w:val="0"/>
              <w:adjustRightInd w:val="0"/>
            </w:pPr>
            <w:r>
              <w:t xml:space="preserve"> </w:t>
            </w:r>
          </w:p>
        </w:tc>
        <w:tc>
          <w:tcPr>
            <w:tcW w:w="1224" w:type="dxa"/>
            <w:tcBorders>
              <w:top w:val="nil"/>
              <w:left w:val="nil"/>
              <w:bottom w:val="nil"/>
              <w:right w:val="nil"/>
            </w:tcBorders>
            <w:vAlign w:val="center"/>
          </w:tcPr>
          <w:p w14:paraId="18FE9795" w14:textId="77777777" w:rsidR="00A23D38" w:rsidRDefault="00A23D38" w:rsidP="00A313D4">
            <w:pPr>
              <w:widowControl w:val="0"/>
              <w:tabs>
                <w:tab w:val="decimal" w:leader="dot" w:pos="428"/>
              </w:tabs>
              <w:autoSpaceDE w:val="0"/>
              <w:autoSpaceDN w:val="0"/>
              <w:adjustRightInd w:val="0"/>
            </w:pPr>
            <w:r>
              <w:t xml:space="preserve"> </w:t>
            </w:r>
          </w:p>
        </w:tc>
        <w:tc>
          <w:tcPr>
            <w:tcW w:w="1224" w:type="dxa"/>
            <w:tcBorders>
              <w:top w:val="nil"/>
              <w:left w:val="nil"/>
              <w:bottom w:val="nil"/>
              <w:right w:val="nil"/>
            </w:tcBorders>
            <w:vAlign w:val="center"/>
          </w:tcPr>
          <w:p w14:paraId="7A09E41A" w14:textId="77777777" w:rsidR="00A23D38" w:rsidRDefault="00A23D38" w:rsidP="00A313D4">
            <w:pPr>
              <w:widowControl w:val="0"/>
              <w:tabs>
                <w:tab w:val="decimal" w:leader="dot" w:pos="428"/>
              </w:tabs>
              <w:autoSpaceDE w:val="0"/>
              <w:autoSpaceDN w:val="0"/>
              <w:adjustRightInd w:val="0"/>
            </w:pPr>
            <w:r>
              <w:t xml:space="preserve"> </w:t>
            </w:r>
          </w:p>
        </w:tc>
      </w:tr>
      <w:tr w:rsidR="00A23D38" w14:paraId="3AB255CA" w14:textId="77777777" w:rsidTr="00A313D4">
        <w:tc>
          <w:tcPr>
            <w:tcW w:w="1835" w:type="dxa"/>
            <w:tcBorders>
              <w:top w:val="nil"/>
              <w:left w:val="nil"/>
              <w:bottom w:val="nil"/>
              <w:right w:val="nil"/>
            </w:tcBorders>
            <w:vAlign w:val="center"/>
          </w:tcPr>
          <w:p w14:paraId="2A092D8A" w14:textId="4466E2B5" w:rsidR="00A23D38" w:rsidRDefault="00A23D38" w:rsidP="00A313D4">
            <w:pPr>
              <w:widowControl w:val="0"/>
              <w:autoSpaceDE w:val="0"/>
              <w:autoSpaceDN w:val="0"/>
              <w:adjustRightInd w:val="0"/>
            </w:pPr>
            <w:r>
              <w:t xml:space="preserve">2. </w:t>
            </w:r>
            <w:r w:rsidR="00F671A1">
              <w:t>CPAS: Christian Exceptionalism</w:t>
            </w:r>
          </w:p>
        </w:tc>
        <w:tc>
          <w:tcPr>
            <w:tcW w:w="1225" w:type="dxa"/>
            <w:tcBorders>
              <w:top w:val="nil"/>
              <w:left w:val="nil"/>
              <w:bottom w:val="nil"/>
              <w:right w:val="nil"/>
            </w:tcBorders>
            <w:vAlign w:val="center"/>
          </w:tcPr>
          <w:p w14:paraId="3D24C46D" w14:textId="77777777" w:rsidR="00A23D38" w:rsidRDefault="00A23D38" w:rsidP="00A313D4">
            <w:pPr>
              <w:widowControl w:val="0"/>
              <w:tabs>
                <w:tab w:val="decimal" w:leader="dot" w:pos="428"/>
              </w:tabs>
              <w:autoSpaceDE w:val="0"/>
              <w:autoSpaceDN w:val="0"/>
              <w:adjustRightInd w:val="0"/>
            </w:pPr>
            <w:r>
              <w:t>7.29</w:t>
            </w:r>
          </w:p>
        </w:tc>
        <w:tc>
          <w:tcPr>
            <w:tcW w:w="1224" w:type="dxa"/>
            <w:tcBorders>
              <w:top w:val="nil"/>
              <w:left w:val="nil"/>
              <w:bottom w:val="nil"/>
              <w:right w:val="nil"/>
            </w:tcBorders>
            <w:vAlign w:val="center"/>
          </w:tcPr>
          <w:p w14:paraId="46905367" w14:textId="77777777" w:rsidR="00A23D38" w:rsidRDefault="00A23D38" w:rsidP="00A313D4">
            <w:pPr>
              <w:widowControl w:val="0"/>
              <w:tabs>
                <w:tab w:val="decimal" w:leader="dot" w:pos="428"/>
              </w:tabs>
              <w:autoSpaceDE w:val="0"/>
              <w:autoSpaceDN w:val="0"/>
              <w:adjustRightInd w:val="0"/>
            </w:pPr>
            <w:r>
              <w:t>1.99</w:t>
            </w:r>
          </w:p>
        </w:tc>
        <w:tc>
          <w:tcPr>
            <w:tcW w:w="1224" w:type="dxa"/>
            <w:tcBorders>
              <w:top w:val="nil"/>
              <w:left w:val="nil"/>
              <w:bottom w:val="nil"/>
              <w:right w:val="nil"/>
            </w:tcBorders>
            <w:vAlign w:val="center"/>
          </w:tcPr>
          <w:p w14:paraId="29DC6D09" w14:textId="77777777" w:rsidR="00A23D38" w:rsidRDefault="00A23D38" w:rsidP="00A313D4">
            <w:pPr>
              <w:widowControl w:val="0"/>
              <w:tabs>
                <w:tab w:val="decimal" w:leader="dot" w:pos="428"/>
              </w:tabs>
              <w:autoSpaceDE w:val="0"/>
              <w:autoSpaceDN w:val="0"/>
              <w:adjustRightInd w:val="0"/>
            </w:pPr>
            <w:r>
              <w:t>.97**</w:t>
            </w:r>
          </w:p>
        </w:tc>
        <w:tc>
          <w:tcPr>
            <w:tcW w:w="1224" w:type="dxa"/>
            <w:tcBorders>
              <w:top w:val="nil"/>
              <w:left w:val="nil"/>
              <w:bottom w:val="nil"/>
              <w:right w:val="nil"/>
            </w:tcBorders>
            <w:vAlign w:val="center"/>
          </w:tcPr>
          <w:p w14:paraId="084FCB37" w14:textId="77777777" w:rsidR="00A23D38" w:rsidRDefault="00A23D38" w:rsidP="00A313D4">
            <w:pPr>
              <w:widowControl w:val="0"/>
              <w:tabs>
                <w:tab w:val="decimal" w:leader="dot" w:pos="428"/>
              </w:tabs>
              <w:autoSpaceDE w:val="0"/>
              <w:autoSpaceDN w:val="0"/>
              <w:adjustRightInd w:val="0"/>
            </w:pPr>
            <w:r>
              <w:t xml:space="preserve"> </w:t>
            </w:r>
          </w:p>
        </w:tc>
        <w:tc>
          <w:tcPr>
            <w:tcW w:w="1224" w:type="dxa"/>
            <w:tcBorders>
              <w:top w:val="nil"/>
              <w:left w:val="nil"/>
              <w:bottom w:val="nil"/>
              <w:right w:val="nil"/>
            </w:tcBorders>
            <w:vAlign w:val="center"/>
          </w:tcPr>
          <w:p w14:paraId="7833A164" w14:textId="77777777" w:rsidR="00A23D38" w:rsidRDefault="00A23D38" w:rsidP="00A313D4">
            <w:pPr>
              <w:widowControl w:val="0"/>
              <w:tabs>
                <w:tab w:val="decimal" w:leader="dot" w:pos="428"/>
              </w:tabs>
              <w:autoSpaceDE w:val="0"/>
              <w:autoSpaceDN w:val="0"/>
              <w:adjustRightInd w:val="0"/>
            </w:pPr>
            <w:r>
              <w:t xml:space="preserve"> </w:t>
            </w:r>
          </w:p>
        </w:tc>
        <w:tc>
          <w:tcPr>
            <w:tcW w:w="1224" w:type="dxa"/>
            <w:tcBorders>
              <w:top w:val="nil"/>
              <w:left w:val="nil"/>
              <w:bottom w:val="nil"/>
              <w:right w:val="nil"/>
            </w:tcBorders>
            <w:vAlign w:val="center"/>
          </w:tcPr>
          <w:p w14:paraId="6FC3842B" w14:textId="77777777" w:rsidR="00A23D38" w:rsidRDefault="00A23D38" w:rsidP="00A313D4">
            <w:pPr>
              <w:widowControl w:val="0"/>
              <w:tabs>
                <w:tab w:val="decimal" w:leader="dot" w:pos="428"/>
              </w:tabs>
              <w:autoSpaceDE w:val="0"/>
              <w:autoSpaceDN w:val="0"/>
              <w:adjustRightInd w:val="0"/>
            </w:pPr>
            <w:r>
              <w:t xml:space="preserve"> </w:t>
            </w:r>
          </w:p>
        </w:tc>
      </w:tr>
      <w:tr w:rsidR="00A23D38" w14:paraId="3EE975C7" w14:textId="77777777" w:rsidTr="00A313D4">
        <w:tc>
          <w:tcPr>
            <w:tcW w:w="1835" w:type="dxa"/>
            <w:tcBorders>
              <w:top w:val="nil"/>
              <w:left w:val="nil"/>
              <w:bottom w:val="nil"/>
              <w:right w:val="nil"/>
            </w:tcBorders>
            <w:vAlign w:val="center"/>
          </w:tcPr>
          <w:p w14:paraId="6691FD13" w14:textId="77777777" w:rsidR="00A23D38" w:rsidRDefault="00A23D38" w:rsidP="00A313D4">
            <w:pPr>
              <w:widowControl w:val="0"/>
              <w:autoSpaceDE w:val="0"/>
              <w:autoSpaceDN w:val="0"/>
              <w:adjustRightInd w:val="0"/>
            </w:pPr>
            <w:r>
              <w:t xml:space="preserve"> </w:t>
            </w:r>
          </w:p>
        </w:tc>
        <w:tc>
          <w:tcPr>
            <w:tcW w:w="1225" w:type="dxa"/>
            <w:tcBorders>
              <w:top w:val="nil"/>
              <w:left w:val="nil"/>
              <w:bottom w:val="nil"/>
              <w:right w:val="nil"/>
            </w:tcBorders>
            <w:vAlign w:val="center"/>
          </w:tcPr>
          <w:p w14:paraId="09A6A1D0" w14:textId="77777777" w:rsidR="00A23D38" w:rsidRDefault="00A23D38" w:rsidP="00A313D4">
            <w:pPr>
              <w:widowControl w:val="0"/>
              <w:tabs>
                <w:tab w:val="decimal" w:leader="dot" w:pos="428"/>
              </w:tabs>
              <w:autoSpaceDE w:val="0"/>
              <w:autoSpaceDN w:val="0"/>
              <w:adjustRightInd w:val="0"/>
            </w:pPr>
            <w:r>
              <w:t xml:space="preserve"> </w:t>
            </w:r>
          </w:p>
        </w:tc>
        <w:tc>
          <w:tcPr>
            <w:tcW w:w="1224" w:type="dxa"/>
            <w:tcBorders>
              <w:top w:val="nil"/>
              <w:left w:val="nil"/>
              <w:bottom w:val="nil"/>
              <w:right w:val="nil"/>
            </w:tcBorders>
            <w:vAlign w:val="center"/>
          </w:tcPr>
          <w:p w14:paraId="589A6F38" w14:textId="77777777" w:rsidR="00A23D38" w:rsidRDefault="00A23D38" w:rsidP="00A313D4">
            <w:pPr>
              <w:widowControl w:val="0"/>
              <w:tabs>
                <w:tab w:val="decimal" w:leader="dot" w:pos="428"/>
              </w:tabs>
              <w:autoSpaceDE w:val="0"/>
              <w:autoSpaceDN w:val="0"/>
              <w:adjustRightInd w:val="0"/>
            </w:pPr>
            <w:r>
              <w:t xml:space="preserve"> </w:t>
            </w:r>
          </w:p>
        </w:tc>
        <w:tc>
          <w:tcPr>
            <w:tcW w:w="1224" w:type="dxa"/>
            <w:tcBorders>
              <w:top w:val="nil"/>
              <w:left w:val="nil"/>
              <w:bottom w:val="nil"/>
              <w:right w:val="nil"/>
            </w:tcBorders>
            <w:vAlign w:val="center"/>
          </w:tcPr>
          <w:p w14:paraId="37A99C33" w14:textId="77777777" w:rsidR="00A23D38" w:rsidRDefault="00A23D38" w:rsidP="00A313D4">
            <w:pPr>
              <w:widowControl w:val="0"/>
              <w:tabs>
                <w:tab w:val="decimal" w:leader="dot" w:pos="428"/>
              </w:tabs>
              <w:autoSpaceDE w:val="0"/>
              <w:autoSpaceDN w:val="0"/>
              <w:adjustRightInd w:val="0"/>
            </w:pPr>
            <w:r>
              <w:rPr>
                <w:sz w:val="20"/>
                <w:szCs w:val="20"/>
              </w:rPr>
              <w:t>[.97, .98]</w:t>
            </w:r>
          </w:p>
        </w:tc>
        <w:tc>
          <w:tcPr>
            <w:tcW w:w="1224" w:type="dxa"/>
            <w:tcBorders>
              <w:top w:val="nil"/>
              <w:left w:val="nil"/>
              <w:bottom w:val="nil"/>
              <w:right w:val="nil"/>
            </w:tcBorders>
            <w:vAlign w:val="center"/>
          </w:tcPr>
          <w:p w14:paraId="00DA16BD" w14:textId="77777777" w:rsidR="00A23D38" w:rsidRDefault="00A23D38" w:rsidP="00A313D4">
            <w:pPr>
              <w:widowControl w:val="0"/>
              <w:tabs>
                <w:tab w:val="decimal" w:leader="dot" w:pos="428"/>
              </w:tabs>
              <w:autoSpaceDE w:val="0"/>
              <w:autoSpaceDN w:val="0"/>
              <w:adjustRightInd w:val="0"/>
            </w:pPr>
            <w:r>
              <w:t xml:space="preserve"> </w:t>
            </w:r>
          </w:p>
        </w:tc>
        <w:tc>
          <w:tcPr>
            <w:tcW w:w="1224" w:type="dxa"/>
            <w:tcBorders>
              <w:top w:val="nil"/>
              <w:left w:val="nil"/>
              <w:bottom w:val="nil"/>
              <w:right w:val="nil"/>
            </w:tcBorders>
            <w:vAlign w:val="center"/>
          </w:tcPr>
          <w:p w14:paraId="49A70BB4" w14:textId="77777777" w:rsidR="00A23D38" w:rsidRDefault="00A23D38" w:rsidP="00A313D4">
            <w:pPr>
              <w:widowControl w:val="0"/>
              <w:tabs>
                <w:tab w:val="decimal" w:leader="dot" w:pos="428"/>
              </w:tabs>
              <w:autoSpaceDE w:val="0"/>
              <w:autoSpaceDN w:val="0"/>
              <w:adjustRightInd w:val="0"/>
            </w:pPr>
            <w:r>
              <w:t xml:space="preserve"> </w:t>
            </w:r>
          </w:p>
        </w:tc>
        <w:tc>
          <w:tcPr>
            <w:tcW w:w="1224" w:type="dxa"/>
            <w:tcBorders>
              <w:top w:val="nil"/>
              <w:left w:val="nil"/>
              <w:bottom w:val="nil"/>
              <w:right w:val="nil"/>
            </w:tcBorders>
            <w:vAlign w:val="center"/>
          </w:tcPr>
          <w:p w14:paraId="2878D754" w14:textId="77777777" w:rsidR="00A23D38" w:rsidRDefault="00A23D38" w:rsidP="00A313D4">
            <w:pPr>
              <w:widowControl w:val="0"/>
              <w:tabs>
                <w:tab w:val="decimal" w:leader="dot" w:pos="428"/>
              </w:tabs>
              <w:autoSpaceDE w:val="0"/>
              <w:autoSpaceDN w:val="0"/>
              <w:adjustRightInd w:val="0"/>
            </w:pPr>
            <w:r>
              <w:t xml:space="preserve"> </w:t>
            </w:r>
          </w:p>
        </w:tc>
      </w:tr>
      <w:tr w:rsidR="00A23D38" w14:paraId="1EF2BAD4" w14:textId="77777777" w:rsidTr="00A313D4">
        <w:tc>
          <w:tcPr>
            <w:tcW w:w="1835" w:type="dxa"/>
            <w:tcBorders>
              <w:top w:val="nil"/>
              <w:left w:val="nil"/>
              <w:bottom w:val="nil"/>
              <w:right w:val="nil"/>
            </w:tcBorders>
            <w:vAlign w:val="center"/>
          </w:tcPr>
          <w:p w14:paraId="1D5818FB" w14:textId="77777777" w:rsidR="00A23D38" w:rsidRDefault="00A23D38" w:rsidP="00A313D4">
            <w:pPr>
              <w:widowControl w:val="0"/>
              <w:autoSpaceDE w:val="0"/>
              <w:autoSpaceDN w:val="0"/>
              <w:adjustRightInd w:val="0"/>
            </w:pPr>
            <w:r>
              <w:t xml:space="preserve"> </w:t>
            </w:r>
          </w:p>
        </w:tc>
        <w:tc>
          <w:tcPr>
            <w:tcW w:w="1225" w:type="dxa"/>
            <w:tcBorders>
              <w:top w:val="nil"/>
              <w:left w:val="nil"/>
              <w:bottom w:val="nil"/>
              <w:right w:val="nil"/>
            </w:tcBorders>
            <w:vAlign w:val="center"/>
          </w:tcPr>
          <w:p w14:paraId="57C305D0" w14:textId="77777777" w:rsidR="00A23D38" w:rsidRDefault="00A23D38" w:rsidP="00A313D4">
            <w:pPr>
              <w:widowControl w:val="0"/>
              <w:tabs>
                <w:tab w:val="decimal" w:leader="dot" w:pos="428"/>
              </w:tabs>
              <w:autoSpaceDE w:val="0"/>
              <w:autoSpaceDN w:val="0"/>
              <w:adjustRightInd w:val="0"/>
            </w:pPr>
            <w:r>
              <w:t xml:space="preserve"> </w:t>
            </w:r>
          </w:p>
        </w:tc>
        <w:tc>
          <w:tcPr>
            <w:tcW w:w="1224" w:type="dxa"/>
            <w:tcBorders>
              <w:top w:val="nil"/>
              <w:left w:val="nil"/>
              <w:bottom w:val="nil"/>
              <w:right w:val="nil"/>
            </w:tcBorders>
            <w:vAlign w:val="center"/>
          </w:tcPr>
          <w:p w14:paraId="6FC2D1FA" w14:textId="77777777" w:rsidR="00A23D38" w:rsidRDefault="00A23D38" w:rsidP="00A313D4">
            <w:pPr>
              <w:widowControl w:val="0"/>
              <w:tabs>
                <w:tab w:val="decimal" w:leader="dot" w:pos="428"/>
              </w:tabs>
              <w:autoSpaceDE w:val="0"/>
              <w:autoSpaceDN w:val="0"/>
              <w:adjustRightInd w:val="0"/>
            </w:pPr>
            <w:r>
              <w:t xml:space="preserve"> </w:t>
            </w:r>
          </w:p>
        </w:tc>
        <w:tc>
          <w:tcPr>
            <w:tcW w:w="1224" w:type="dxa"/>
            <w:tcBorders>
              <w:top w:val="nil"/>
              <w:left w:val="nil"/>
              <w:bottom w:val="nil"/>
              <w:right w:val="nil"/>
            </w:tcBorders>
            <w:vAlign w:val="center"/>
          </w:tcPr>
          <w:p w14:paraId="1FFE66B9" w14:textId="77777777" w:rsidR="00A23D38" w:rsidRDefault="00A23D38" w:rsidP="00A313D4">
            <w:pPr>
              <w:widowControl w:val="0"/>
              <w:tabs>
                <w:tab w:val="decimal" w:leader="dot" w:pos="428"/>
              </w:tabs>
              <w:autoSpaceDE w:val="0"/>
              <w:autoSpaceDN w:val="0"/>
              <w:adjustRightInd w:val="0"/>
            </w:pPr>
            <w:r>
              <w:t xml:space="preserve"> </w:t>
            </w:r>
          </w:p>
        </w:tc>
        <w:tc>
          <w:tcPr>
            <w:tcW w:w="1224" w:type="dxa"/>
            <w:tcBorders>
              <w:top w:val="nil"/>
              <w:left w:val="nil"/>
              <w:bottom w:val="nil"/>
              <w:right w:val="nil"/>
            </w:tcBorders>
            <w:vAlign w:val="center"/>
          </w:tcPr>
          <w:p w14:paraId="7DB78744" w14:textId="77777777" w:rsidR="00A23D38" w:rsidRDefault="00A23D38" w:rsidP="00A313D4">
            <w:pPr>
              <w:widowControl w:val="0"/>
              <w:tabs>
                <w:tab w:val="decimal" w:leader="dot" w:pos="428"/>
              </w:tabs>
              <w:autoSpaceDE w:val="0"/>
              <w:autoSpaceDN w:val="0"/>
              <w:adjustRightInd w:val="0"/>
            </w:pPr>
            <w:r>
              <w:t xml:space="preserve"> </w:t>
            </w:r>
          </w:p>
        </w:tc>
        <w:tc>
          <w:tcPr>
            <w:tcW w:w="1224" w:type="dxa"/>
            <w:tcBorders>
              <w:top w:val="nil"/>
              <w:left w:val="nil"/>
              <w:bottom w:val="nil"/>
              <w:right w:val="nil"/>
            </w:tcBorders>
            <w:vAlign w:val="center"/>
          </w:tcPr>
          <w:p w14:paraId="04CD4786" w14:textId="77777777" w:rsidR="00A23D38" w:rsidRDefault="00A23D38" w:rsidP="00A313D4">
            <w:pPr>
              <w:widowControl w:val="0"/>
              <w:tabs>
                <w:tab w:val="decimal" w:leader="dot" w:pos="428"/>
              </w:tabs>
              <w:autoSpaceDE w:val="0"/>
              <w:autoSpaceDN w:val="0"/>
              <w:adjustRightInd w:val="0"/>
            </w:pPr>
            <w:r>
              <w:t xml:space="preserve"> </w:t>
            </w:r>
          </w:p>
        </w:tc>
        <w:tc>
          <w:tcPr>
            <w:tcW w:w="1224" w:type="dxa"/>
            <w:tcBorders>
              <w:top w:val="nil"/>
              <w:left w:val="nil"/>
              <w:bottom w:val="nil"/>
              <w:right w:val="nil"/>
            </w:tcBorders>
            <w:vAlign w:val="center"/>
          </w:tcPr>
          <w:p w14:paraId="523D910F" w14:textId="77777777" w:rsidR="00A23D38" w:rsidRDefault="00A23D38" w:rsidP="00A313D4">
            <w:pPr>
              <w:widowControl w:val="0"/>
              <w:tabs>
                <w:tab w:val="decimal" w:leader="dot" w:pos="428"/>
              </w:tabs>
              <w:autoSpaceDE w:val="0"/>
              <w:autoSpaceDN w:val="0"/>
              <w:adjustRightInd w:val="0"/>
            </w:pPr>
            <w:r>
              <w:t xml:space="preserve"> </w:t>
            </w:r>
          </w:p>
        </w:tc>
      </w:tr>
      <w:tr w:rsidR="00A23D38" w14:paraId="0082FBCA" w14:textId="77777777" w:rsidTr="00A313D4">
        <w:tc>
          <w:tcPr>
            <w:tcW w:w="1835" w:type="dxa"/>
            <w:tcBorders>
              <w:top w:val="nil"/>
              <w:left w:val="nil"/>
              <w:bottom w:val="nil"/>
              <w:right w:val="nil"/>
            </w:tcBorders>
            <w:vAlign w:val="center"/>
          </w:tcPr>
          <w:p w14:paraId="60F60A57" w14:textId="703D943E" w:rsidR="00A23D38" w:rsidRDefault="00A23D38" w:rsidP="00A313D4">
            <w:pPr>
              <w:widowControl w:val="0"/>
              <w:autoSpaceDE w:val="0"/>
              <w:autoSpaceDN w:val="0"/>
              <w:adjustRightInd w:val="0"/>
            </w:pPr>
            <w:r>
              <w:t xml:space="preserve">3. </w:t>
            </w:r>
            <w:r w:rsidR="00F671A1">
              <w:t>CPAS: Freedom From Discrimination</w:t>
            </w:r>
          </w:p>
        </w:tc>
        <w:tc>
          <w:tcPr>
            <w:tcW w:w="1225" w:type="dxa"/>
            <w:tcBorders>
              <w:top w:val="nil"/>
              <w:left w:val="nil"/>
              <w:bottom w:val="nil"/>
              <w:right w:val="nil"/>
            </w:tcBorders>
            <w:vAlign w:val="center"/>
          </w:tcPr>
          <w:p w14:paraId="59F795B4" w14:textId="77777777" w:rsidR="00A23D38" w:rsidRDefault="00A23D38" w:rsidP="00A313D4">
            <w:pPr>
              <w:widowControl w:val="0"/>
              <w:tabs>
                <w:tab w:val="decimal" w:leader="dot" w:pos="428"/>
              </w:tabs>
              <w:autoSpaceDE w:val="0"/>
              <w:autoSpaceDN w:val="0"/>
              <w:adjustRightInd w:val="0"/>
            </w:pPr>
            <w:r>
              <w:t>8.52</w:t>
            </w:r>
          </w:p>
        </w:tc>
        <w:tc>
          <w:tcPr>
            <w:tcW w:w="1224" w:type="dxa"/>
            <w:tcBorders>
              <w:top w:val="nil"/>
              <w:left w:val="nil"/>
              <w:bottom w:val="nil"/>
              <w:right w:val="nil"/>
            </w:tcBorders>
            <w:vAlign w:val="center"/>
          </w:tcPr>
          <w:p w14:paraId="0A36FC07" w14:textId="77777777" w:rsidR="00A23D38" w:rsidRDefault="00A23D38" w:rsidP="00A313D4">
            <w:pPr>
              <w:widowControl w:val="0"/>
              <w:tabs>
                <w:tab w:val="decimal" w:leader="dot" w:pos="428"/>
              </w:tabs>
              <w:autoSpaceDE w:val="0"/>
              <w:autoSpaceDN w:val="0"/>
              <w:adjustRightInd w:val="0"/>
            </w:pPr>
            <w:r>
              <w:t>1.80</w:t>
            </w:r>
          </w:p>
        </w:tc>
        <w:tc>
          <w:tcPr>
            <w:tcW w:w="1224" w:type="dxa"/>
            <w:tcBorders>
              <w:top w:val="nil"/>
              <w:left w:val="nil"/>
              <w:bottom w:val="nil"/>
              <w:right w:val="nil"/>
            </w:tcBorders>
            <w:vAlign w:val="center"/>
          </w:tcPr>
          <w:p w14:paraId="7A6F3FA7" w14:textId="77777777" w:rsidR="00A23D38" w:rsidRDefault="00A23D38" w:rsidP="00A313D4">
            <w:pPr>
              <w:widowControl w:val="0"/>
              <w:tabs>
                <w:tab w:val="decimal" w:leader="dot" w:pos="428"/>
              </w:tabs>
              <w:autoSpaceDE w:val="0"/>
              <w:autoSpaceDN w:val="0"/>
              <w:adjustRightInd w:val="0"/>
            </w:pPr>
            <w:r>
              <w:t>.60**</w:t>
            </w:r>
          </w:p>
        </w:tc>
        <w:tc>
          <w:tcPr>
            <w:tcW w:w="1224" w:type="dxa"/>
            <w:tcBorders>
              <w:top w:val="nil"/>
              <w:left w:val="nil"/>
              <w:bottom w:val="nil"/>
              <w:right w:val="nil"/>
            </w:tcBorders>
            <w:vAlign w:val="center"/>
          </w:tcPr>
          <w:p w14:paraId="18E9E2D4" w14:textId="77777777" w:rsidR="00A23D38" w:rsidRDefault="00A23D38" w:rsidP="00A313D4">
            <w:pPr>
              <w:widowControl w:val="0"/>
              <w:tabs>
                <w:tab w:val="decimal" w:leader="dot" w:pos="428"/>
              </w:tabs>
              <w:autoSpaceDE w:val="0"/>
              <w:autoSpaceDN w:val="0"/>
              <w:adjustRightInd w:val="0"/>
            </w:pPr>
            <w:r>
              <w:t>.40**</w:t>
            </w:r>
          </w:p>
        </w:tc>
        <w:tc>
          <w:tcPr>
            <w:tcW w:w="1224" w:type="dxa"/>
            <w:tcBorders>
              <w:top w:val="nil"/>
              <w:left w:val="nil"/>
              <w:bottom w:val="nil"/>
              <w:right w:val="nil"/>
            </w:tcBorders>
            <w:vAlign w:val="center"/>
          </w:tcPr>
          <w:p w14:paraId="5FAFADEA" w14:textId="77777777" w:rsidR="00A23D38" w:rsidRDefault="00A23D38" w:rsidP="00A313D4">
            <w:pPr>
              <w:widowControl w:val="0"/>
              <w:tabs>
                <w:tab w:val="decimal" w:leader="dot" w:pos="428"/>
              </w:tabs>
              <w:autoSpaceDE w:val="0"/>
              <w:autoSpaceDN w:val="0"/>
              <w:adjustRightInd w:val="0"/>
            </w:pPr>
            <w:r>
              <w:t xml:space="preserve"> </w:t>
            </w:r>
          </w:p>
        </w:tc>
        <w:tc>
          <w:tcPr>
            <w:tcW w:w="1224" w:type="dxa"/>
            <w:tcBorders>
              <w:top w:val="nil"/>
              <w:left w:val="nil"/>
              <w:bottom w:val="nil"/>
              <w:right w:val="nil"/>
            </w:tcBorders>
            <w:vAlign w:val="center"/>
          </w:tcPr>
          <w:p w14:paraId="71AFCE1C" w14:textId="77777777" w:rsidR="00A23D38" w:rsidRDefault="00A23D38" w:rsidP="00A313D4">
            <w:pPr>
              <w:widowControl w:val="0"/>
              <w:tabs>
                <w:tab w:val="decimal" w:leader="dot" w:pos="428"/>
              </w:tabs>
              <w:autoSpaceDE w:val="0"/>
              <w:autoSpaceDN w:val="0"/>
              <w:adjustRightInd w:val="0"/>
            </w:pPr>
            <w:r>
              <w:t xml:space="preserve"> </w:t>
            </w:r>
          </w:p>
        </w:tc>
      </w:tr>
      <w:tr w:rsidR="00A23D38" w14:paraId="6C1AE45F" w14:textId="77777777" w:rsidTr="00A313D4">
        <w:tc>
          <w:tcPr>
            <w:tcW w:w="1835" w:type="dxa"/>
            <w:tcBorders>
              <w:top w:val="nil"/>
              <w:left w:val="nil"/>
              <w:bottom w:val="nil"/>
              <w:right w:val="nil"/>
            </w:tcBorders>
            <w:vAlign w:val="center"/>
          </w:tcPr>
          <w:p w14:paraId="3C023259" w14:textId="77777777" w:rsidR="00A23D38" w:rsidRDefault="00A23D38" w:rsidP="00A313D4">
            <w:pPr>
              <w:widowControl w:val="0"/>
              <w:autoSpaceDE w:val="0"/>
              <w:autoSpaceDN w:val="0"/>
              <w:adjustRightInd w:val="0"/>
            </w:pPr>
            <w:r>
              <w:t xml:space="preserve"> </w:t>
            </w:r>
          </w:p>
        </w:tc>
        <w:tc>
          <w:tcPr>
            <w:tcW w:w="1225" w:type="dxa"/>
            <w:tcBorders>
              <w:top w:val="nil"/>
              <w:left w:val="nil"/>
              <w:bottom w:val="nil"/>
              <w:right w:val="nil"/>
            </w:tcBorders>
            <w:vAlign w:val="center"/>
          </w:tcPr>
          <w:p w14:paraId="3B52627D" w14:textId="77777777" w:rsidR="00A23D38" w:rsidRDefault="00A23D38" w:rsidP="00A313D4">
            <w:pPr>
              <w:widowControl w:val="0"/>
              <w:tabs>
                <w:tab w:val="decimal" w:leader="dot" w:pos="428"/>
              </w:tabs>
              <w:autoSpaceDE w:val="0"/>
              <w:autoSpaceDN w:val="0"/>
              <w:adjustRightInd w:val="0"/>
            </w:pPr>
            <w:r>
              <w:t xml:space="preserve"> </w:t>
            </w:r>
          </w:p>
        </w:tc>
        <w:tc>
          <w:tcPr>
            <w:tcW w:w="1224" w:type="dxa"/>
            <w:tcBorders>
              <w:top w:val="nil"/>
              <w:left w:val="nil"/>
              <w:bottom w:val="nil"/>
              <w:right w:val="nil"/>
            </w:tcBorders>
            <w:vAlign w:val="center"/>
          </w:tcPr>
          <w:p w14:paraId="629938C3" w14:textId="77777777" w:rsidR="00A23D38" w:rsidRDefault="00A23D38" w:rsidP="00A313D4">
            <w:pPr>
              <w:widowControl w:val="0"/>
              <w:tabs>
                <w:tab w:val="decimal" w:leader="dot" w:pos="428"/>
              </w:tabs>
              <w:autoSpaceDE w:val="0"/>
              <w:autoSpaceDN w:val="0"/>
              <w:adjustRightInd w:val="0"/>
            </w:pPr>
            <w:r>
              <w:t xml:space="preserve"> </w:t>
            </w:r>
          </w:p>
        </w:tc>
        <w:tc>
          <w:tcPr>
            <w:tcW w:w="1224" w:type="dxa"/>
            <w:tcBorders>
              <w:top w:val="nil"/>
              <w:left w:val="nil"/>
              <w:bottom w:val="nil"/>
              <w:right w:val="nil"/>
            </w:tcBorders>
            <w:vAlign w:val="center"/>
          </w:tcPr>
          <w:p w14:paraId="2B238B80" w14:textId="77777777" w:rsidR="00A23D38" w:rsidRDefault="00A23D38" w:rsidP="00A313D4">
            <w:pPr>
              <w:widowControl w:val="0"/>
              <w:tabs>
                <w:tab w:val="decimal" w:leader="dot" w:pos="428"/>
              </w:tabs>
              <w:autoSpaceDE w:val="0"/>
              <w:autoSpaceDN w:val="0"/>
              <w:adjustRightInd w:val="0"/>
            </w:pPr>
            <w:r>
              <w:rPr>
                <w:sz w:val="20"/>
                <w:szCs w:val="20"/>
              </w:rPr>
              <w:t>[.53, .66]</w:t>
            </w:r>
          </w:p>
        </w:tc>
        <w:tc>
          <w:tcPr>
            <w:tcW w:w="1224" w:type="dxa"/>
            <w:tcBorders>
              <w:top w:val="nil"/>
              <w:left w:val="nil"/>
              <w:bottom w:val="nil"/>
              <w:right w:val="nil"/>
            </w:tcBorders>
            <w:vAlign w:val="center"/>
          </w:tcPr>
          <w:p w14:paraId="0DAB6E3E" w14:textId="77777777" w:rsidR="00A23D38" w:rsidRDefault="00A23D38" w:rsidP="00A313D4">
            <w:pPr>
              <w:widowControl w:val="0"/>
              <w:tabs>
                <w:tab w:val="decimal" w:leader="dot" w:pos="428"/>
              </w:tabs>
              <w:autoSpaceDE w:val="0"/>
              <w:autoSpaceDN w:val="0"/>
              <w:adjustRightInd w:val="0"/>
            </w:pPr>
            <w:r>
              <w:rPr>
                <w:sz w:val="20"/>
                <w:szCs w:val="20"/>
              </w:rPr>
              <w:t>[.32, .48]</w:t>
            </w:r>
          </w:p>
        </w:tc>
        <w:tc>
          <w:tcPr>
            <w:tcW w:w="1224" w:type="dxa"/>
            <w:tcBorders>
              <w:top w:val="nil"/>
              <w:left w:val="nil"/>
              <w:bottom w:val="nil"/>
              <w:right w:val="nil"/>
            </w:tcBorders>
            <w:vAlign w:val="center"/>
          </w:tcPr>
          <w:p w14:paraId="04B0F19B" w14:textId="77777777" w:rsidR="00A23D38" w:rsidRDefault="00A23D38" w:rsidP="00A313D4">
            <w:pPr>
              <w:widowControl w:val="0"/>
              <w:tabs>
                <w:tab w:val="decimal" w:leader="dot" w:pos="428"/>
              </w:tabs>
              <w:autoSpaceDE w:val="0"/>
              <w:autoSpaceDN w:val="0"/>
              <w:adjustRightInd w:val="0"/>
            </w:pPr>
            <w:r>
              <w:t xml:space="preserve"> </w:t>
            </w:r>
          </w:p>
        </w:tc>
        <w:tc>
          <w:tcPr>
            <w:tcW w:w="1224" w:type="dxa"/>
            <w:tcBorders>
              <w:top w:val="nil"/>
              <w:left w:val="nil"/>
              <w:bottom w:val="nil"/>
              <w:right w:val="nil"/>
            </w:tcBorders>
            <w:vAlign w:val="center"/>
          </w:tcPr>
          <w:p w14:paraId="133179D0" w14:textId="77777777" w:rsidR="00A23D38" w:rsidRDefault="00A23D38" w:rsidP="00A313D4">
            <w:pPr>
              <w:widowControl w:val="0"/>
              <w:tabs>
                <w:tab w:val="decimal" w:leader="dot" w:pos="428"/>
              </w:tabs>
              <w:autoSpaceDE w:val="0"/>
              <w:autoSpaceDN w:val="0"/>
              <w:adjustRightInd w:val="0"/>
            </w:pPr>
            <w:r>
              <w:t xml:space="preserve"> </w:t>
            </w:r>
          </w:p>
        </w:tc>
      </w:tr>
      <w:tr w:rsidR="00A23D38" w14:paraId="3DB48EEB" w14:textId="77777777" w:rsidTr="00A313D4">
        <w:tc>
          <w:tcPr>
            <w:tcW w:w="1835" w:type="dxa"/>
            <w:tcBorders>
              <w:top w:val="nil"/>
              <w:left w:val="nil"/>
              <w:bottom w:val="nil"/>
              <w:right w:val="nil"/>
            </w:tcBorders>
            <w:vAlign w:val="center"/>
          </w:tcPr>
          <w:p w14:paraId="5EB7F91C" w14:textId="77777777" w:rsidR="00A23D38" w:rsidRDefault="00A23D38" w:rsidP="00A313D4">
            <w:pPr>
              <w:widowControl w:val="0"/>
              <w:autoSpaceDE w:val="0"/>
              <w:autoSpaceDN w:val="0"/>
              <w:adjustRightInd w:val="0"/>
            </w:pPr>
            <w:r>
              <w:t xml:space="preserve"> </w:t>
            </w:r>
          </w:p>
        </w:tc>
        <w:tc>
          <w:tcPr>
            <w:tcW w:w="1225" w:type="dxa"/>
            <w:tcBorders>
              <w:top w:val="nil"/>
              <w:left w:val="nil"/>
              <w:bottom w:val="nil"/>
              <w:right w:val="nil"/>
            </w:tcBorders>
            <w:vAlign w:val="center"/>
          </w:tcPr>
          <w:p w14:paraId="52DC96E4" w14:textId="77777777" w:rsidR="00A23D38" w:rsidRDefault="00A23D38" w:rsidP="00A313D4">
            <w:pPr>
              <w:widowControl w:val="0"/>
              <w:tabs>
                <w:tab w:val="decimal" w:leader="dot" w:pos="428"/>
              </w:tabs>
              <w:autoSpaceDE w:val="0"/>
              <w:autoSpaceDN w:val="0"/>
              <w:adjustRightInd w:val="0"/>
            </w:pPr>
            <w:r>
              <w:t xml:space="preserve"> </w:t>
            </w:r>
          </w:p>
        </w:tc>
        <w:tc>
          <w:tcPr>
            <w:tcW w:w="1224" w:type="dxa"/>
            <w:tcBorders>
              <w:top w:val="nil"/>
              <w:left w:val="nil"/>
              <w:bottom w:val="nil"/>
              <w:right w:val="nil"/>
            </w:tcBorders>
            <w:vAlign w:val="center"/>
          </w:tcPr>
          <w:p w14:paraId="73957BFF" w14:textId="77777777" w:rsidR="00A23D38" w:rsidRDefault="00A23D38" w:rsidP="00A313D4">
            <w:pPr>
              <w:widowControl w:val="0"/>
              <w:tabs>
                <w:tab w:val="decimal" w:leader="dot" w:pos="428"/>
              </w:tabs>
              <w:autoSpaceDE w:val="0"/>
              <w:autoSpaceDN w:val="0"/>
              <w:adjustRightInd w:val="0"/>
            </w:pPr>
            <w:r>
              <w:t xml:space="preserve"> </w:t>
            </w:r>
          </w:p>
        </w:tc>
        <w:tc>
          <w:tcPr>
            <w:tcW w:w="1224" w:type="dxa"/>
            <w:tcBorders>
              <w:top w:val="nil"/>
              <w:left w:val="nil"/>
              <w:bottom w:val="nil"/>
              <w:right w:val="nil"/>
            </w:tcBorders>
            <w:vAlign w:val="center"/>
          </w:tcPr>
          <w:p w14:paraId="48C2D74D" w14:textId="77777777" w:rsidR="00A23D38" w:rsidRDefault="00A23D38" w:rsidP="00A313D4">
            <w:pPr>
              <w:widowControl w:val="0"/>
              <w:tabs>
                <w:tab w:val="decimal" w:leader="dot" w:pos="428"/>
              </w:tabs>
              <w:autoSpaceDE w:val="0"/>
              <w:autoSpaceDN w:val="0"/>
              <w:adjustRightInd w:val="0"/>
            </w:pPr>
            <w:r>
              <w:t xml:space="preserve"> </w:t>
            </w:r>
          </w:p>
        </w:tc>
        <w:tc>
          <w:tcPr>
            <w:tcW w:w="1224" w:type="dxa"/>
            <w:tcBorders>
              <w:top w:val="nil"/>
              <w:left w:val="nil"/>
              <w:bottom w:val="nil"/>
              <w:right w:val="nil"/>
            </w:tcBorders>
            <w:vAlign w:val="center"/>
          </w:tcPr>
          <w:p w14:paraId="75CA93F0" w14:textId="77777777" w:rsidR="00A23D38" w:rsidRDefault="00A23D38" w:rsidP="00A313D4">
            <w:pPr>
              <w:widowControl w:val="0"/>
              <w:tabs>
                <w:tab w:val="decimal" w:leader="dot" w:pos="428"/>
              </w:tabs>
              <w:autoSpaceDE w:val="0"/>
              <w:autoSpaceDN w:val="0"/>
              <w:adjustRightInd w:val="0"/>
            </w:pPr>
            <w:r>
              <w:t xml:space="preserve"> </w:t>
            </w:r>
          </w:p>
        </w:tc>
        <w:tc>
          <w:tcPr>
            <w:tcW w:w="1224" w:type="dxa"/>
            <w:tcBorders>
              <w:top w:val="nil"/>
              <w:left w:val="nil"/>
              <w:bottom w:val="nil"/>
              <w:right w:val="nil"/>
            </w:tcBorders>
            <w:vAlign w:val="center"/>
          </w:tcPr>
          <w:p w14:paraId="779A5EC3" w14:textId="77777777" w:rsidR="00A23D38" w:rsidRDefault="00A23D38" w:rsidP="00A313D4">
            <w:pPr>
              <w:widowControl w:val="0"/>
              <w:tabs>
                <w:tab w:val="decimal" w:leader="dot" w:pos="428"/>
              </w:tabs>
              <w:autoSpaceDE w:val="0"/>
              <w:autoSpaceDN w:val="0"/>
              <w:adjustRightInd w:val="0"/>
            </w:pPr>
            <w:r>
              <w:t xml:space="preserve"> </w:t>
            </w:r>
          </w:p>
        </w:tc>
        <w:tc>
          <w:tcPr>
            <w:tcW w:w="1224" w:type="dxa"/>
            <w:tcBorders>
              <w:top w:val="nil"/>
              <w:left w:val="nil"/>
              <w:bottom w:val="nil"/>
              <w:right w:val="nil"/>
            </w:tcBorders>
            <w:vAlign w:val="center"/>
          </w:tcPr>
          <w:p w14:paraId="7832535A" w14:textId="77777777" w:rsidR="00A23D38" w:rsidRDefault="00A23D38" w:rsidP="00A313D4">
            <w:pPr>
              <w:widowControl w:val="0"/>
              <w:tabs>
                <w:tab w:val="decimal" w:leader="dot" w:pos="428"/>
              </w:tabs>
              <w:autoSpaceDE w:val="0"/>
              <w:autoSpaceDN w:val="0"/>
              <w:adjustRightInd w:val="0"/>
            </w:pPr>
            <w:r>
              <w:t xml:space="preserve"> </w:t>
            </w:r>
          </w:p>
        </w:tc>
      </w:tr>
      <w:tr w:rsidR="00A23D38" w14:paraId="0FA0A77F" w14:textId="77777777" w:rsidTr="00A313D4">
        <w:tc>
          <w:tcPr>
            <w:tcW w:w="1835" w:type="dxa"/>
            <w:tcBorders>
              <w:top w:val="nil"/>
              <w:left w:val="nil"/>
              <w:bottom w:val="nil"/>
              <w:right w:val="nil"/>
            </w:tcBorders>
            <w:vAlign w:val="center"/>
          </w:tcPr>
          <w:p w14:paraId="52DBA483" w14:textId="77777777" w:rsidR="00A23D38" w:rsidRDefault="00A23D38" w:rsidP="00A313D4">
            <w:pPr>
              <w:widowControl w:val="0"/>
              <w:autoSpaceDE w:val="0"/>
              <w:autoSpaceDN w:val="0"/>
              <w:adjustRightInd w:val="0"/>
            </w:pPr>
            <w:r>
              <w:t>4. POI: Christian</w:t>
            </w:r>
          </w:p>
        </w:tc>
        <w:tc>
          <w:tcPr>
            <w:tcW w:w="1225" w:type="dxa"/>
            <w:tcBorders>
              <w:top w:val="nil"/>
              <w:left w:val="nil"/>
              <w:bottom w:val="nil"/>
              <w:right w:val="nil"/>
            </w:tcBorders>
            <w:vAlign w:val="center"/>
          </w:tcPr>
          <w:p w14:paraId="4F4318F2" w14:textId="77777777" w:rsidR="00A23D38" w:rsidRDefault="00A23D38" w:rsidP="00A313D4">
            <w:pPr>
              <w:widowControl w:val="0"/>
              <w:tabs>
                <w:tab w:val="decimal" w:leader="dot" w:pos="428"/>
              </w:tabs>
              <w:autoSpaceDE w:val="0"/>
              <w:autoSpaceDN w:val="0"/>
              <w:adjustRightInd w:val="0"/>
            </w:pPr>
            <w:r>
              <w:t>4.18</w:t>
            </w:r>
          </w:p>
        </w:tc>
        <w:tc>
          <w:tcPr>
            <w:tcW w:w="1224" w:type="dxa"/>
            <w:tcBorders>
              <w:top w:val="nil"/>
              <w:left w:val="nil"/>
              <w:bottom w:val="nil"/>
              <w:right w:val="nil"/>
            </w:tcBorders>
            <w:vAlign w:val="center"/>
          </w:tcPr>
          <w:p w14:paraId="5C20D035" w14:textId="77777777" w:rsidR="00A23D38" w:rsidRDefault="00A23D38" w:rsidP="00A313D4">
            <w:pPr>
              <w:widowControl w:val="0"/>
              <w:tabs>
                <w:tab w:val="decimal" w:leader="dot" w:pos="428"/>
              </w:tabs>
              <w:autoSpaceDE w:val="0"/>
              <w:autoSpaceDN w:val="0"/>
              <w:adjustRightInd w:val="0"/>
            </w:pPr>
            <w:r>
              <w:t>1.09</w:t>
            </w:r>
          </w:p>
        </w:tc>
        <w:tc>
          <w:tcPr>
            <w:tcW w:w="1224" w:type="dxa"/>
            <w:tcBorders>
              <w:top w:val="nil"/>
              <w:left w:val="nil"/>
              <w:bottom w:val="nil"/>
              <w:right w:val="nil"/>
            </w:tcBorders>
            <w:vAlign w:val="center"/>
          </w:tcPr>
          <w:p w14:paraId="71E0685A" w14:textId="77777777" w:rsidR="00A23D38" w:rsidRDefault="00A23D38" w:rsidP="00A313D4">
            <w:pPr>
              <w:widowControl w:val="0"/>
              <w:tabs>
                <w:tab w:val="decimal" w:leader="dot" w:pos="428"/>
              </w:tabs>
              <w:autoSpaceDE w:val="0"/>
              <w:autoSpaceDN w:val="0"/>
              <w:adjustRightInd w:val="0"/>
            </w:pPr>
            <w:r>
              <w:t>.84**</w:t>
            </w:r>
          </w:p>
        </w:tc>
        <w:tc>
          <w:tcPr>
            <w:tcW w:w="1224" w:type="dxa"/>
            <w:tcBorders>
              <w:top w:val="nil"/>
              <w:left w:val="nil"/>
              <w:bottom w:val="nil"/>
              <w:right w:val="nil"/>
            </w:tcBorders>
            <w:vAlign w:val="center"/>
          </w:tcPr>
          <w:p w14:paraId="49104280" w14:textId="77777777" w:rsidR="00A23D38" w:rsidRDefault="00A23D38" w:rsidP="00A313D4">
            <w:pPr>
              <w:widowControl w:val="0"/>
              <w:tabs>
                <w:tab w:val="decimal" w:leader="dot" w:pos="428"/>
              </w:tabs>
              <w:autoSpaceDE w:val="0"/>
              <w:autoSpaceDN w:val="0"/>
              <w:adjustRightInd w:val="0"/>
            </w:pPr>
            <w:r>
              <w:t>.81**</w:t>
            </w:r>
          </w:p>
        </w:tc>
        <w:tc>
          <w:tcPr>
            <w:tcW w:w="1224" w:type="dxa"/>
            <w:tcBorders>
              <w:top w:val="nil"/>
              <w:left w:val="nil"/>
              <w:bottom w:val="nil"/>
              <w:right w:val="nil"/>
            </w:tcBorders>
            <w:vAlign w:val="center"/>
          </w:tcPr>
          <w:p w14:paraId="0FD40171" w14:textId="77777777" w:rsidR="00A23D38" w:rsidRDefault="00A23D38" w:rsidP="00A313D4">
            <w:pPr>
              <w:widowControl w:val="0"/>
              <w:tabs>
                <w:tab w:val="decimal" w:leader="dot" w:pos="428"/>
              </w:tabs>
              <w:autoSpaceDE w:val="0"/>
              <w:autoSpaceDN w:val="0"/>
              <w:adjustRightInd w:val="0"/>
            </w:pPr>
            <w:r>
              <w:t>.52**</w:t>
            </w:r>
          </w:p>
        </w:tc>
        <w:tc>
          <w:tcPr>
            <w:tcW w:w="1224" w:type="dxa"/>
            <w:tcBorders>
              <w:top w:val="nil"/>
              <w:left w:val="nil"/>
              <w:bottom w:val="nil"/>
              <w:right w:val="nil"/>
            </w:tcBorders>
            <w:vAlign w:val="center"/>
          </w:tcPr>
          <w:p w14:paraId="534816D4" w14:textId="77777777" w:rsidR="00A23D38" w:rsidRDefault="00A23D38" w:rsidP="00A313D4">
            <w:pPr>
              <w:widowControl w:val="0"/>
              <w:tabs>
                <w:tab w:val="decimal" w:leader="dot" w:pos="428"/>
              </w:tabs>
              <w:autoSpaceDE w:val="0"/>
              <w:autoSpaceDN w:val="0"/>
              <w:adjustRightInd w:val="0"/>
            </w:pPr>
            <w:r>
              <w:t xml:space="preserve"> </w:t>
            </w:r>
          </w:p>
        </w:tc>
      </w:tr>
      <w:tr w:rsidR="00A23D38" w14:paraId="5A5CF9B9" w14:textId="77777777" w:rsidTr="00A313D4">
        <w:tc>
          <w:tcPr>
            <w:tcW w:w="1835" w:type="dxa"/>
            <w:tcBorders>
              <w:top w:val="nil"/>
              <w:left w:val="nil"/>
              <w:bottom w:val="nil"/>
              <w:right w:val="nil"/>
            </w:tcBorders>
            <w:vAlign w:val="center"/>
          </w:tcPr>
          <w:p w14:paraId="21467CDE" w14:textId="77777777" w:rsidR="00A23D38" w:rsidRDefault="00A23D38" w:rsidP="00A313D4">
            <w:pPr>
              <w:widowControl w:val="0"/>
              <w:autoSpaceDE w:val="0"/>
              <w:autoSpaceDN w:val="0"/>
              <w:adjustRightInd w:val="0"/>
            </w:pPr>
            <w:r>
              <w:t xml:space="preserve"> </w:t>
            </w:r>
          </w:p>
        </w:tc>
        <w:tc>
          <w:tcPr>
            <w:tcW w:w="1225" w:type="dxa"/>
            <w:tcBorders>
              <w:top w:val="nil"/>
              <w:left w:val="nil"/>
              <w:bottom w:val="nil"/>
              <w:right w:val="nil"/>
            </w:tcBorders>
            <w:vAlign w:val="center"/>
          </w:tcPr>
          <w:p w14:paraId="2831204D" w14:textId="77777777" w:rsidR="00A23D38" w:rsidRDefault="00A23D38" w:rsidP="00A313D4">
            <w:pPr>
              <w:widowControl w:val="0"/>
              <w:tabs>
                <w:tab w:val="decimal" w:leader="dot" w:pos="428"/>
              </w:tabs>
              <w:autoSpaceDE w:val="0"/>
              <w:autoSpaceDN w:val="0"/>
              <w:adjustRightInd w:val="0"/>
            </w:pPr>
            <w:r>
              <w:t xml:space="preserve"> </w:t>
            </w:r>
          </w:p>
        </w:tc>
        <w:tc>
          <w:tcPr>
            <w:tcW w:w="1224" w:type="dxa"/>
            <w:tcBorders>
              <w:top w:val="nil"/>
              <w:left w:val="nil"/>
              <w:bottom w:val="nil"/>
              <w:right w:val="nil"/>
            </w:tcBorders>
            <w:vAlign w:val="center"/>
          </w:tcPr>
          <w:p w14:paraId="7FB0E0AB" w14:textId="77777777" w:rsidR="00A23D38" w:rsidRDefault="00A23D38" w:rsidP="00A313D4">
            <w:pPr>
              <w:widowControl w:val="0"/>
              <w:tabs>
                <w:tab w:val="decimal" w:leader="dot" w:pos="428"/>
              </w:tabs>
              <w:autoSpaceDE w:val="0"/>
              <w:autoSpaceDN w:val="0"/>
              <w:adjustRightInd w:val="0"/>
            </w:pPr>
            <w:r>
              <w:t xml:space="preserve"> </w:t>
            </w:r>
          </w:p>
        </w:tc>
        <w:tc>
          <w:tcPr>
            <w:tcW w:w="1224" w:type="dxa"/>
            <w:tcBorders>
              <w:top w:val="nil"/>
              <w:left w:val="nil"/>
              <w:bottom w:val="nil"/>
              <w:right w:val="nil"/>
            </w:tcBorders>
            <w:vAlign w:val="center"/>
          </w:tcPr>
          <w:p w14:paraId="3FA7F0E3" w14:textId="77777777" w:rsidR="00A23D38" w:rsidRDefault="00A23D38" w:rsidP="00A313D4">
            <w:pPr>
              <w:widowControl w:val="0"/>
              <w:tabs>
                <w:tab w:val="decimal" w:leader="dot" w:pos="428"/>
              </w:tabs>
              <w:autoSpaceDE w:val="0"/>
              <w:autoSpaceDN w:val="0"/>
              <w:adjustRightInd w:val="0"/>
            </w:pPr>
            <w:r>
              <w:rPr>
                <w:sz w:val="20"/>
                <w:szCs w:val="20"/>
              </w:rPr>
              <w:t>[.81, .87]</w:t>
            </w:r>
          </w:p>
        </w:tc>
        <w:tc>
          <w:tcPr>
            <w:tcW w:w="1224" w:type="dxa"/>
            <w:tcBorders>
              <w:top w:val="nil"/>
              <w:left w:val="nil"/>
              <w:bottom w:val="nil"/>
              <w:right w:val="nil"/>
            </w:tcBorders>
            <w:vAlign w:val="center"/>
          </w:tcPr>
          <w:p w14:paraId="28D11C8B" w14:textId="77777777" w:rsidR="00A23D38" w:rsidRDefault="00A23D38" w:rsidP="00A313D4">
            <w:pPr>
              <w:widowControl w:val="0"/>
              <w:tabs>
                <w:tab w:val="decimal" w:leader="dot" w:pos="428"/>
              </w:tabs>
              <w:autoSpaceDE w:val="0"/>
              <w:autoSpaceDN w:val="0"/>
              <w:adjustRightInd w:val="0"/>
            </w:pPr>
            <w:r>
              <w:rPr>
                <w:sz w:val="20"/>
                <w:szCs w:val="20"/>
              </w:rPr>
              <w:t>[.78, .85]</w:t>
            </w:r>
          </w:p>
        </w:tc>
        <w:tc>
          <w:tcPr>
            <w:tcW w:w="1224" w:type="dxa"/>
            <w:tcBorders>
              <w:top w:val="nil"/>
              <w:left w:val="nil"/>
              <w:bottom w:val="nil"/>
              <w:right w:val="nil"/>
            </w:tcBorders>
            <w:vAlign w:val="center"/>
          </w:tcPr>
          <w:p w14:paraId="7940BF6F" w14:textId="77777777" w:rsidR="00A23D38" w:rsidRDefault="00A23D38" w:rsidP="00A313D4">
            <w:pPr>
              <w:widowControl w:val="0"/>
              <w:tabs>
                <w:tab w:val="decimal" w:leader="dot" w:pos="428"/>
              </w:tabs>
              <w:autoSpaceDE w:val="0"/>
              <w:autoSpaceDN w:val="0"/>
              <w:adjustRightInd w:val="0"/>
            </w:pPr>
            <w:r>
              <w:rPr>
                <w:sz w:val="20"/>
                <w:szCs w:val="20"/>
              </w:rPr>
              <w:t>[.44, .59]</w:t>
            </w:r>
          </w:p>
        </w:tc>
        <w:tc>
          <w:tcPr>
            <w:tcW w:w="1224" w:type="dxa"/>
            <w:tcBorders>
              <w:top w:val="nil"/>
              <w:left w:val="nil"/>
              <w:bottom w:val="nil"/>
              <w:right w:val="nil"/>
            </w:tcBorders>
            <w:vAlign w:val="center"/>
          </w:tcPr>
          <w:p w14:paraId="43FCF558" w14:textId="77777777" w:rsidR="00A23D38" w:rsidRDefault="00A23D38" w:rsidP="00A313D4">
            <w:pPr>
              <w:widowControl w:val="0"/>
              <w:tabs>
                <w:tab w:val="decimal" w:leader="dot" w:pos="428"/>
              </w:tabs>
              <w:autoSpaceDE w:val="0"/>
              <w:autoSpaceDN w:val="0"/>
              <w:adjustRightInd w:val="0"/>
            </w:pPr>
            <w:r>
              <w:t xml:space="preserve"> </w:t>
            </w:r>
          </w:p>
        </w:tc>
      </w:tr>
      <w:tr w:rsidR="00A23D38" w14:paraId="6733DEE7" w14:textId="77777777" w:rsidTr="00A313D4">
        <w:tc>
          <w:tcPr>
            <w:tcW w:w="1835" w:type="dxa"/>
            <w:tcBorders>
              <w:top w:val="nil"/>
              <w:left w:val="nil"/>
              <w:bottom w:val="nil"/>
              <w:right w:val="nil"/>
            </w:tcBorders>
            <w:vAlign w:val="center"/>
          </w:tcPr>
          <w:p w14:paraId="3BE5165C" w14:textId="77777777" w:rsidR="00A23D38" w:rsidRDefault="00A23D38" w:rsidP="00A313D4">
            <w:pPr>
              <w:widowControl w:val="0"/>
              <w:autoSpaceDE w:val="0"/>
              <w:autoSpaceDN w:val="0"/>
              <w:adjustRightInd w:val="0"/>
            </w:pPr>
            <w:r>
              <w:t xml:space="preserve"> </w:t>
            </w:r>
          </w:p>
        </w:tc>
        <w:tc>
          <w:tcPr>
            <w:tcW w:w="1225" w:type="dxa"/>
            <w:tcBorders>
              <w:top w:val="nil"/>
              <w:left w:val="nil"/>
              <w:bottom w:val="nil"/>
              <w:right w:val="nil"/>
            </w:tcBorders>
            <w:vAlign w:val="center"/>
          </w:tcPr>
          <w:p w14:paraId="5E978D54" w14:textId="77777777" w:rsidR="00A23D38" w:rsidRDefault="00A23D38" w:rsidP="00A313D4">
            <w:pPr>
              <w:widowControl w:val="0"/>
              <w:tabs>
                <w:tab w:val="decimal" w:leader="dot" w:pos="428"/>
              </w:tabs>
              <w:autoSpaceDE w:val="0"/>
              <w:autoSpaceDN w:val="0"/>
              <w:adjustRightInd w:val="0"/>
            </w:pPr>
            <w:r>
              <w:t xml:space="preserve"> </w:t>
            </w:r>
          </w:p>
        </w:tc>
        <w:tc>
          <w:tcPr>
            <w:tcW w:w="1224" w:type="dxa"/>
            <w:tcBorders>
              <w:top w:val="nil"/>
              <w:left w:val="nil"/>
              <w:bottom w:val="nil"/>
              <w:right w:val="nil"/>
            </w:tcBorders>
            <w:vAlign w:val="center"/>
          </w:tcPr>
          <w:p w14:paraId="7715BB69" w14:textId="77777777" w:rsidR="00A23D38" w:rsidRDefault="00A23D38" w:rsidP="00A313D4">
            <w:pPr>
              <w:widowControl w:val="0"/>
              <w:tabs>
                <w:tab w:val="decimal" w:leader="dot" w:pos="428"/>
              </w:tabs>
              <w:autoSpaceDE w:val="0"/>
              <w:autoSpaceDN w:val="0"/>
              <w:adjustRightInd w:val="0"/>
            </w:pPr>
            <w:r>
              <w:t xml:space="preserve"> </w:t>
            </w:r>
          </w:p>
        </w:tc>
        <w:tc>
          <w:tcPr>
            <w:tcW w:w="1224" w:type="dxa"/>
            <w:tcBorders>
              <w:top w:val="nil"/>
              <w:left w:val="nil"/>
              <w:bottom w:val="nil"/>
              <w:right w:val="nil"/>
            </w:tcBorders>
            <w:vAlign w:val="center"/>
          </w:tcPr>
          <w:p w14:paraId="17C39A91" w14:textId="77777777" w:rsidR="00A23D38" w:rsidRDefault="00A23D38" w:rsidP="00A313D4">
            <w:pPr>
              <w:widowControl w:val="0"/>
              <w:tabs>
                <w:tab w:val="decimal" w:leader="dot" w:pos="428"/>
              </w:tabs>
              <w:autoSpaceDE w:val="0"/>
              <w:autoSpaceDN w:val="0"/>
              <w:adjustRightInd w:val="0"/>
            </w:pPr>
            <w:r>
              <w:t xml:space="preserve"> </w:t>
            </w:r>
          </w:p>
        </w:tc>
        <w:tc>
          <w:tcPr>
            <w:tcW w:w="1224" w:type="dxa"/>
            <w:tcBorders>
              <w:top w:val="nil"/>
              <w:left w:val="nil"/>
              <w:bottom w:val="nil"/>
              <w:right w:val="nil"/>
            </w:tcBorders>
            <w:vAlign w:val="center"/>
          </w:tcPr>
          <w:p w14:paraId="460D640C" w14:textId="77777777" w:rsidR="00A23D38" w:rsidRDefault="00A23D38" w:rsidP="00A313D4">
            <w:pPr>
              <w:widowControl w:val="0"/>
              <w:tabs>
                <w:tab w:val="decimal" w:leader="dot" w:pos="428"/>
              </w:tabs>
              <w:autoSpaceDE w:val="0"/>
              <w:autoSpaceDN w:val="0"/>
              <w:adjustRightInd w:val="0"/>
            </w:pPr>
            <w:r>
              <w:t xml:space="preserve"> </w:t>
            </w:r>
          </w:p>
        </w:tc>
        <w:tc>
          <w:tcPr>
            <w:tcW w:w="1224" w:type="dxa"/>
            <w:tcBorders>
              <w:top w:val="nil"/>
              <w:left w:val="nil"/>
              <w:bottom w:val="nil"/>
              <w:right w:val="nil"/>
            </w:tcBorders>
            <w:vAlign w:val="center"/>
          </w:tcPr>
          <w:p w14:paraId="0AC4031E" w14:textId="77777777" w:rsidR="00A23D38" w:rsidRDefault="00A23D38" w:rsidP="00A313D4">
            <w:pPr>
              <w:widowControl w:val="0"/>
              <w:tabs>
                <w:tab w:val="decimal" w:leader="dot" w:pos="428"/>
              </w:tabs>
              <w:autoSpaceDE w:val="0"/>
              <w:autoSpaceDN w:val="0"/>
              <w:adjustRightInd w:val="0"/>
            </w:pPr>
            <w:r>
              <w:t xml:space="preserve"> </w:t>
            </w:r>
          </w:p>
        </w:tc>
        <w:tc>
          <w:tcPr>
            <w:tcW w:w="1224" w:type="dxa"/>
            <w:tcBorders>
              <w:top w:val="nil"/>
              <w:left w:val="nil"/>
              <w:bottom w:val="nil"/>
              <w:right w:val="nil"/>
            </w:tcBorders>
            <w:vAlign w:val="center"/>
          </w:tcPr>
          <w:p w14:paraId="1CB858D0" w14:textId="77777777" w:rsidR="00A23D38" w:rsidRDefault="00A23D38" w:rsidP="00A313D4">
            <w:pPr>
              <w:widowControl w:val="0"/>
              <w:tabs>
                <w:tab w:val="decimal" w:leader="dot" w:pos="428"/>
              </w:tabs>
              <w:autoSpaceDE w:val="0"/>
              <w:autoSpaceDN w:val="0"/>
              <w:adjustRightInd w:val="0"/>
            </w:pPr>
            <w:r>
              <w:t xml:space="preserve"> </w:t>
            </w:r>
          </w:p>
        </w:tc>
      </w:tr>
      <w:tr w:rsidR="00A23D38" w14:paraId="0245A183" w14:textId="77777777" w:rsidTr="00A313D4">
        <w:tc>
          <w:tcPr>
            <w:tcW w:w="1835" w:type="dxa"/>
            <w:tcBorders>
              <w:top w:val="nil"/>
              <w:left w:val="nil"/>
              <w:bottom w:val="nil"/>
              <w:right w:val="nil"/>
            </w:tcBorders>
            <w:vAlign w:val="center"/>
          </w:tcPr>
          <w:p w14:paraId="4BFB3EBA" w14:textId="5EC2678D" w:rsidR="00A23D38" w:rsidRDefault="00A23D38" w:rsidP="00A313D4">
            <w:pPr>
              <w:widowControl w:val="0"/>
              <w:autoSpaceDE w:val="0"/>
              <w:autoSpaceDN w:val="0"/>
              <w:adjustRightInd w:val="0"/>
            </w:pPr>
            <w:r>
              <w:t xml:space="preserve">5. </w:t>
            </w:r>
            <w:r w:rsidR="00752811">
              <w:rPr>
                <w:color w:val="000000"/>
              </w:rPr>
              <w:t>Sanctification of Social Justice Scale (SSJS)</w:t>
            </w:r>
          </w:p>
        </w:tc>
        <w:tc>
          <w:tcPr>
            <w:tcW w:w="1225" w:type="dxa"/>
            <w:tcBorders>
              <w:top w:val="nil"/>
              <w:left w:val="nil"/>
              <w:bottom w:val="nil"/>
              <w:right w:val="nil"/>
            </w:tcBorders>
            <w:vAlign w:val="center"/>
          </w:tcPr>
          <w:p w14:paraId="00A23440" w14:textId="77777777" w:rsidR="00A23D38" w:rsidRDefault="00A23D38" w:rsidP="00A313D4">
            <w:pPr>
              <w:widowControl w:val="0"/>
              <w:tabs>
                <w:tab w:val="decimal" w:leader="dot" w:pos="428"/>
              </w:tabs>
              <w:autoSpaceDE w:val="0"/>
              <w:autoSpaceDN w:val="0"/>
              <w:adjustRightInd w:val="0"/>
            </w:pPr>
            <w:r>
              <w:t>5.05</w:t>
            </w:r>
          </w:p>
        </w:tc>
        <w:tc>
          <w:tcPr>
            <w:tcW w:w="1224" w:type="dxa"/>
            <w:tcBorders>
              <w:top w:val="nil"/>
              <w:left w:val="nil"/>
              <w:bottom w:val="nil"/>
              <w:right w:val="nil"/>
            </w:tcBorders>
            <w:vAlign w:val="center"/>
          </w:tcPr>
          <w:p w14:paraId="69BB2415" w14:textId="77777777" w:rsidR="00A23D38" w:rsidRDefault="00A23D38" w:rsidP="00A313D4">
            <w:pPr>
              <w:widowControl w:val="0"/>
              <w:tabs>
                <w:tab w:val="decimal" w:leader="dot" w:pos="428"/>
              </w:tabs>
              <w:autoSpaceDE w:val="0"/>
              <w:autoSpaceDN w:val="0"/>
              <w:adjustRightInd w:val="0"/>
            </w:pPr>
            <w:r>
              <w:t>1.62</w:t>
            </w:r>
          </w:p>
        </w:tc>
        <w:tc>
          <w:tcPr>
            <w:tcW w:w="1224" w:type="dxa"/>
            <w:tcBorders>
              <w:top w:val="nil"/>
              <w:left w:val="nil"/>
              <w:bottom w:val="nil"/>
              <w:right w:val="nil"/>
            </w:tcBorders>
            <w:vAlign w:val="center"/>
          </w:tcPr>
          <w:p w14:paraId="4B64399B" w14:textId="77777777" w:rsidR="00A23D38" w:rsidRDefault="00A23D38" w:rsidP="00A313D4">
            <w:pPr>
              <w:widowControl w:val="0"/>
              <w:tabs>
                <w:tab w:val="decimal" w:leader="dot" w:pos="428"/>
              </w:tabs>
              <w:autoSpaceDE w:val="0"/>
              <w:autoSpaceDN w:val="0"/>
              <w:adjustRightInd w:val="0"/>
            </w:pPr>
            <w:r>
              <w:t>.59**</w:t>
            </w:r>
          </w:p>
        </w:tc>
        <w:tc>
          <w:tcPr>
            <w:tcW w:w="1224" w:type="dxa"/>
            <w:tcBorders>
              <w:top w:val="nil"/>
              <w:left w:val="nil"/>
              <w:bottom w:val="nil"/>
              <w:right w:val="nil"/>
            </w:tcBorders>
            <w:vAlign w:val="center"/>
          </w:tcPr>
          <w:p w14:paraId="5F02DDE7" w14:textId="77777777" w:rsidR="00A23D38" w:rsidRDefault="00A23D38" w:rsidP="00A313D4">
            <w:pPr>
              <w:widowControl w:val="0"/>
              <w:tabs>
                <w:tab w:val="decimal" w:leader="dot" w:pos="428"/>
              </w:tabs>
              <w:autoSpaceDE w:val="0"/>
              <w:autoSpaceDN w:val="0"/>
              <w:adjustRightInd w:val="0"/>
            </w:pPr>
            <w:r>
              <w:t>.61**</w:t>
            </w:r>
          </w:p>
        </w:tc>
        <w:tc>
          <w:tcPr>
            <w:tcW w:w="1224" w:type="dxa"/>
            <w:tcBorders>
              <w:top w:val="nil"/>
              <w:left w:val="nil"/>
              <w:bottom w:val="nil"/>
              <w:right w:val="nil"/>
            </w:tcBorders>
            <w:vAlign w:val="center"/>
          </w:tcPr>
          <w:p w14:paraId="0C07C4A8" w14:textId="77777777" w:rsidR="00A23D38" w:rsidRDefault="00A23D38" w:rsidP="00A313D4">
            <w:pPr>
              <w:widowControl w:val="0"/>
              <w:tabs>
                <w:tab w:val="decimal" w:leader="dot" w:pos="428"/>
              </w:tabs>
              <w:autoSpaceDE w:val="0"/>
              <w:autoSpaceDN w:val="0"/>
              <w:adjustRightInd w:val="0"/>
            </w:pPr>
            <w:r>
              <w:t>.26**</w:t>
            </w:r>
          </w:p>
        </w:tc>
        <w:tc>
          <w:tcPr>
            <w:tcW w:w="1224" w:type="dxa"/>
            <w:tcBorders>
              <w:top w:val="nil"/>
              <w:left w:val="nil"/>
              <w:bottom w:val="nil"/>
              <w:right w:val="nil"/>
            </w:tcBorders>
            <w:vAlign w:val="center"/>
          </w:tcPr>
          <w:p w14:paraId="21101D6D" w14:textId="77777777" w:rsidR="00A23D38" w:rsidRDefault="00A23D38" w:rsidP="00A313D4">
            <w:pPr>
              <w:widowControl w:val="0"/>
              <w:tabs>
                <w:tab w:val="decimal" w:leader="dot" w:pos="428"/>
              </w:tabs>
              <w:autoSpaceDE w:val="0"/>
              <w:autoSpaceDN w:val="0"/>
              <w:adjustRightInd w:val="0"/>
            </w:pPr>
            <w:r>
              <w:t>.57**</w:t>
            </w:r>
          </w:p>
        </w:tc>
      </w:tr>
      <w:tr w:rsidR="00A23D38" w14:paraId="1209D115" w14:textId="77777777" w:rsidTr="00A313D4">
        <w:tc>
          <w:tcPr>
            <w:tcW w:w="1835" w:type="dxa"/>
            <w:tcBorders>
              <w:top w:val="nil"/>
              <w:left w:val="nil"/>
              <w:bottom w:val="nil"/>
              <w:right w:val="nil"/>
            </w:tcBorders>
            <w:vAlign w:val="center"/>
          </w:tcPr>
          <w:p w14:paraId="4451D9EF" w14:textId="630B847B" w:rsidR="00A23D38" w:rsidRDefault="00A23D38" w:rsidP="00A313D4">
            <w:pPr>
              <w:widowControl w:val="0"/>
              <w:autoSpaceDE w:val="0"/>
              <w:autoSpaceDN w:val="0"/>
              <w:adjustRightInd w:val="0"/>
            </w:pPr>
          </w:p>
        </w:tc>
        <w:tc>
          <w:tcPr>
            <w:tcW w:w="1225" w:type="dxa"/>
            <w:tcBorders>
              <w:top w:val="nil"/>
              <w:left w:val="nil"/>
              <w:bottom w:val="nil"/>
              <w:right w:val="nil"/>
            </w:tcBorders>
            <w:vAlign w:val="center"/>
          </w:tcPr>
          <w:p w14:paraId="13227A46" w14:textId="77777777" w:rsidR="00A23D38" w:rsidRDefault="00A23D38" w:rsidP="00A313D4">
            <w:pPr>
              <w:widowControl w:val="0"/>
              <w:tabs>
                <w:tab w:val="decimal" w:leader="dot" w:pos="428"/>
              </w:tabs>
              <w:autoSpaceDE w:val="0"/>
              <w:autoSpaceDN w:val="0"/>
              <w:adjustRightInd w:val="0"/>
            </w:pPr>
            <w:r>
              <w:t xml:space="preserve"> </w:t>
            </w:r>
          </w:p>
        </w:tc>
        <w:tc>
          <w:tcPr>
            <w:tcW w:w="1224" w:type="dxa"/>
            <w:tcBorders>
              <w:top w:val="nil"/>
              <w:left w:val="nil"/>
              <w:bottom w:val="nil"/>
              <w:right w:val="nil"/>
            </w:tcBorders>
            <w:vAlign w:val="center"/>
          </w:tcPr>
          <w:p w14:paraId="2CB98EBF" w14:textId="77777777" w:rsidR="00A23D38" w:rsidRDefault="00A23D38" w:rsidP="00A313D4">
            <w:pPr>
              <w:widowControl w:val="0"/>
              <w:tabs>
                <w:tab w:val="decimal" w:leader="dot" w:pos="428"/>
              </w:tabs>
              <w:autoSpaceDE w:val="0"/>
              <w:autoSpaceDN w:val="0"/>
              <w:adjustRightInd w:val="0"/>
            </w:pPr>
            <w:r>
              <w:t xml:space="preserve"> </w:t>
            </w:r>
          </w:p>
        </w:tc>
        <w:tc>
          <w:tcPr>
            <w:tcW w:w="1224" w:type="dxa"/>
            <w:tcBorders>
              <w:top w:val="nil"/>
              <w:left w:val="nil"/>
              <w:bottom w:val="nil"/>
              <w:right w:val="nil"/>
            </w:tcBorders>
            <w:vAlign w:val="center"/>
          </w:tcPr>
          <w:p w14:paraId="65A5FB85" w14:textId="77777777" w:rsidR="00A23D38" w:rsidRDefault="00A23D38" w:rsidP="00A313D4">
            <w:pPr>
              <w:widowControl w:val="0"/>
              <w:tabs>
                <w:tab w:val="decimal" w:leader="dot" w:pos="428"/>
              </w:tabs>
              <w:autoSpaceDE w:val="0"/>
              <w:autoSpaceDN w:val="0"/>
              <w:adjustRightInd w:val="0"/>
            </w:pPr>
            <w:r>
              <w:rPr>
                <w:sz w:val="20"/>
                <w:szCs w:val="20"/>
              </w:rPr>
              <w:t>[.53, .66]</w:t>
            </w:r>
          </w:p>
        </w:tc>
        <w:tc>
          <w:tcPr>
            <w:tcW w:w="1224" w:type="dxa"/>
            <w:tcBorders>
              <w:top w:val="nil"/>
              <w:left w:val="nil"/>
              <w:bottom w:val="nil"/>
              <w:right w:val="nil"/>
            </w:tcBorders>
            <w:vAlign w:val="center"/>
          </w:tcPr>
          <w:p w14:paraId="2BAEF7C2" w14:textId="77777777" w:rsidR="00A23D38" w:rsidRDefault="00A23D38" w:rsidP="00A313D4">
            <w:pPr>
              <w:widowControl w:val="0"/>
              <w:tabs>
                <w:tab w:val="decimal" w:leader="dot" w:pos="428"/>
              </w:tabs>
              <w:autoSpaceDE w:val="0"/>
              <w:autoSpaceDN w:val="0"/>
              <w:adjustRightInd w:val="0"/>
            </w:pPr>
            <w:r>
              <w:rPr>
                <w:sz w:val="20"/>
                <w:szCs w:val="20"/>
              </w:rPr>
              <w:t>[.54, .67]</w:t>
            </w:r>
          </w:p>
        </w:tc>
        <w:tc>
          <w:tcPr>
            <w:tcW w:w="1224" w:type="dxa"/>
            <w:tcBorders>
              <w:top w:val="nil"/>
              <w:left w:val="nil"/>
              <w:bottom w:val="nil"/>
              <w:right w:val="nil"/>
            </w:tcBorders>
            <w:vAlign w:val="center"/>
          </w:tcPr>
          <w:p w14:paraId="72638A2A" w14:textId="77777777" w:rsidR="00A23D38" w:rsidRDefault="00A23D38" w:rsidP="00A313D4">
            <w:pPr>
              <w:widowControl w:val="0"/>
              <w:tabs>
                <w:tab w:val="decimal" w:leader="dot" w:pos="428"/>
              </w:tabs>
              <w:autoSpaceDE w:val="0"/>
              <w:autoSpaceDN w:val="0"/>
              <w:adjustRightInd w:val="0"/>
            </w:pPr>
            <w:r>
              <w:rPr>
                <w:sz w:val="20"/>
                <w:szCs w:val="20"/>
              </w:rPr>
              <w:t>[.17, .35]</w:t>
            </w:r>
          </w:p>
        </w:tc>
        <w:tc>
          <w:tcPr>
            <w:tcW w:w="1224" w:type="dxa"/>
            <w:tcBorders>
              <w:top w:val="nil"/>
              <w:left w:val="nil"/>
              <w:bottom w:val="nil"/>
              <w:right w:val="nil"/>
            </w:tcBorders>
            <w:vAlign w:val="center"/>
          </w:tcPr>
          <w:p w14:paraId="6FB87267" w14:textId="77777777" w:rsidR="00A23D38" w:rsidRDefault="00A23D38" w:rsidP="00A313D4">
            <w:pPr>
              <w:widowControl w:val="0"/>
              <w:tabs>
                <w:tab w:val="decimal" w:leader="dot" w:pos="428"/>
              </w:tabs>
              <w:autoSpaceDE w:val="0"/>
              <w:autoSpaceDN w:val="0"/>
              <w:adjustRightInd w:val="0"/>
            </w:pPr>
            <w:r>
              <w:rPr>
                <w:sz w:val="20"/>
                <w:szCs w:val="20"/>
              </w:rPr>
              <w:t>[.50, .63]</w:t>
            </w:r>
          </w:p>
        </w:tc>
      </w:tr>
      <w:tr w:rsidR="00A23D38" w14:paraId="70D32163" w14:textId="77777777" w:rsidTr="00A313D4">
        <w:tc>
          <w:tcPr>
            <w:tcW w:w="1835" w:type="dxa"/>
            <w:tcBorders>
              <w:top w:val="nil"/>
              <w:left w:val="nil"/>
              <w:bottom w:val="single" w:sz="6" w:space="0" w:color="auto"/>
              <w:right w:val="nil"/>
            </w:tcBorders>
            <w:vAlign w:val="center"/>
          </w:tcPr>
          <w:p w14:paraId="1DA6C941" w14:textId="77777777" w:rsidR="00A23D38" w:rsidRDefault="00A23D38" w:rsidP="00A313D4">
            <w:pPr>
              <w:widowControl w:val="0"/>
              <w:autoSpaceDE w:val="0"/>
              <w:autoSpaceDN w:val="0"/>
              <w:adjustRightInd w:val="0"/>
            </w:pPr>
            <w:r>
              <w:t xml:space="preserve"> </w:t>
            </w:r>
          </w:p>
        </w:tc>
        <w:tc>
          <w:tcPr>
            <w:tcW w:w="1225" w:type="dxa"/>
            <w:tcBorders>
              <w:top w:val="nil"/>
              <w:left w:val="nil"/>
              <w:bottom w:val="single" w:sz="6" w:space="0" w:color="auto"/>
              <w:right w:val="nil"/>
            </w:tcBorders>
            <w:vAlign w:val="center"/>
          </w:tcPr>
          <w:p w14:paraId="2283860D" w14:textId="77777777" w:rsidR="00A23D38" w:rsidRDefault="00A23D38" w:rsidP="00A313D4">
            <w:pPr>
              <w:widowControl w:val="0"/>
              <w:tabs>
                <w:tab w:val="decimal" w:leader="dot" w:pos="428"/>
              </w:tabs>
              <w:autoSpaceDE w:val="0"/>
              <w:autoSpaceDN w:val="0"/>
              <w:adjustRightInd w:val="0"/>
            </w:pPr>
            <w:r>
              <w:t xml:space="preserve"> </w:t>
            </w:r>
          </w:p>
        </w:tc>
        <w:tc>
          <w:tcPr>
            <w:tcW w:w="1224" w:type="dxa"/>
            <w:tcBorders>
              <w:top w:val="nil"/>
              <w:left w:val="nil"/>
              <w:bottom w:val="single" w:sz="6" w:space="0" w:color="auto"/>
              <w:right w:val="nil"/>
            </w:tcBorders>
            <w:vAlign w:val="center"/>
          </w:tcPr>
          <w:p w14:paraId="2ABA667C" w14:textId="77777777" w:rsidR="00A23D38" w:rsidRDefault="00A23D38" w:rsidP="00A313D4">
            <w:pPr>
              <w:widowControl w:val="0"/>
              <w:tabs>
                <w:tab w:val="decimal" w:leader="dot" w:pos="428"/>
              </w:tabs>
              <w:autoSpaceDE w:val="0"/>
              <w:autoSpaceDN w:val="0"/>
              <w:adjustRightInd w:val="0"/>
            </w:pPr>
            <w:r>
              <w:t xml:space="preserve"> </w:t>
            </w:r>
          </w:p>
        </w:tc>
        <w:tc>
          <w:tcPr>
            <w:tcW w:w="1224" w:type="dxa"/>
            <w:tcBorders>
              <w:top w:val="nil"/>
              <w:left w:val="nil"/>
              <w:bottom w:val="single" w:sz="6" w:space="0" w:color="auto"/>
              <w:right w:val="nil"/>
            </w:tcBorders>
            <w:vAlign w:val="center"/>
          </w:tcPr>
          <w:p w14:paraId="4BFA5AA5" w14:textId="77777777" w:rsidR="00A23D38" w:rsidRDefault="00A23D38" w:rsidP="00A313D4">
            <w:pPr>
              <w:widowControl w:val="0"/>
              <w:tabs>
                <w:tab w:val="decimal" w:leader="dot" w:pos="428"/>
              </w:tabs>
              <w:autoSpaceDE w:val="0"/>
              <w:autoSpaceDN w:val="0"/>
              <w:adjustRightInd w:val="0"/>
            </w:pPr>
            <w:r>
              <w:t xml:space="preserve"> </w:t>
            </w:r>
          </w:p>
        </w:tc>
        <w:tc>
          <w:tcPr>
            <w:tcW w:w="1224" w:type="dxa"/>
            <w:tcBorders>
              <w:top w:val="nil"/>
              <w:left w:val="nil"/>
              <w:bottom w:val="single" w:sz="6" w:space="0" w:color="auto"/>
              <w:right w:val="nil"/>
            </w:tcBorders>
            <w:vAlign w:val="center"/>
          </w:tcPr>
          <w:p w14:paraId="5E743D3D" w14:textId="77777777" w:rsidR="00A23D38" w:rsidRDefault="00A23D38" w:rsidP="00A313D4">
            <w:pPr>
              <w:widowControl w:val="0"/>
              <w:tabs>
                <w:tab w:val="decimal" w:leader="dot" w:pos="428"/>
              </w:tabs>
              <w:autoSpaceDE w:val="0"/>
              <w:autoSpaceDN w:val="0"/>
              <w:adjustRightInd w:val="0"/>
            </w:pPr>
            <w:r>
              <w:t xml:space="preserve"> </w:t>
            </w:r>
          </w:p>
        </w:tc>
        <w:tc>
          <w:tcPr>
            <w:tcW w:w="1224" w:type="dxa"/>
            <w:tcBorders>
              <w:top w:val="nil"/>
              <w:left w:val="nil"/>
              <w:bottom w:val="single" w:sz="6" w:space="0" w:color="auto"/>
              <w:right w:val="nil"/>
            </w:tcBorders>
            <w:vAlign w:val="center"/>
          </w:tcPr>
          <w:p w14:paraId="2C5E2A13" w14:textId="77777777" w:rsidR="00A23D38" w:rsidRDefault="00A23D38" w:rsidP="00A313D4">
            <w:pPr>
              <w:widowControl w:val="0"/>
              <w:tabs>
                <w:tab w:val="decimal" w:leader="dot" w:pos="428"/>
              </w:tabs>
              <w:autoSpaceDE w:val="0"/>
              <w:autoSpaceDN w:val="0"/>
              <w:adjustRightInd w:val="0"/>
            </w:pPr>
            <w:r>
              <w:t xml:space="preserve"> </w:t>
            </w:r>
          </w:p>
        </w:tc>
        <w:tc>
          <w:tcPr>
            <w:tcW w:w="1224" w:type="dxa"/>
            <w:tcBorders>
              <w:top w:val="nil"/>
              <w:left w:val="nil"/>
              <w:bottom w:val="single" w:sz="6" w:space="0" w:color="auto"/>
              <w:right w:val="nil"/>
            </w:tcBorders>
            <w:vAlign w:val="center"/>
          </w:tcPr>
          <w:p w14:paraId="3380D75F" w14:textId="77777777" w:rsidR="00A23D38" w:rsidRDefault="00A23D38" w:rsidP="00A313D4">
            <w:pPr>
              <w:widowControl w:val="0"/>
              <w:tabs>
                <w:tab w:val="decimal" w:leader="dot" w:pos="428"/>
              </w:tabs>
              <w:autoSpaceDE w:val="0"/>
              <w:autoSpaceDN w:val="0"/>
              <w:adjustRightInd w:val="0"/>
            </w:pPr>
            <w:r>
              <w:t xml:space="preserve"> </w:t>
            </w:r>
          </w:p>
        </w:tc>
      </w:tr>
    </w:tbl>
    <w:p w14:paraId="1B958B69" w14:textId="2B81EA91" w:rsidR="00A23D38" w:rsidRDefault="00A23D38" w:rsidP="00A23D38">
      <w:pPr>
        <w:widowControl w:val="0"/>
        <w:autoSpaceDE w:val="0"/>
        <w:autoSpaceDN w:val="0"/>
        <w:adjustRightInd w:val="0"/>
        <w:spacing w:line="480" w:lineRule="auto"/>
      </w:pPr>
      <w:r w:rsidRPr="00402C92">
        <w:rPr>
          <w:i/>
          <w:iCs/>
          <w:highlight w:val="yellow"/>
        </w:rPr>
        <w:t>Note.</w:t>
      </w:r>
      <w:r w:rsidRPr="00402C92">
        <w:rPr>
          <w:highlight w:val="yellow"/>
        </w:rPr>
        <w:t xml:space="preserve"> </w:t>
      </w:r>
      <w:r w:rsidRPr="000E2AC1">
        <w:rPr>
          <w:i/>
          <w:iCs/>
          <w:highlight w:val="red"/>
          <w:rPrChange w:id="109" w:author="S J" w:date="2021-01-18T13:09:00Z">
            <w:rPr>
              <w:i/>
              <w:iCs/>
              <w:highlight w:val="yellow"/>
            </w:rPr>
          </w:rPrChange>
        </w:rPr>
        <w:t>M</w:t>
      </w:r>
      <w:r w:rsidRPr="000E2AC1">
        <w:rPr>
          <w:highlight w:val="red"/>
          <w:rPrChange w:id="110" w:author="S J" w:date="2021-01-18T13:09:00Z">
            <w:rPr>
              <w:highlight w:val="yellow"/>
            </w:rPr>
          </w:rPrChange>
        </w:rPr>
        <w:t xml:space="preserve"> and </w:t>
      </w:r>
      <w:r w:rsidRPr="000E2AC1">
        <w:rPr>
          <w:i/>
          <w:iCs/>
          <w:highlight w:val="red"/>
          <w:rPrChange w:id="111" w:author="S J" w:date="2021-01-18T13:09:00Z">
            <w:rPr>
              <w:i/>
              <w:iCs/>
              <w:highlight w:val="yellow"/>
            </w:rPr>
          </w:rPrChange>
        </w:rPr>
        <w:t>SD</w:t>
      </w:r>
      <w:r w:rsidRPr="000E2AC1">
        <w:rPr>
          <w:highlight w:val="red"/>
          <w:rPrChange w:id="112" w:author="S J" w:date="2021-01-18T13:09:00Z">
            <w:rPr>
              <w:highlight w:val="yellow"/>
            </w:rPr>
          </w:rPrChange>
        </w:rPr>
        <w:t xml:space="preserve"> </w:t>
      </w:r>
      <w:commentRangeStart w:id="113"/>
      <w:r w:rsidRPr="00402C92">
        <w:rPr>
          <w:highlight w:val="yellow"/>
        </w:rPr>
        <w:t>are</w:t>
      </w:r>
      <w:commentRangeEnd w:id="113"/>
      <w:r w:rsidR="000E2AC1">
        <w:rPr>
          <w:rStyle w:val="CommentReference"/>
        </w:rPr>
        <w:commentReference w:id="113"/>
      </w:r>
      <w:r w:rsidRPr="00402C92">
        <w:rPr>
          <w:highlight w:val="yellow"/>
        </w:rPr>
        <w:t xml:space="preserve"> used to represent mean and standard deviation, respectively. Values in square brackets indicate the 95% confidence interval for each correlation. </w:t>
      </w:r>
      <w:r w:rsidRPr="000E2AC1">
        <w:rPr>
          <w:highlight w:val="red"/>
          <w:rPrChange w:id="114" w:author="S J" w:date="2021-01-18T13:09:00Z">
            <w:rPr>
              <w:highlight w:val="yellow"/>
            </w:rPr>
          </w:rPrChange>
        </w:rPr>
        <w:t>The confidence interval is a plausible range of population correlations that could have caused the sample correlation (Cumming, 2014)</w:t>
      </w:r>
      <w:r w:rsidRPr="00402C92">
        <w:rPr>
          <w:highlight w:val="yellow"/>
        </w:rPr>
        <w:t>. *</w:t>
      </w:r>
      <w:r w:rsidRPr="00402C92">
        <w:rPr>
          <w:i/>
          <w:iCs/>
          <w:highlight w:val="yellow"/>
        </w:rPr>
        <w:t>p</w:t>
      </w:r>
      <w:r w:rsidRPr="00402C92">
        <w:rPr>
          <w:highlight w:val="yellow"/>
        </w:rPr>
        <w:t xml:space="preserve"> &lt; .05. **</w:t>
      </w:r>
      <w:r w:rsidRPr="00402C92">
        <w:rPr>
          <w:i/>
          <w:iCs/>
          <w:highlight w:val="yellow"/>
        </w:rPr>
        <w:t>p</w:t>
      </w:r>
      <w:r w:rsidRPr="00402C92">
        <w:rPr>
          <w:highlight w:val="yellow"/>
        </w:rPr>
        <w:t xml:space="preserve"> &lt; .01</w:t>
      </w:r>
    </w:p>
    <w:p w14:paraId="567F9D30" w14:textId="77777777" w:rsidR="005211E5" w:rsidRPr="005211E5" w:rsidRDefault="005211E5"/>
    <w:p w14:paraId="78BE11BA" w14:textId="4A0192AE" w:rsidR="005969E6" w:rsidRPr="005211E5" w:rsidRDefault="005969E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6"/>
      </w:tblGrid>
      <w:tr w:rsidR="00F80FAE" w14:paraId="56A9D356" w14:textId="77777777" w:rsidTr="001C6D3B">
        <w:tc>
          <w:tcPr>
            <w:tcW w:w="9576" w:type="dxa"/>
            <w:tcBorders>
              <w:top w:val="nil"/>
              <w:left w:val="nil"/>
              <w:bottom w:val="single" w:sz="4" w:space="0" w:color="auto"/>
              <w:right w:val="nil"/>
            </w:tcBorders>
            <w:shd w:val="clear" w:color="auto" w:fill="auto"/>
          </w:tcPr>
          <w:p w14:paraId="2EBAFDDD" w14:textId="77777777" w:rsidR="00F80FAE" w:rsidRPr="00E77604" w:rsidRDefault="00701285" w:rsidP="001C6D3B">
            <w:pPr>
              <w:spacing w:line="480" w:lineRule="auto"/>
            </w:pPr>
            <w:r>
              <w:t>Appendix A</w:t>
            </w:r>
            <w:r w:rsidR="00F80FAE">
              <w:t>. Color Blind Racial Attitudes Scale (CoBRAS) Items</w:t>
            </w:r>
          </w:p>
        </w:tc>
      </w:tr>
      <w:tr w:rsidR="00522006" w14:paraId="6DE5FBEA" w14:textId="77777777" w:rsidTr="001C6D3B">
        <w:tc>
          <w:tcPr>
            <w:tcW w:w="9576" w:type="dxa"/>
            <w:tcBorders>
              <w:top w:val="single" w:sz="4" w:space="0" w:color="auto"/>
              <w:left w:val="nil"/>
              <w:bottom w:val="nil"/>
              <w:right w:val="nil"/>
            </w:tcBorders>
            <w:shd w:val="clear" w:color="auto" w:fill="auto"/>
          </w:tcPr>
          <w:p w14:paraId="4C1D7218" w14:textId="77777777" w:rsidR="00F80FAE" w:rsidRDefault="00F80FAE" w:rsidP="00F80FAE"/>
          <w:p w14:paraId="20AED31E" w14:textId="77777777" w:rsidR="00522006" w:rsidRPr="00E77604" w:rsidRDefault="00522006" w:rsidP="001C6D3B">
            <w:pPr>
              <w:spacing w:line="480" w:lineRule="auto"/>
            </w:pPr>
            <w:r w:rsidRPr="00E77604">
              <w:t>1. Everyone who works hard, no matter what race they are, has an equal chance to become rich.</w:t>
            </w:r>
          </w:p>
        </w:tc>
      </w:tr>
      <w:tr w:rsidR="00522006" w14:paraId="7434C8EB" w14:textId="77777777" w:rsidTr="001C6D3B">
        <w:tc>
          <w:tcPr>
            <w:tcW w:w="9576" w:type="dxa"/>
            <w:tcBorders>
              <w:top w:val="nil"/>
              <w:left w:val="nil"/>
              <w:bottom w:val="nil"/>
              <w:right w:val="nil"/>
            </w:tcBorders>
            <w:shd w:val="clear" w:color="auto" w:fill="auto"/>
          </w:tcPr>
          <w:p w14:paraId="2AFE2DEE" w14:textId="77777777" w:rsidR="00522006" w:rsidRPr="00E77604" w:rsidRDefault="00522006" w:rsidP="001C6D3B">
            <w:pPr>
              <w:spacing w:line="480" w:lineRule="auto"/>
            </w:pPr>
            <w:r w:rsidRPr="00E77604">
              <w:t>2. Race plays a major role in the type of social services (such as type of health care or day care) that people receive in the U.S.</w:t>
            </w:r>
            <w:r w:rsidR="00E77604" w:rsidRPr="00E77604">
              <w:t xml:space="preserve"> (R)</w:t>
            </w:r>
          </w:p>
        </w:tc>
      </w:tr>
      <w:tr w:rsidR="00522006" w14:paraId="0D5AA539" w14:textId="77777777" w:rsidTr="001C6D3B">
        <w:tc>
          <w:tcPr>
            <w:tcW w:w="9576" w:type="dxa"/>
            <w:tcBorders>
              <w:top w:val="nil"/>
              <w:left w:val="nil"/>
              <w:bottom w:val="nil"/>
              <w:right w:val="nil"/>
            </w:tcBorders>
            <w:shd w:val="clear" w:color="auto" w:fill="auto"/>
          </w:tcPr>
          <w:p w14:paraId="280CC7D3" w14:textId="77777777" w:rsidR="00522006" w:rsidRPr="00E77604" w:rsidRDefault="00522006" w:rsidP="001C6D3B">
            <w:pPr>
              <w:spacing w:line="480" w:lineRule="auto"/>
            </w:pPr>
            <w:r w:rsidRPr="00E77604">
              <w:t>3. It is important that people begin to think of themselves as American and not African American, Mexican American or Italian American.</w:t>
            </w:r>
          </w:p>
        </w:tc>
      </w:tr>
      <w:tr w:rsidR="00522006" w14:paraId="5618EB24" w14:textId="77777777" w:rsidTr="001C6D3B">
        <w:tc>
          <w:tcPr>
            <w:tcW w:w="9576" w:type="dxa"/>
            <w:tcBorders>
              <w:top w:val="nil"/>
              <w:left w:val="nil"/>
              <w:bottom w:val="nil"/>
              <w:right w:val="nil"/>
            </w:tcBorders>
            <w:shd w:val="clear" w:color="auto" w:fill="auto"/>
          </w:tcPr>
          <w:p w14:paraId="69813EB1" w14:textId="77777777" w:rsidR="00522006" w:rsidRPr="00E77604" w:rsidRDefault="00522006" w:rsidP="001C6D3B">
            <w:pPr>
              <w:spacing w:line="480" w:lineRule="auto"/>
            </w:pPr>
            <w:r w:rsidRPr="00E77604">
              <w:t>4. Due to racial discrimination, programs such as affirmative action are necessary to</w:t>
            </w:r>
          </w:p>
          <w:p w14:paraId="1E4EF4FA" w14:textId="77777777" w:rsidR="00522006" w:rsidRPr="00E77604" w:rsidRDefault="00522006" w:rsidP="001C6D3B">
            <w:pPr>
              <w:spacing w:line="480" w:lineRule="auto"/>
            </w:pPr>
            <w:r w:rsidRPr="00E77604">
              <w:t>help create equality.</w:t>
            </w:r>
            <w:r w:rsidR="00E77604" w:rsidRPr="00E77604">
              <w:t xml:space="preserve"> (R)</w:t>
            </w:r>
          </w:p>
        </w:tc>
      </w:tr>
      <w:tr w:rsidR="00522006" w14:paraId="7E35E273" w14:textId="77777777" w:rsidTr="001C6D3B">
        <w:tc>
          <w:tcPr>
            <w:tcW w:w="9576" w:type="dxa"/>
            <w:tcBorders>
              <w:top w:val="nil"/>
              <w:left w:val="nil"/>
              <w:bottom w:val="nil"/>
              <w:right w:val="nil"/>
            </w:tcBorders>
            <w:shd w:val="clear" w:color="auto" w:fill="auto"/>
          </w:tcPr>
          <w:p w14:paraId="1501B97E" w14:textId="77777777" w:rsidR="00522006" w:rsidRPr="00E77604" w:rsidRDefault="00522006" w:rsidP="001C6D3B">
            <w:pPr>
              <w:spacing w:line="480" w:lineRule="auto"/>
            </w:pPr>
            <w:r w:rsidRPr="00E77604">
              <w:t xml:space="preserve">5. Racism is a major problem in the U.S. </w:t>
            </w:r>
            <w:r w:rsidR="00E77604" w:rsidRPr="00E77604">
              <w:t>(R)</w:t>
            </w:r>
          </w:p>
        </w:tc>
      </w:tr>
      <w:tr w:rsidR="00522006" w14:paraId="6CF933E1" w14:textId="77777777" w:rsidTr="001C6D3B">
        <w:tc>
          <w:tcPr>
            <w:tcW w:w="9576" w:type="dxa"/>
            <w:tcBorders>
              <w:top w:val="nil"/>
              <w:left w:val="nil"/>
              <w:bottom w:val="nil"/>
              <w:right w:val="nil"/>
            </w:tcBorders>
            <w:shd w:val="clear" w:color="auto" w:fill="auto"/>
          </w:tcPr>
          <w:p w14:paraId="743D4126" w14:textId="77777777" w:rsidR="00522006" w:rsidRPr="00E77604" w:rsidRDefault="00522006" w:rsidP="001C6D3B">
            <w:pPr>
              <w:spacing w:line="480" w:lineRule="auto"/>
            </w:pPr>
            <w:r w:rsidRPr="00E77604">
              <w:t>6. Race is very important in determining who is successful and who is not.</w:t>
            </w:r>
            <w:r w:rsidR="00E77604" w:rsidRPr="00E77604">
              <w:t xml:space="preserve"> (R)</w:t>
            </w:r>
          </w:p>
        </w:tc>
      </w:tr>
      <w:tr w:rsidR="00522006" w14:paraId="01D732F9" w14:textId="77777777" w:rsidTr="001C6D3B">
        <w:tc>
          <w:tcPr>
            <w:tcW w:w="9576" w:type="dxa"/>
            <w:tcBorders>
              <w:top w:val="nil"/>
              <w:left w:val="nil"/>
              <w:bottom w:val="nil"/>
              <w:right w:val="nil"/>
            </w:tcBorders>
            <w:shd w:val="clear" w:color="auto" w:fill="auto"/>
          </w:tcPr>
          <w:p w14:paraId="2F48404A" w14:textId="77777777" w:rsidR="00522006" w:rsidRPr="00E77604" w:rsidRDefault="00522006" w:rsidP="001C6D3B">
            <w:pPr>
              <w:spacing w:line="480" w:lineRule="auto"/>
            </w:pPr>
            <w:r w:rsidRPr="00E77604">
              <w:t>7. Racism may have been a problem in the past, it is not an important problem today.</w:t>
            </w:r>
          </w:p>
        </w:tc>
      </w:tr>
      <w:tr w:rsidR="00522006" w14:paraId="0A09CBDB" w14:textId="77777777" w:rsidTr="001C6D3B">
        <w:tc>
          <w:tcPr>
            <w:tcW w:w="9576" w:type="dxa"/>
            <w:tcBorders>
              <w:top w:val="nil"/>
              <w:left w:val="nil"/>
              <w:bottom w:val="nil"/>
              <w:right w:val="nil"/>
            </w:tcBorders>
            <w:shd w:val="clear" w:color="auto" w:fill="auto"/>
          </w:tcPr>
          <w:p w14:paraId="37CB3700" w14:textId="77777777" w:rsidR="00522006" w:rsidRPr="00E77604" w:rsidRDefault="00522006" w:rsidP="001C6D3B">
            <w:pPr>
              <w:spacing w:line="480" w:lineRule="auto"/>
            </w:pPr>
            <w:r w:rsidRPr="00E77604">
              <w:t>8. Racial and ethnic minorities do not have the same opportunities as white people in the U.S.</w:t>
            </w:r>
            <w:r w:rsidR="00E77604" w:rsidRPr="00E77604">
              <w:t>(R)</w:t>
            </w:r>
          </w:p>
        </w:tc>
      </w:tr>
      <w:tr w:rsidR="00522006" w14:paraId="4B893A19" w14:textId="77777777" w:rsidTr="001C6D3B">
        <w:tc>
          <w:tcPr>
            <w:tcW w:w="9576" w:type="dxa"/>
            <w:tcBorders>
              <w:top w:val="nil"/>
              <w:left w:val="nil"/>
              <w:bottom w:val="nil"/>
              <w:right w:val="nil"/>
            </w:tcBorders>
            <w:shd w:val="clear" w:color="auto" w:fill="auto"/>
          </w:tcPr>
          <w:p w14:paraId="34DE344D" w14:textId="77777777" w:rsidR="00522006" w:rsidRPr="00E77604" w:rsidRDefault="00522006" w:rsidP="001C6D3B">
            <w:pPr>
              <w:spacing w:line="480" w:lineRule="auto"/>
            </w:pPr>
            <w:r w:rsidRPr="00E77604">
              <w:t xml:space="preserve">9. White people in the U.S. are discriminated against because of the color of their skin. </w:t>
            </w:r>
          </w:p>
        </w:tc>
      </w:tr>
      <w:tr w:rsidR="00522006" w14:paraId="4E7CCD32" w14:textId="77777777" w:rsidTr="001C6D3B">
        <w:tc>
          <w:tcPr>
            <w:tcW w:w="9576" w:type="dxa"/>
            <w:tcBorders>
              <w:top w:val="nil"/>
              <w:left w:val="nil"/>
              <w:bottom w:val="nil"/>
              <w:right w:val="nil"/>
            </w:tcBorders>
            <w:shd w:val="clear" w:color="auto" w:fill="auto"/>
          </w:tcPr>
          <w:p w14:paraId="6A86BFE6" w14:textId="77777777" w:rsidR="00522006" w:rsidRPr="00E77604" w:rsidRDefault="00522006" w:rsidP="001C6D3B">
            <w:pPr>
              <w:spacing w:line="480" w:lineRule="auto"/>
            </w:pPr>
            <w:r w:rsidRPr="00E77604">
              <w:t>10. Talking about racial issues causes unnecessary tension.</w:t>
            </w:r>
          </w:p>
        </w:tc>
      </w:tr>
      <w:tr w:rsidR="00522006" w14:paraId="2C52AAFC" w14:textId="77777777" w:rsidTr="001C6D3B">
        <w:tc>
          <w:tcPr>
            <w:tcW w:w="9576" w:type="dxa"/>
            <w:tcBorders>
              <w:top w:val="nil"/>
              <w:left w:val="nil"/>
              <w:bottom w:val="nil"/>
              <w:right w:val="nil"/>
            </w:tcBorders>
            <w:shd w:val="clear" w:color="auto" w:fill="auto"/>
          </w:tcPr>
          <w:p w14:paraId="24D8CD8F" w14:textId="77777777" w:rsidR="00522006" w:rsidRPr="00E77604" w:rsidRDefault="00522006" w:rsidP="001C6D3B">
            <w:pPr>
              <w:spacing w:line="480" w:lineRule="auto"/>
            </w:pPr>
            <w:r w:rsidRPr="00E77604">
              <w:t>11. It is important for political leaders to talk about racism to help work through or solve society's problems.</w:t>
            </w:r>
            <w:r w:rsidR="00E77604" w:rsidRPr="00E77604">
              <w:t xml:space="preserve"> (R)</w:t>
            </w:r>
          </w:p>
        </w:tc>
      </w:tr>
      <w:tr w:rsidR="00522006" w14:paraId="29CEAF4B" w14:textId="77777777" w:rsidTr="001C6D3B">
        <w:tc>
          <w:tcPr>
            <w:tcW w:w="9576" w:type="dxa"/>
            <w:tcBorders>
              <w:top w:val="nil"/>
              <w:left w:val="nil"/>
              <w:bottom w:val="nil"/>
              <w:right w:val="nil"/>
            </w:tcBorders>
            <w:shd w:val="clear" w:color="auto" w:fill="auto"/>
          </w:tcPr>
          <w:p w14:paraId="7A765CAF" w14:textId="77777777" w:rsidR="00522006" w:rsidRPr="00E77604" w:rsidRDefault="00522006" w:rsidP="001C6D3B">
            <w:pPr>
              <w:spacing w:line="480" w:lineRule="auto"/>
            </w:pPr>
            <w:r w:rsidRPr="00E77604">
              <w:t>12. White people in the U.S. have certain advantages because of the color of their skin.</w:t>
            </w:r>
            <w:r w:rsidR="00E77604" w:rsidRPr="00E77604">
              <w:t xml:space="preserve"> (R)</w:t>
            </w:r>
          </w:p>
        </w:tc>
      </w:tr>
      <w:tr w:rsidR="00522006" w14:paraId="00E5E8FB" w14:textId="77777777" w:rsidTr="001C6D3B">
        <w:tc>
          <w:tcPr>
            <w:tcW w:w="9576" w:type="dxa"/>
            <w:tcBorders>
              <w:top w:val="nil"/>
              <w:left w:val="nil"/>
              <w:bottom w:val="nil"/>
              <w:right w:val="nil"/>
            </w:tcBorders>
            <w:shd w:val="clear" w:color="auto" w:fill="auto"/>
          </w:tcPr>
          <w:p w14:paraId="7927A4B0" w14:textId="77777777" w:rsidR="00522006" w:rsidRPr="00E77604" w:rsidRDefault="00522006" w:rsidP="001C6D3B">
            <w:pPr>
              <w:spacing w:line="480" w:lineRule="auto"/>
            </w:pPr>
            <w:r w:rsidRPr="00E77604">
              <w:t>13. Immigrants should try to fit into the culture and values of the U.S.</w:t>
            </w:r>
          </w:p>
        </w:tc>
      </w:tr>
      <w:tr w:rsidR="00522006" w14:paraId="7B85EF2B" w14:textId="77777777" w:rsidTr="001C6D3B">
        <w:tc>
          <w:tcPr>
            <w:tcW w:w="9576" w:type="dxa"/>
            <w:tcBorders>
              <w:top w:val="nil"/>
              <w:left w:val="nil"/>
              <w:bottom w:val="nil"/>
              <w:right w:val="nil"/>
            </w:tcBorders>
            <w:shd w:val="clear" w:color="auto" w:fill="auto"/>
          </w:tcPr>
          <w:p w14:paraId="0F278E2C" w14:textId="77777777" w:rsidR="00522006" w:rsidRPr="00E77604" w:rsidRDefault="00522006" w:rsidP="001C6D3B">
            <w:pPr>
              <w:spacing w:line="480" w:lineRule="auto"/>
            </w:pPr>
            <w:r w:rsidRPr="00E77604">
              <w:t>14. English should be the only official language in the U.S.</w:t>
            </w:r>
          </w:p>
        </w:tc>
      </w:tr>
      <w:tr w:rsidR="00F80FAE" w14:paraId="047F9EC7" w14:textId="77777777" w:rsidTr="001C6D3B">
        <w:tc>
          <w:tcPr>
            <w:tcW w:w="9576" w:type="dxa"/>
            <w:tcBorders>
              <w:top w:val="nil"/>
              <w:left w:val="nil"/>
              <w:bottom w:val="single" w:sz="4" w:space="0" w:color="auto"/>
              <w:right w:val="nil"/>
            </w:tcBorders>
            <w:shd w:val="clear" w:color="auto" w:fill="auto"/>
          </w:tcPr>
          <w:p w14:paraId="5C35515F" w14:textId="77777777" w:rsidR="00F80FAE" w:rsidRDefault="00F80FAE" w:rsidP="001C6D3B">
            <w:pPr>
              <w:spacing w:line="480" w:lineRule="auto"/>
            </w:pPr>
            <w:r w:rsidRPr="00E77604">
              <w:t>15. White people are more to blame for racial discrimination than racial and ethnic minorities.(R</w:t>
            </w:r>
            <w:r>
              <w:t>)</w:t>
            </w:r>
          </w:p>
        </w:tc>
      </w:tr>
      <w:tr w:rsidR="00F80FAE" w14:paraId="00F9885A" w14:textId="77777777" w:rsidTr="001C6D3B">
        <w:tc>
          <w:tcPr>
            <w:tcW w:w="9576" w:type="dxa"/>
            <w:tcBorders>
              <w:top w:val="nil"/>
              <w:left w:val="nil"/>
              <w:bottom w:val="nil"/>
              <w:right w:val="nil"/>
            </w:tcBorders>
            <w:shd w:val="clear" w:color="auto" w:fill="auto"/>
          </w:tcPr>
          <w:p w14:paraId="2EFAF609" w14:textId="77777777" w:rsidR="00F80FAE" w:rsidRDefault="00F80FAE" w:rsidP="00F80FAE"/>
          <w:p w14:paraId="6CBD8485" w14:textId="77777777" w:rsidR="005969E6" w:rsidRDefault="005969E6" w:rsidP="001C6D3B">
            <w:pPr>
              <w:pBdr>
                <w:bottom w:val="single" w:sz="4" w:space="1" w:color="auto"/>
              </w:pBdr>
              <w:spacing w:line="480" w:lineRule="auto"/>
            </w:pPr>
          </w:p>
          <w:p w14:paraId="3D91C692" w14:textId="77777777" w:rsidR="00F80FAE" w:rsidRDefault="00701285" w:rsidP="001C6D3B">
            <w:pPr>
              <w:pBdr>
                <w:bottom w:val="single" w:sz="4" w:space="1" w:color="auto"/>
              </w:pBdr>
              <w:spacing w:line="480" w:lineRule="auto"/>
            </w:pPr>
            <w:r>
              <w:t>Appendix A</w:t>
            </w:r>
            <w:r w:rsidR="00F80FAE">
              <w:t>. Color Blind Racial Attitudes Scale (CoBRAS) Items (continued)</w:t>
            </w:r>
          </w:p>
          <w:p w14:paraId="1C7BAA61" w14:textId="77777777" w:rsidR="00F80FAE" w:rsidRDefault="00F80FAE" w:rsidP="00F80FAE"/>
          <w:p w14:paraId="4F440ED3" w14:textId="77777777" w:rsidR="00F80FAE" w:rsidRPr="00E77604" w:rsidRDefault="00F80FAE" w:rsidP="001C6D3B">
            <w:pPr>
              <w:spacing w:line="480" w:lineRule="auto"/>
            </w:pPr>
            <w:r w:rsidRPr="00E77604">
              <w:t xml:space="preserve">16. Social policies, such as affirmative action, discriminate unfairly against white people. </w:t>
            </w:r>
          </w:p>
        </w:tc>
      </w:tr>
      <w:tr w:rsidR="00F80FAE" w14:paraId="1DC7CF0D" w14:textId="77777777" w:rsidTr="001C6D3B">
        <w:tc>
          <w:tcPr>
            <w:tcW w:w="9576" w:type="dxa"/>
            <w:tcBorders>
              <w:top w:val="nil"/>
              <w:left w:val="nil"/>
              <w:bottom w:val="nil"/>
              <w:right w:val="nil"/>
            </w:tcBorders>
            <w:shd w:val="clear" w:color="auto" w:fill="auto"/>
          </w:tcPr>
          <w:p w14:paraId="7FF0940C" w14:textId="77777777" w:rsidR="00F80FAE" w:rsidRPr="00E77604" w:rsidRDefault="00F80FAE" w:rsidP="001C6D3B">
            <w:pPr>
              <w:spacing w:line="480" w:lineRule="auto"/>
            </w:pPr>
            <w:r w:rsidRPr="00E77604">
              <w:t>17. It is important for public schools to teach about the history and contributions of</w:t>
            </w:r>
          </w:p>
          <w:p w14:paraId="4B6C88C5" w14:textId="77777777" w:rsidR="00F80FAE" w:rsidRPr="00E77604" w:rsidRDefault="00F80FAE" w:rsidP="001C6D3B">
            <w:pPr>
              <w:spacing w:line="480" w:lineRule="auto"/>
            </w:pPr>
            <w:r w:rsidRPr="00E77604">
              <w:t>racial and ethnic minorities. (R)</w:t>
            </w:r>
          </w:p>
        </w:tc>
      </w:tr>
      <w:tr w:rsidR="00F80FAE" w14:paraId="748E1660" w14:textId="77777777" w:rsidTr="001C6D3B">
        <w:tc>
          <w:tcPr>
            <w:tcW w:w="9576" w:type="dxa"/>
            <w:tcBorders>
              <w:top w:val="nil"/>
              <w:left w:val="nil"/>
              <w:bottom w:val="nil"/>
              <w:right w:val="nil"/>
            </w:tcBorders>
            <w:shd w:val="clear" w:color="auto" w:fill="auto"/>
          </w:tcPr>
          <w:p w14:paraId="155EE544" w14:textId="77777777" w:rsidR="00F80FAE" w:rsidRPr="00E77604" w:rsidRDefault="00F80FAE" w:rsidP="001C6D3B">
            <w:pPr>
              <w:spacing w:line="480" w:lineRule="auto"/>
            </w:pPr>
            <w:r w:rsidRPr="00E77604">
              <w:t>18. Racial and ethnic minorities in the U.S. have certain advantages because of the color of their skin.</w:t>
            </w:r>
          </w:p>
        </w:tc>
      </w:tr>
      <w:tr w:rsidR="00F80FAE" w14:paraId="6F34587B" w14:textId="77777777" w:rsidTr="001C6D3B">
        <w:tc>
          <w:tcPr>
            <w:tcW w:w="9576" w:type="dxa"/>
            <w:tcBorders>
              <w:top w:val="nil"/>
              <w:left w:val="nil"/>
              <w:bottom w:val="nil"/>
              <w:right w:val="nil"/>
            </w:tcBorders>
            <w:shd w:val="clear" w:color="auto" w:fill="auto"/>
          </w:tcPr>
          <w:p w14:paraId="09FD5551" w14:textId="77777777" w:rsidR="00F80FAE" w:rsidRDefault="00F80FAE" w:rsidP="001C6D3B">
            <w:pPr>
              <w:spacing w:line="480" w:lineRule="auto"/>
            </w:pPr>
            <w:r w:rsidRPr="00E77604">
              <w:t>19. Racial problems in the U.S. are rare, isolated situations.</w:t>
            </w:r>
          </w:p>
          <w:p w14:paraId="56BEC264" w14:textId="77777777" w:rsidR="00D04C6F" w:rsidRPr="00E77604" w:rsidRDefault="00D04C6F" w:rsidP="001C6D3B">
            <w:pPr>
              <w:spacing w:line="480" w:lineRule="auto"/>
            </w:pPr>
            <w:r w:rsidRPr="00E77604">
              <w:t>20. Race plays an important role in who gets sent to prison. (R)</w:t>
            </w:r>
          </w:p>
        </w:tc>
      </w:tr>
    </w:tbl>
    <w:p w14:paraId="463364F0" w14:textId="77777777" w:rsidR="00D04C6F" w:rsidRDefault="00D04C6F" w:rsidP="00E26D74">
      <w:pPr>
        <w:spacing w:line="480" w:lineRule="auto"/>
        <w:rPr>
          <w:color w:val="000000"/>
        </w:rPr>
      </w:pPr>
    </w:p>
    <w:p w14:paraId="3CB42793" w14:textId="77777777" w:rsidR="0059710C" w:rsidRDefault="00D04C6F" w:rsidP="00E26D74">
      <w:pPr>
        <w:spacing w:line="480" w:lineRule="auto"/>
        <w:rPr>
          <w:color w:val="000000"/>
        </w:rPr>
      </w:pPr>
      <w:r>
        <w:rPr>
          <w:color w:val="000000"/>
        </w:rPr>
        <w:br w:type="page"/>
      </w:r>
      <w:r w:rsidR="00701285">
        <w:rPr>
          <w:color w:val="000000"/>
        </w:rPr>
        <w:t xml:space="preserve">Appendix </w:t>
      </w:r>
      <w:r w:rsidR="00B13A48">
        <w:rPr>
          <w:color w:val="000000"/>
        </w:rPr>
        <w:t>B</w:t>
      </w:r>
      <w:r w:rsidR="00E26D74">
        <w:rPr>
          <w:color w:val="000000"/>
        </w:rPr>
        <w:t>. Social Dominance Orientation (SDO) Items</w:t>
      </w:r>
      <w:r w:rsidR="00522006">
        <w:rPr>
          <w:color w:val="000000"/>
        </w:rPr>
        <w:t xml:space="preserve"> </w:t>
      </w:r>
    </w:p>
    <w:tbl>
      <w:tblPr>
        <w:tblW w:w="0" w:type="auto"/>
        <w:tblBorders>
          <w:top w:val="single" w:sz="4" w:space="0" w:color="auto"/>
          <w:bottom w:val="single" w:sz="4" w:space="0" w:color="auto"/>
        </w:tblBorders>
        <w:tblLook w:val="04A0" w:firstRow="1" w:lastRow="0" w:firstColumn="1" w:lastColumn="0" w:noHBand="0" w:noVBand="1"/>
      </w:tblPr>
      <w:tblGrid>
        <w:gridCol w:w="9576"/>
      </w:tblGrid>
      <w:tr w:rsidR="00E26D74" w:rsidRPr="001C6D3B" w14:paraId="672EDAA7" w14:textId="77777777" w:rsidTr="001C6D3B">
        <w:tc>
          <w:tcPr>
            <w:tcW w:w="9576" w:type="dxa"/>
            <w:shd w:val="clear" w:color="auto" w:fill="auto"/>
          </w:tcPr>
          <w:p w14:paraId="665F0AD1" w14:textId="77777777" w:rsidR="00E26D74" w:rsidRDefault="00E26D74" w:rsidP="00E26D74">
            <w:pPr>
              <w:pStyle w:val="NormalWeb"/>
            </w:pPr>
          </w:p>
        </w:tc>
      </w:tr>
      <w:tr w:rsidR="0059710C" w:rsidRPr="001C6D3B" w14:paraId="5808F4F5" w14:textId="77777777" w:rsidTr="001C6D3B">
        <w:tc>
          <w:tcPr>
            <w:tcW w:w="9576" w:type="dxa"/>
            <w:shd w:val="clear" w:color="auto" w:fill="auto"/>
          </w:tcPr>
          <w:p w14:paraId="0B8713A2" w14:textId="77777777" w:rsidR="0059710C" w:rsidRPr="0059710C" w:rsidRDefault="00E26D74" w:rsidP="001C6D3B">
            <w:pPr>
              <w:pStyle w:val="NormalWeb"/>
              <w:spacing w:line="480" w:lineRule="auto"/>
            </w:pPr>
            <w:r>
              <w:t>1</w:t>
            </w:r>
            <w:r w:rsidR="0059710C">
              <w:t xml:space="preserve">. </w:t>
            </w:r>
            <w:r w:rsidR="0059710C" w:rsidRPr="0059710C">
              <w:t xml:space="preserve">Some groups of people are simply not the equals of others. </w:t>
            </w:r>
          </w:p>
        </w:tc>
      </w:tr>
      <w:tr w:rsidR="0059710C" w:rsidRPr="001C6D3B" w14:paraId="20E4DB2F" w14:textId="77777777" w:rsidTr="001C6D3B">
        <w:tc>
          <w:tcPr>
            <w:tcW w:w="9576" w:type="dxa"/>
            <w:shd w:val="clear" w:color="auto" w:fill="auto"/>
          </w:tcPr>
          <w:p w14:paraId="6AAA434D" w14:textId="77777777" w:rsidR="0059710C" w:rsidRPr="0059710C" w:rsidRDefault="0059710C" w:rsidP="001C6D3B">
            <w:pPr>
              <w:pStyle w:val="NormalWeb"/>
              <w:spacing w:line="480" w:lineRule="auto"/>
            </w:pPr>
            <w:r>
              <w:t xml:space="preserve">2. </w:t>
            </w:r>
            <w:r w:rsidRPr="0059710C">
              <w:t>Some</w:t>
            </w:r>
            <w:r>
              <w:t xml:space="preserve"> </w:t>
            </w:r>
            <w:r w:rsidRPr="0059710C">
              <w:t>people</w:t>
            </w:r>
            <w:r>
              <w:t xml:space="preserve"> </w:t>
            </w:r>
            <w:r w:rsidRPr="0059710C">
              <w:t>are</w:t>
            </w:r>
            <w:r>
              <w:t xml:space="preserve"> </w:t>
            </w:r>
            <w:r w:rsidRPr="0059710C">
              <w:t>just</w:t>
            </w:r>
            <w:r>
              <w:t xml:space="preserve"> </w:t>
            </w:r>
            <w:r w:rsidRPr="0059710C">
              <w:t>more</w:t>
            </w:r>
            <w:r>
              <w:t xml:space="preserve"> </w:t>
            </w:r>
            <w:r w:rsidRPr="0059710C">
              <w:t>worthy</w:t>
            </w:r>
            <w:r>
              <w:t xml:space="preserve"> </w:t>
            </w:r>
            <w:r w:rsidRPr="0059710C">
              <w:t>than</w:t>
            </w:r>
            <w:r>
              <w:t xml:space="preserve"> </w:t>
            </w:r>
            <w:r w:rsidRPr="0059710C">
              <w:t>others.</w:t>
            </w:r>
          </w:p>
        </w:tc>
      </w:tr>
      <w:tr w:rsidR="0059710C" w:rsidRPr="001C6D3B" w14:paraId="0F597AF5" w14:textId="77777777" w:rsidTr="001C6D3B">
        <w:tc>
          <w:tcPr>
            <w:tcW w:w="9576" w:type="dxa"/>
            <w:shd w:val="clear" w:color="auto" w:fill="auto"/>
          </w:tcPr>
          <w:p w14:paraId="06B9575F" w14:textId="77777777" w:rsidR="0059710C" w:rsidRPr="0059710C" w:rsidRDefault="0059710C" w:rsidP="001C6D3B">
            <w:pPr>
              <w:pStyle w:val="NormalWeb"/>
              <w:spacing w:line="480" w:lineRule="auto"/>
            </w:pPr>
            <w:r>
              <w:t xml:space="preserve">3. </w:t>
            </w:r>
            <w:r w:rsidRPr="0059710C">
              <w:t xml:space="preserve">This country would be better off if we cared less about how equal all people were. </w:t>
            </w:r>
          </w:p>
        </w:tc>
      </w:tr>
      <w:tr w:rsidR="0059710C" w:rsidRPr="001C6D3B" w14:paraId="73A5F1EA" w14:textId="77777777" w:rsidTr="001C6D3B">
        <w:tc>
          <w:tcPr>
            <w:tcW w:w="9576" w:type="dxa"/>
            <w:shd w:val="clear" w:color="auto" w:fill="auto"/>
          </w:tcPr>
          <w:p w14:paraId="76CEB941" w14:textId="77777777" w:rsidR="0059710C" w:rsidRPr="0059710C" w:rsidRDefault="0059710C" w:rsidP="001C6D3B">
            <w:pPr>
              <w:pStyle w:val="NormalWeb"/>
              <w:spacing w:line="480" w:lineRule="auto"/>
            </w:pPr>
            <w:r>
              <w:t xml:space="preserve">4. </w:t>
            </w:r>
            <w:r w:rsidRPr="0059710C">
              <w:t>Some</w:t>
            </w:r>
            <w:r>
              <w:t xml:space="preserve"> </w:t>
            </w:r>
            <w:r w:rsidRPr="0059710C">
              <w:t>people</w:t>
            </w:r>
            <w:r>
              <w:t xml:space="preserve"> </w:t>
            </w:r>
            <w:r w:rsidRPr="0059710C">
              <w:t>are</w:t>
            </w:r>
            <w:r>
              <w:t xml:space="preserve"> </w:t>
            </w:r>
            <w:r w:rsidRPr="0059710C">
              <w:t>just</w:t>
            </w:r>
            <w:r>
              <w:t xml:space="preserve"> </w:t>
            </w:r>
            <w:r w:rsidRPr="0059710C">
              <w:t>more</w:t>
            </w:r>
            <w:r>
              <w:t xml:space="preserve"> </w:t>
            </w:r>
            <w:r w:rsidRPr="0059710C">
              <w:t>deserving</w:t>
            </w:r>
            <w:r>
              <w:t xml:space="preserve"> </w:t>
            </w:r>
            <w:r w:rsidRPr="0059710C">
              <w:t>than</w:t>
            </w:r>
            <w:r>
              <w:t xml:space="preserve"> </w:t>
            </w:r>
            <w:r w:rsidRPr="0059710C">
              <w:t xml:space="preserve">others. </w:t>
            </w:r>
          </w:p>
        </w:tc>
      </w:tr>
      <w:tr w:rsidR="0059710C" w:rsidRPr="001C6D3B" w14:paraId="3B09693B" w14:textId="77777777" w:rsidTr="001C6D3B">
        <w:tc>
          <w:tcPr>
            <w:tcW w:w="9576" w:type="dxa"/>
            <w:shd w:val="clear" w:color="auto" w:fill="auto"/>
          </w:tcPr>
          <w:p w14:paraId="403E8F3A" w14:textId="77777777" w:rsidR="0059710C" w:rsidRPr="0059710C" w:rsidRDefault="0059710C" w:rsidP="001C6D3B">
            <w:pPr>
              <w:pStyle w:val="NormalWeb"/>
              <w:spacing w:line="480" w:lineRule="auto"/>
            </w:pPr>
            <w:r>
              <w:t xml:space="preserve">5. </w:t>
            </w:r>
            <w:r w:rsidRPr="0059710C">
              <w:t>It</w:t>
            </w:r>
            <w:r>
              <w:t xml:space="preserve"> </w:t>
            </w:r>
            <w:r w:rsidRPr="0059710C">
              <w:t>is</w:t>
            </w:r>
            <w:r>
              <w:t xml:space="preserve"> </w:t>
            </w:r>
            <w:r w:rsidRPr="0059710C">
              <w:t>not</w:t>
            </w:r>
            <w:r>
              <w:t xml:space="preserve"> </w:t>
            </w:r>
            <w:r w:rsidRPr="0059710C">
              <w:t>a</w:t>
            </w:r>
            <w:r>
              <w:t xml:space="preserve"> </w:t>
            </w:r>
            <w:r w:rsidRPr="0059710C">
              <w:t>problem</w:t>
            </w:r>
            <w:r>
              <w:t xml:space="preserve"> </w:t>
            </w:r>
            <w:r w:rsidRPr="0059710C">
              <w:t>if</w:t>
            </w:r>
            <w:r>
              <w:t xml:space="preserve"> </w:t>
            </w:r>
            <w:r w:rsidRPr="0059710C">
              <w:t>some</w:t>
            </w:r>
            <w:r>
              <w:t xml:space="preserve"> </w:t>
            </w:r>
            <w:r w:rsidRPr="0059710C">
              <w:t>people</w:t>
            </w:r>
            <w:r>
              <w:t xml:space="preserve"> </w:t>
            </w:r>
            <w:r w:rsidRPr="0059710C">
              <w:t>have</w:t>
            </w:r>
            <w:r>
              <w:t xml:space="preserve"> </w:t>
            </w:r>
            <w:r w:rsidRPr="0059710C">
              <w:t>more</w:t>
            </w:r>
            <w:r>
              <w:t xml:space="preserve"> </w:t>
            </w:r>
            <w:r w:rsidRPr="0059710C">
              <w:t>of</w:t>
            </w:r>
            <w:r>
              <w:t xml:space="preserve"> </w:t>
            </w:r>
            <w:r w:rsidRPr="0059710C">
              <w:t>a</w:t>
            </w:r>
            <w:r>
              <w:t xml:space="preserve"> </w:t>
            </w:r>
            <w:r w:rsidRPr="0059710C">
              <w:t>chance</w:t>
            </w:r>
            <w:r>
              <w:t xml:space="preserve"> </w:t>
            </w:r>
            <w:r w:rsidRPr="0059710C">
              <w:t>in</w:t>
            </w:r>
            <w:r>
              <w:t xml:space="preserve"> </w:t>
            </w:r>
            <w:r w:rsidRPr="0059710C">
              <w:t>life</w:t>
            </w:r>
            <w:r>
              <w:t xml:space="preserve"> </w:t>
            </w:r>
            <w:r w:rsidRPr="0059710C">
              <w:t>than others</w:t>
            </w:r>
          </w:p>
        </w:tc>
      </w:tr>
      <w:tr w:rsidR="0059710C" w:rsidRPr="001C6D3B" w14:paraId="4C2A43FE" w14:textId="77777777" w:rsidTr="001C6D3B">
        <w:tc>
          <w:tcPr>
            <w:tcW w:w="9576" w:type="dxa"/>
            <w:shd w:val="clear" w:color="auto" w:fill="auto"/>
          </w:tcPr>
          <w:p w14:paraId="7316C902" w14:textId="77777777" w:rsidR="0059710C" w:rsidRPr="0059710C" w:rsidRDefault="0059710C" w:rsidP="001C6D3B">
            <w:pPr>
              <w:pStyle w:val="NormalWeb"/>
              <w:spacing w:line="480" w:lineRule="auto"/>
            </w:pPr>
            <w:r>
              <w:t xml:space="preserve">6. </w:t>
            </w:r>
            <w:r w:rsidRPr="0059710C">
              <w:t xml:space="preserve">Some people are just inferior to others. </w:t>
            </w:r>
          </w:p>
        </w:tc>
      </w:tr>
      <w:tr w:rsidR="0059710C" w:rsidRPr="001C6D3B" w14:paraId="08F786F4" w14:textId="77777777" w:rsidTr="001C6D3B">
        <w:tc>
          <w:tcPr>
            <w:tcW w:w="9576" w:type="dxa"/>
            <w:shd w:val="clear" w:color="auto" w:fill="auto"/>
          </w:tcPr>
          <w:p w14:paraId="0C7F4144" w14:textId="77777777" w:rsidR="0059710C" w:rsidRPr="0059710C" w:rsidRDefault="0059710C" w:rsidP="001C6D3B">
            <w:pPr>
              <w:pStyle w:val="NormalWeb"/>
              <w:spacing w:line="480" w:lineRule="auto"/>
            </w:pPr>
            <w:r>
              <w:t xml:space="preserve">7. </w:t>
            </w:r>
            <w:r w:rsidRPr="0059710C">
              <w:t xml:space="preserve">To get ahead in life, it is sometimes necessary to step on others. </w:t>
            </w:r>
          </w:p>
        </w:tc>
      </w:tr>
      <w:tr w:rsidR="0059710C" w:rsidRPr="001C6D3B" w14:paraId="0D07C993" w14:textId="77777777" w:rsidTr="001C6D3B">
        <w:tc>
          <w:tcPr>
            <w:tcW w:w="9576" w:type="dxa"/>
            <w:shd w:val="clear" w:color="auto" w:fill="auto"/>
          </w:tcPr>
          <w:p w14:paraId="1B00E96D" w14:textId="77777777" w:rsidR="0059710C" w:rsidRPr="0059710C" w:rsidRDefault="0059710C" w:rsidP="001C6D3B">
            <w:pPr>
              <w:pStyle w:val="NormalWeb"/>
              <w:spacing w:line="480" w:lineRule="auto"/>
            </w:pPr>
            <w:r>
              <w:t xml:space="preserve">8. </w:t>
            </w:r>
            <w:r w:rsidRPr="0059710C">
              <w:t>Increased</w:t>
            </w:r>
            <w:r>
              <w:t xml:space="preserve"> </w:t>
            </w:r>
            <w:r w:rsidRPr="0059710C">
              <w:t>economic</w:t>
            </w:r>
            <w:r>
              <w:t xml:space="preserve"> </w:t>
            </w:r>
            <w:r w:rsidRPr="0059710C">
              <w:t xml:space="preserve">equality. </w:t>
            </w:r>
            <w:r>
              <w:t>(R)</w:t>
            </w:r>
          </w:p>
        </w:tc>
      </w:tr>
      <w:tr w:rsidR="0059710C" w:rsidRPr="001C6D3B" w14:paraId="127F0EAB" w14:textId="77777777" w:rsidTr="001C6D3B">
        <w:tc>
          <w:tcPr>
            <w:tcW w:w="9576" w:type="dxa"/>
            <w:shd w:val="clear" w:color="auto" w:fill="auto"/>
          </w:tcPr>
          <w:p w14:paraId="7ECCD11C" w14:textId="77777777" w:rsidR="0059710C" w:rsidRPr="0059710C" w:rsidRDefault="0059710C" w:rsidP="001C6D3B">
            <w:pPr>
              <w:pStyle w:val="NormalWeb"/>
              <w:spacing w:line="480" w:lineRule="auto"/>
            </w:pPr>
            <w:r>
              <w:t xml:space="preserve">9. </w:t>
            </w:r>
            <w:r w:rsidRPr="0059710C">
              <w:t>Increased</w:t>
            </w:r>
            <w:r>
              <w:t xml:space="preserve"> </w:t>
            </w:r>
            <w:r w:rsidRPr="0059710C">
              <w:t>social</w:t>
            </w:r>
            <w:r>
              <w:t xml:space="preserve"> </w:t>
            </w:r>
            <w:r w:rsidRPr="0059710C">
              <w:t xml:space="preserve">equality. </w:t>
            </w:r>
            <w:r>
              <w:t>(R)</w:t>
            </w:r>
          </w:p>
        </w:tc>
      </w:tr>
      <w:tr w:rsidR="0059710C" w:rsidRPr="001C6D3B" w14:paraId="6F17D1A1" w14:textId="77777777" w:rsidTr="001C6D3B">
        <w:tc>
          <w:tcPr>
            <w:tcW w:w="9576" w:type="dxa"/>
            <w:shd w:val="clear" w:color="auto" w:fill="auto"/>
          </w:tcPr>
          <w:p w14:paraId="2F627463" w14:textId="77777777" w:rsidR="0059710C" w:rsidRPr="001C6D3B" w:rsidRDefault="0059710C" w:rsidP="001C6D3B">
            <w:pPr>
              <w:spacing w:line="480" w:lineRule="auto"/>
              <w:rPr>
                <w:color w:val="000000"/>
              </w:rPr>
            </w:pPr>
            <w:r>
              <w:t xml:space="preserve">10. </w:t>
            </w:r>
            <w:r w:rsidRPr="0059710C">
              <w:t>Equality.</w:t>
            </w:r>
            <w:r>
              <w:t xml:space="preserve"> (R)</w:t>
            </w:r>
          </w:p>
        </w:tc>
      </w:tr>
      <w:tr w:rsidR="0059710C" w:rsidRPr="001C6D3B" w14:paraId="35A0F0DD" w14:textId="77777777" w:rsidTr="001C6D3B">
        <w:tc>
          <w:tcPr>
            <w:tcW w:w="9576" w:type="dxa"/>
            <w:shd w:val="clear" w:color="auto" w:fill="auto"/>
          </w:tcPr>
          <w:p w14:paraId="7FD1FB41" w14:textId="77777777" w:rsidR="0059710C" w:rsidRPr="001C6D3B" w:rsidRDefault="0059710C" w:rsidP="001C6D3B">
            <w:pPr>
              <w:spacing w:line="480" w:lineRule="auto"/>
              <w:rPr>
                <w:color w:val="000000"/>
              </w:rPr>
            </w:pPr>
            <w:r>
              <w:t xml:space="preserve">11. </w:t>
            </w:r>
            <w:r w:rsidRPr="0059710C">
              <w:t>If people were treated more equally, we would have fewer problems in this country.</w:t>
            </w:r>
            <w:r>
              <w:t xml:space="preserve"> (R)</w:t>
            </w:r>
          </w:p>
        </w:tc>
      </w:tr>
      <w:tr w:rsidR="0059710C" w:rsidRPr="001C6D3B" w14:paraId="47D0FFF0" w14:textId="77777777" w:rsidTr="001C6D3B">
        <w:tc>
          <w:tcPr>
            <w:tcW w:w="9576" w:type="dxa"/>
            <w:shd w:val="clear" w:color="auto" w:fill="auto"/>
          </w:tcPr>
          <w:p w14:paraId="7A4518B0" w14:textId="77777777" w:rsidR="0059710C" w:rsidRPr="001C6D3B" w:rsidRDefault="0059710C" w:rsidP="001C6D3B">
            <w:pPr>
              <w:spacing w:line="480" w:lineRule="auto"/>
              <w:rPr>
                <w:color w:val="000000"/>
              </w:rPr>
            </w:pPr>
            <w:r>
              <w:t xml:space="preserve">12. </w:t>
            </w:r>
            <w:r w:rsidRPr="0059710C">
              <w:t>In an ideal world, all nations would be equal.</w:t>
            </w:r>
            <w:r>
              <w:t xml:space="preserve"> (R)</w:t>
            </w:r>
          </w:p>
        </w:tc>
      </w:tr>
      <w:tr w:rsidR="0059710C" w:rsidRPr="001C6D3B" w14:paraId="2BD77A75" w14:textId="77777777" w:rsidTr="001C6D3B">
        <w:tc>
          <w:tcPr>
            <w:tcW w:w="9576" w:type="dxa"/>
            <w:shd w:val="clear" w:color="auto" w:fill="auto"/>
          </w:tcPr>
          <w:p w14:paraId="37F77886" w14:textId="77777777" w:rsidR="0059710C" w:rsidRPr="0059710C" w:rsidRDefault="0059710C" w:rsidP="001C6D3B">
            <w:pPr>
              <w:pStyle w:val="NormalWeb"/>
              <w:spacing w:line="480" w:lineRule="auto"/>
            </w:pPr>
            <w:r>
              <w:t xml:space="preserve">13. </w:t>
            </w:r>
            <w:r w:rsidRPr="0059710C">
              <w:t>We should try to treat one another as equals as much as possible. All humans should be treated equally.</w:t>
            </w:r>
            <w:r>
              <w:t xml:space="preserve"> (R)</w:t>
            </w:r>
          </w:p>
        </w:tc>
      </w:tr>
      <w:tr w:rsidR="0059710C" w:rsidRPr="001C6D3B" w14:paraId="7C4FC3E6" w14:textId="77777777" w:rsidTr="001C6D3B">
        <w:tc>
          <w:tcPr>
            <w:tcW w:w="9576" w:type="dxa"/>
            <w:shd w:val="clear" w:color="auto" w:fill="auto"/>
          </w:tcPr>
          <w:p w14:paraId="0481A2D0" w14:textId="77777777" w:rsidR="0059710C" w:rsidRPr="0059710C" w:rsidRDefault="0059710C" w:rsidP="001C6D3B">
            <w:pPr>
              <w:pStyle w:val="NormalWeb"/>
              <w:spacing w:line="480" w:lineRule="auto"/>
            </w:pPr>
            <w:r>
              <w:t xml:space="preserve">14. </w:t>
            </w:r>
            <w:r w:rsidRPr="0059710C">
              <w:t xml:space="preserve">It is important that we treat other countries as equals. </w:t>
            </w:r>
            <w:r>
              <w:t>(R)</w:t>
            </w:r>
          </w:p>
        </w:tc>
      </w:tr>
    </w:tbl>
    <w:p w14:paraId="026131F3" w14:textId="77777777" w:rsidR="00753872" w:rsidRDefault="00753872" w:rsidP="00753872">
      <w:pPr>
        <w:rPr>
          <w:color w:val="000000"/>
        </w:rPr>
      </w:pPr>
    </w:p>
    <w:p w14:paraId="65C5F611" w14:textId="77777777" w:rsidR="001E177E" w:rsidRDefault="001E177E" w:rsidP="009367EC">
      <w:pPr>
        <w:spacing w:line="480" w:lineRule="auto"/>
        <w:rPr>
          <w:color w:val="000000"/>
        </w:rPr>
      </w:pPr>
      <w:r>
        <w:rPr>
          <w:color w:val="000000"/>
        </w:rPr>
        <w:br w:type="page"/>
      </w:r>
      <w:r w:rsidR="00701285">
        <w:rPr>
          <w:color w:val="000000"/>
        </w:rPr>
        <w:t xml:space="preserve">Appendix </w:t>
      </w:r>
      <w:r w:rsidR="00B13A48">
        <w:rPr>
          <w:color w:val="000000"/>
        </w:rPr>
        <w:t>C</w:t>
      </w:r>
      <w:r>
        <w:rPr>
          <w:color w:val="000000"/>
        </w:rPr>
        <w:t>.</w:t>
      </w:r>
      <w:r w:rsidR="00522006">
        <w:rPr>
          <w:color w:val="000000"/>
        </w:rPr>
        <w:t xml:space="preserve"> Religious Fundamentalism Scale Items</w:t>
      </w:r>
    </w:p>
    <w:tbl>
      <w:tblPr>
        <w:tblW w:w="0" w:type="auto"/>
        <w:tblBorders>
          <w:top w:val="single" w:sz="4" w:space="0" w:color="auto"/>
          <w:bottom w:val="single" w:sz="4" w:space="0" w:color="auto"/>
        </w:tblBorders>
        <w:tblLook w:val="04A0" w:firstRow="1" w:lastRow="0" w:firstColumn="1" w:lastColumn="0" w:noHBand="0" w:noVBand="1"/>
      </w:tblPr>
      <w:tblGrid>
        <w:gridCol w:w="9576"/>
      </w:tblGrid>
      <w:tr w:rsidR="009367EC" w:rsidRPr="001C6D3B" w14:paraId="5311E7E7" w14:textId="77777777" w:rsidTr="001C6D3B">
        <w:tc>
          <w:tcPr>
            <w:tcW w:w="9576" w:type="dxa"/>
            <w:shd w:val="clear" w:color="auto" w:fill="auto"/>
          </w:tcPr>
          <w:p w14:paraId="767DCC42" w14:textId="77777777" w:rsidR="009367EC" w:rsidRPr="001C6D3B" w:rsidRDefault="009367EC" w:rsidP="00DE6106">
            <w:pPr>
              <w:rPr>
                <w:color w:val="333333"/>
              </w:rPr>
            </w:pPr>
          </w:p>
        </w:tc>
      </w:tr>
      <w:tr w:rsidR="00DE6106" w:rsidRPr="001C6D3B" w14:paraId="504F8249" w14:textId="77777777" w:rsidTr="001C6D3B">
        <w:tc>
          <w:tcPr>
            <w:tcW w:w="9576" w:type="dxa"/>
            <w:shd w:val="clear" w:color="auto" w:fill="auto"/>
          </w:tcPr>
          <w:p w14:paraId="70FA605B" w14:textId="77777777" w:rsidR="00DE6106" w:rsidRPr="001C6D3B" w:rsidRDefault="00DE6106" w:rsidP="001C6D3B">
            <w:pPr>
              <w:spacing w:line="480" w:lineRule="auto"/>
              <w:rPr>
                <w:color w:val="000000"/>
              </w:rPr>
            </w:pPr>
            <w:r w:rsidRPr="001C6D3B">
              <w:rPr>
                <w:color w:val="333333"/>
              </w:rPr>
              <w:t>1. God has given humanity a complete, unfailing guide to happiness and salvation, which must be totally followed.</w:t>
            </w:r>
          </w:p>
        </w:tc>
      </w:tr>
      <w:tr w:rsidR="00DE6106" w:rsidRPr="001C6D3B" w14:paraId="3C9A72A4" w14:textId="77777777" w:rsidTr="001C6D3B">
        <w:tc>
          <w:tcPr>
            <w:tcW w:w="9576" w:type="dxa"/>
            <w:shd w:val="clear" w:color="auto" w:fill="auto"/>
            <w:vAlign w:val="center"/>
          </w:tcPr>
          <w:p w14:paraId="154614D9" w14:textId="77777777" w:rsidR="00DE6106" w:rsidRPr="001C6D3B" w:rsidRDefault="00DE6106" w:rsidP="001C6D3B">
            <w:pPr>
              <w:spacing w:line="480" w:lineRule="auto"/>
              <w:rPr>
                <w:color w:val="333333"/>
              </w:rPr>
            </w:pPr>
            <w:r w:rsidRPr="001C6D3B">
              <w:rPr>
                <w:color w:val="333333"/>
              </w:rPr>
              <w:t>2. No single book of religious teachings contains all the intrinsic, fundamental truths about life.</w:t>
            </w:r>
          </w:p>
        </w:tc>
      </w:tr>
      <w:tr w:rsidR="00DE6106" w:rsidRPr="001C6D3B" w14:paraId="315C1E02" w14:textId="77777777" w:rsidTr="001C6D3B">
        <w:tc>
          <w:tcPr>
            <w:tcW w:w="9576" w:type="dxa"/>
            <w:shd w:val="clear" w:color="auto" w:fill="auto"/>
            <w:vAlign w:val="center"/>
          </w:tcPr>
          <w:p w14:paraId="0C2CE50F" w14:textId="77777777" w:rsidR="00DE6106" w:rsidRPr="001C6D3B" w:rsidRDefault="00DE6106" w:rsidP="001C6D3B">
            <w:pPr>
              <w:spacing w:line="480" w:lineRule="auto"/>
              <w:rPr>
                <w:color w:val="333333"/>
              </w:rPr>
            </w:pPr>
            <w:r w:rsidRPr="001C6D3B">
              <w:rPr>
                <w:color w:val="333333"/>
              </w:rPr>
              <w:t>3. The basic cause of evil in this world is Satan, who is still constantly and ferociously fighting against God.</w:t>
            </w:r>
          </w:p>
        </w:tc>
      </w:tr>
      <w:tr w:rsidR="00DE6106" w:rsidRPr="001C6D3B" w14:paraId="04CB0D99" w14:textId="77777777" w:rsidTr="001C6D3B">
        <w:tc>
          <w:tcPr>
            <w:tcW w:w="9576" w:type="dxa"/>
            <w:shd w:val="clear" w:color="auto" w:fill="auto"/>
            <w:vAlign w:val="center"/>
          </w:tcPr>
          <w:p w14:paraId="35F7F6FD" w14:textId="77777777" w:rsidR="00DE6106" w:rsidRPr="001C6D3B" w:rsidRDefault="00DE6106" w:rsidP="001C6D3B">
            <w:pPr>
              <w:spacing w:line="480" w:lineRule="auto"/>
              <w:rPr>
                <w:color w:val="333333"/>
              </w:rPr>
            </w:pPr>
            <w:r w:rsidRPr="001C6D3B">
              <w:rPr>
                <w:color w:val="333333"/>
              </w:rPr>
              <w:t>4. It is more important to be a good person than to believe in God and the right religion.</w:t>
            </w:r>
          </w:p>
        </w:tc>
      </w:tr>
      <w:tr w:rsidR="00DE6106" w:rsidRPr="001C6D3B" w14:paraId="1F7F880A" w14:textId="77777777" w:rsidTr="001C6D3B">
        <w:tc>
          <w:tcPr>
            <w:tcW w:w="9576" w:type="dxa"/>
            <w:shd w:val="clear" w:color="auto" w:fill="auto"/>
          </w:tcPr>
          <w:p w14:paraId="7CD55735" w14:textId="77777777" w:rsidR="00DE6106" w:rsidRPr="001C6D3B" w:rsidRDefault="00DE6106" w:rsidP="001C6D3B">
            <w:pPr>
              <w:spacing w:line="480" w:lineRule="auto"/>
              <w:rPr>
                <w:color w:val="000000"/>
              </w:rPr>
            </w:pPr>
            <w:r w:rsidRPr="001C6D3B">
              <w:rPr>
                <w:color w:val="333333"/>
              </w:rPr>
              <w:t>5. There is a particular set of religious teachings in this world that are so true, you can’t go any “deeper” because they are the basic, bedrock message that God has given humanity.</w:t>
            </w:r>
          </w:p>
        </w:tc>
      </w:tr>
      <w:tr w:rsidR="00DE6106" w:rsidRPr="001C6D3B" w14:paraId="65BCCE30" w14:textId="77777777" w:rsidTr="001C6D3B">
        <w:tc>
          <w:tcPr>
            <w:tcW w:w="9576" w:type="dxa"/>
            <w:shd w:val="clear" w:color="auto" w:fill="auto"/>
          </w:tcPr>
          <w:p w14:paraId="7A929DCD" w14:textId="77777777" w:rsidR="00DE6106" w:rsidRPr="001C6D3B" w:rsidRDefault="00DE6106" w:rsidP="001C6D3B">
            <w:pPr>
              <w:spacing w:line="480" w:lineRule="auto"/>
              <w:rPr>
                <w:color w:val="000000"/>
              </w:rPr>
            </w:pPr>
            <w:r w:rsidRPr="001C6D3B">
              <w:rPr>
                <w:color w:val="333333"/>
              </w:rPr>
              <w:t>6. When you get right down to it, there are basically only two kinds of people in the world: the Righteous, who will be rewarded by God; and the rest, who will not.</w:t>
            </w:r>
          </w:p>
        </w:tc>
      </w:tr>
      <w:tr w:rsidR="00DE6106" w:rsidRPr="001C6D3B" w14:paraId="630D2A30" w14:textId="77777777" w:rsidTr="001C6D3B">
        <w:tc>
          <w:tcPr>
            <w:tcW w:w="9576" w:type="dxa"/>
            <w:shd w:val="clear" w:color="auto" w:fill="auto"/>
          </w:tcPr>
          <w:p w14:paraId="173EE613" w14:textId="77777777" w:rsidR="00DE6106" w:rsidRPr="001C6D3B" w:rsidRDefault="00DE6106" w:rsidP="001C6D3B">
            <w:pPr>
              <w:spacing w:line="480" w:lineRule="auto"/>
              <w:rPr>
                <w:color w:val="000000"/>
              </w:rPr>
            </w:pPr>
            <w:r w:rsidRPr="001C6D3B">
              <w:rPr>
                <w:color w:val="333333"/>
              </w:rPr>
              <w:t>7. Scriptures may contain general truths, but they should NOT be considered completely, literally true from beginning to end.</w:t>
            </w:r>
          </w:p>
        </w:tc>
      </w:tr>
      <w:tr w:rsidR="00DE6106" w:rsidRPr="001C6D3B" w14:paraId="3F0026F7" w14:textId="77777777" w:rsidTr="001C6D3B">
        <w:tc>
          <w:tcPr>
            <w:tcW w:w="9576" w:type="dxa"/>
            <w:shd w:val="clear" w:color="auto" w:fill="auto"/>
          </w:tcPr>
          <w:p w14:paraId="0B1851A0" w14:textId="77777777" w:rsidR="00DE6106" w:rsidRPr="001C6D3B" w:rsidRDefault="00DE6106" w:rsidP="001C6D3B">
            <w:pPr>
              <w:spacing w:line="480" w:lineRule="auto"/>
              <w:rPr>
                <w:color w:val="000000"/>
              </w:rPr>
            </w:pPr>
            <w:r w:rsidRPr="001C6D3B">
              <w:rPr>
                <w:color w:val="333333"/>
              </w:rPr>
              <w:t>8. To lead the best, most meaningful life, one must belong to the one, fundamentally true religion.</w:t>
            </w:r>
          </w:p>
        </w:tc>
      </w:tr>
      <w:tr w:rsidR="00DE6106" w:rsidRPr="001C6D3B" w14:paraId="4ED561BF" w14:textId="77777777" w:rsidTr="001C6D3B">
        <w:tc>
          <w:tcPr>
            <w:tcW w:w="9576" w:type="dxa"/>
            <w:shd w:val="clear" w:color="auto" w:fill="auto"/>
          </w:tcPr>
          <w:p w14:paraId="03E3A248" w14:textId="77777777" w:rsidR="00DE6106" w:rsidRPr="001C6D3B" w:rsidRDefault="00DE6106" w:rsidP="001C6D3B">
            <w:pPr>
              <w:spacing w:line="480" w:lineRule="auto"/>
              <w:rPr>
                <w:color w:val="000000"/>
              </w:rPr>
            </w:pPr>
            <w:r w:rsidRPr="001C6D3B">
              <w:rPr>
                <w:color w:val="333333"/>
              </w:rPr>
              <w:t>9. “Satan” is just the name people give to their own bad impulses. There really is no such thing as a diabolical “Prince of Darkness” who tempts us.</w:t>
            </w:r>
          </w:p>
        </w:tc>
      </w:tr>
      <w:tr w:rsidR="00DE6106" w:rsidRPr="001C6D3B" w14:paraId="7008CC4E" w14:textId="77777777" w:rsidTr="001C6D3B">
        <w:tc>
          <w:tcPr>
            <w:tcW w:w="9576" w:type="dxa"/>
            <w:shd w:val="clear" w:color="auto" w:fill="auto"/>
          </w:tcPr>
          <w:p w14:paraId="6B13C210" w14:textId="77777777" w:rsidR="00DE6106" w:rsidRPr="001C6D3B" w:rsidRDefault="00DE6106" w:rsidP="001C6D3B">
            <w:pPr>
              <w:spacing w:line="480" w:lineRule="auto"/>
              <w:rPr>
                <w:color w:val="000000"/>
              </w:rPr>
            </w:pPr>
            <w:r w:rsidRPr="001C6D3B">
              <w:rPr>
                <w:color w:val="333333"/>
              </w:rPr>
              <w:t>10. Whenever science and sacred scripture conflict, science is probably right.</w:t>
            </w:r>
          </w:p>
        </w:tc>
      </w:tr>
      <w:tr w:rsidR="00DE6106" w:rsidRPr="001C6D3B" w14:paraId="46D49AD8" w14:textId="77777777" w:rsidTr="00AF75C0">
        <w:tc>
          <w:tcPr>
            <w:tcW w:w="9576" w:type="dxa"/>
            <w:tcBorders>
              <w:bottom w:val="nil"/>
            </w:tcBorders>
            <w:shd w:val="clear" w:color="auto" w:fill="auto"/>
            <w:vAlign w:val="center"/>
          </w:tcPr>
          <w:p w14:paraId="1C92CD24" w14:textId="77777777" w:rsidR="00DE6106" w:rsidRPr="001C6D3B" w:rsidRDefault="00DE6106" w:rsidP="001C6D3B">
            <w:pPr>
              <w:spacing w:line="480" w:lineRule="auto"/>
              <w:rPr>
                <w:color w:val="333333"/>
              </w:rPr>
            </w:pPr>
            <w:r w:rsidRPr="001C6D3B">
              <w:rPr>
                <w:color w:val="333333"/>
              </w:rPr>
              <w:t>11. The fundamentals of God’s religion should never be tampered with or compromised with others’ beliefs.</w:t>
            </w:r>
          </w:p>
        </w:tc>
      </w:tr>
      <w:tr w:rsidR="00DE6106" w:rsidRPr="001C6D3B" w14:paraId="2B3DF5CF" w14:textId="77777777" w:rsidTr="00AF75C0">
        <w:tc>
          <w:tcPr>
            <w:tcW w:w="9576" w:type="dxa"/>
            <w:tcBorders>
              <w:top w:val="nil"/>
              <w:bottom w:val="single" w:sz="4" w:space="0" w:color="auto"/>
            </w:tcBorders>
            <w:shd w:val="clear" w:color="auto" w:fill="auto"/>
          </w:tcPr>
          <w:p w14:paraId="65453638" w14:textId="77777777" w:rsidR="00DE6106" w:rsidRPr="001C6D3B" w:rsidRDefault="00DE6106" w:rsidP="001C6D3B">
            <w:pPr>
              <w:spacing w:line="480" w:lineRule="auto"/>
              <w:rPr>
                <w:color w:val="000000"/>
              </w:rPr>
            </w:pPr>
            <w:r w:rsidRPr="001C6D3B">
              <w:rPr>
                <w:color w:val="333333"/>
              </w:rPr>
              <w:t>12. All of the religions in the world have flaws and wrong teachings. There is no perfectly true, right religion.</w:t>
            </w:r>
          </w:p>
        </w:tc>
      </w:tr>
    </w:tbl>
    <w:p w14:paraId="030BDC85" w14:textId="77777777" w:rsidR="001E177E" w:rsidRDefault="001E177E" w:rsidP="009367EC">
      <w:pPr>
        <w:spacing w:line="480" w:lineRule="auto"/>
        <w:rPr>
          <w:color w:val="000000"/>
        </w:rPr>
      </w:pPr>
      <w:r>
        <w:rPr>
          <w:color w:val="000000"/>
        </w:rPr>
        <w:br w:type="page"/>
      </w:r>
      <w:r w:rsidR="00701285">
        <w:rPr>
          <w:color w:val="000000"/>
        </w:rPr>
        <w:t xml:space="preserve">Appendix </w:t>
      </w:r>
      <w:r w:rsidR="00B13A48">
        <w:rPr>
          <w:color w:val="000000"/>
        </w:rPr>
        <w:t>D</w:t>
      </w:r>
      <w:r>
        <w:rPr>
          <w:color w:val="000000"/>
        </w:rPr>
        <w:t>.</w:t>
      </w:r>
      <w:r w:rsidR="00522006">
        <w:rPr>
          <w:color w:val="000000"/>
        </w:rPr>
        <w:t xml:space="preserve"> Global Just World Beliefs (GJWB) Scale Items</w:t>
      </w:r>
    </w:p>
    <w:tbl>
      <w:tblPr>
        <w:tblW w:w="0" w:type="auto"/>
        <w:tblBorders>
          <w:top w:val="single" w:sz="4" w:space="0" w:color="auto"/>
          <w:bottom w:val="single" w:sz="4" w:space="0" w:color="auto"/>
        </w:tblBorders>
        <w:tblLook w:val="04A0" w:firstRow="1" w:lastRow="0" w:firstColumn="1" w:lastColumn="0" w:noHBand="0" w:noVBand="1"/>
      </w:tblPr>
      <w:tblGrid>
        <w:gridCol w:w="9576"/>
      </w:tblGrid>
      <w:tr w:rsidR="009367EC" w:rsidRPr="001C6D3B" w14:paraId="191765DF" w14:textId="77777777" w:rsidTr="001C6D3B">
        <w:tc>
          <w:tcPr>
            <w:tcW w:w="9576" w:type="dxa"/>
            <w:shd w:val="clear" w:color="auto" w:fill="auto"/>
          </w:tcPr>
          <w:p w14:paraId="79179761" w14:textId="77777777" w:rsidR="009367EC" w:rsidRPr="001C6D3B" w:rsidRDefault="009367EC" w:rsidP="009367EC">
            <w:pPr>
              <w:rPr>
                <w:color w:val="000000"/>
              </w:rPr>
            </w:pPr>
          </w:p>
        </w:tc>
      </w:tr>
      <w:tr w:rsidR="00DE6106" w:rsidRPr="001C6D3B" w14:paraId="26580AB0" w14:textId="77777777" w:rsidTr="001C6D3B">
        <w:tc>
          <w:tcPr>
            <w:tcW w:w="9576" w:type="dxa"/>
            <w:shd w:val="clear" w:color="auto" w:fill="auto"/>
          </w:tcPr>
          <w:p w14:paraId="31ABC958" w14:textId="77777777" w:rsidR="00DE6106" w:rsidRPr="001C6D3B" w:rsidRDefault="00DE6106" w:rsidP="001C6D3B">
            <w:pPr>
              <w:spacing w:line="480" w:lineRule="auto"/>
              <w:rPr>
                <w:color w:val="000000"/>
              </w:rPr>
            </w:pPr>
            <w:r w:rsidRPr="001C6D3B">
              <w:rPr>
                <w:color w:val="000000"/>
              </w:rPr>
              <w:t>l. I feel that people get what they are entitled to have.</w:t>
            </w:r>
            <w:r w:rsidRPr="001C6D3B">
              <w:rPr>
                <w:color w:val="000000"/>
              </w:rPr>
              <w:tab/>
            </w:r>
          </w:p>
        </w:tc>
      </w:tr>
      <w:tr w:rsidR="00DE6106" w:rsidRPr="001C6D3B" w14:paraId="5A37406A" w14:textId="77777777" w:rsidTr="001C6D3B">
        <w:tc>
          <w:tcPr>
            <w:tcW w:w="9576" w:type="dxa"/>
            <w:shd w:val="clear" w:color="auto" w:fill="auto"/>
          </w:tcPr>
          <w:p w14:paraId="1A9ED3FD" w14:textId="77777777" w:rsidR="00DE6106" w:rsidRPr="001C6D3B" w:rsidRDefault="00DE6106" w:rsidP="001C6D3B">
            <w:pPr>
              <w:spacing w:line="480" w:lineRule="auto"/>
              <w:rPr>
                <w:color w:val="000000"/>
              </w:rPr>
            </w:pPr>
            <w:r w:rsidRPr="001C6D3B">
              <w:rPr>
                <w:color w:val="000000"/>
              </w:rPr>
              <w:t>2. I feel that a person's efforts are noticed and rewarded.</w:t>
            </w:r>
            <w:r w:rsidRPr="001C6D3B">
              <w:rPr>
                <w:color w:val="000000"/>
              </w:rPr>
              <w:tab/>
            </w:r>
          </w:p>
        </w:tc>
      </w:tr>
      <w:tr w:rsidR="00DE6106" w:rsidRPr="001C6D3B" w14:paraId="18FF6967" w14:textId="77777777" w:rsidTr="001C6D3B">
        <w:tc>
          <w:tcPr>
            <w:tcW w:w="9576" w:type="dxa"/>
            <w:shd w:val="clear" w:color="auto" w:fill="auto"/>
          </w:tcPr>
          <w:p w14:paraId="14AF027E" w14:textId="77777777" w:rsidR="00DE6106" w:rsidRPr="001C6D3B" w:rsidRDefault="00DE6106" w:rsidP="001C6D3B">
            <w:pPr>
              <w:spacing w:line="480" w:lineRule="auto"/>
              <w:rPr>
                <w:color w:val="000000"/>
              </w:rPr>
            </w:pPr>
            <w:r w:rsidRPr="001C6D3B">
              <w:rPr>
                <w:color w:val="000000"/>
              </w:rPr>
              <w:t>3. I feel that people earn the rewards and punishments they get.</w:t>
            </w:r>
          </w:p>
        </w:tc>
      </w:tr>
      <w:tr w:rsidR="00DE6106" w:rsidRPr="001C6D3B" w14:paraId="2A8A61F8" w14:textId="77777777" w:rsidTr="001C6D3B">
        <w:tc>
          <w:tcPr>
            <w:tcW w:w="9576" w:type="dxa"/>
            <w:shd w:val="clear" w:color="auto" w:fill="auto"/>
          </w:tcPr>
          <w:p w14:paraId="197B4ECA" w14:textId="77777777" w:rsidR="00DE6106" w:rsidRPr="001C6D3B" w:rsidRDefault="00DE6106" w:rsidP="001C6D3B">
            <w:pPr>
              <w:spacing w:line="480" w:lineRule="auto"/>
              <w:rPr>
                <w:color w:val="000000"/>
              </w:rPr>
            </w:pPr>
            <w:r w:rsidRPr="001C6D3B">
              <w:rPr>
                <w:color w:val="000000"/>
              </w:rPr>
              <w:t>4. I feel that people who meet with misfortune have brought it on themselves.</w:t>
            </w:r>
            <w:r w:rsidRPr="001C6D3B">
              <w:rPr>
                <w:color w:val="000000"/>
              </w:rPr>
              <w:tab/>
            </w:r>
          </w:p>
        </w:tc>
      </w:tr>
      <w:tr w:rsidR="00DE6106" w:rsidRPr="001C6D3B" w14:paraId="52EC5DBA" w14:textId="77777777" w:rsidTr="001C6D3B">
        <w:tc>
          <w:tcPr>
            <w:tcW w:w="9576" w:type="dxa"/>
            <w:shd w:val="clear" w:color="auto" w:fill="auto"/>
          </w:tcPr>
          <w:p w14:paraId="19DD1E9E" w14:textId="77777777" w:rsidR="00DE6106" w:rsidRPr="001C6D3B" w:rsidRDefault="00DE6106" w:rsidP="001C6D3B">
            <w:pPr>
              <w:spacing w:line="480" w:lineRule="auto"/>
              <w:rPr>
                <w:color w:val="000000"/>
              </w:rPr>
            </w:pPr>
            <w:r w:rsidRPr="001C6D3B">
              <w:rPr>
                <w:color w:val="000000"/>
              </w:rPr>
              <w:t>5. I feel that people get what they deserve.</w:t>
            </w:r>
            <w:r w:rsidRPr="001C6D3B">
              <w:rPr>
                <w:color w:val="000000"/>
              </w:rPr>
              <w:tab/>
            </w:r>
          </w:p>
        </w:tc>
      </w:tr>
      <w:tr w:rsidR="00DE6106" w:rsidRPr="001C6D3B" w14:paraId="04AFBB68" w14:textId="77777777" w:rsidTr="001C6D3B">
        <w:tc>
          <w:tcPr>
            <w:tcW w:w="9576" w:type="dxa"/>
            <w:shd w:val="clear" w:color="auto" w:fill="auto"/>
          </w:tcPr>
          <w:p w14:paraId="50D4899A" w14:textId="77777777" w:rsidR="00DE6106" w:rsidRPr="001C6D3B" w:rsidRDefault="00DE6106" w:rsidP="001C6D3B">
            <w:pPr>
              <w:spacing w:line="480" w:lineRule="auto"/>
              <w:rPr>
                <w:color w:val="000000"/>
              </w:rPr>
            </w:pPr>
            <w:r w:rsidRPr="001C6D3B">
              <w:rPr>
                <w:color w:val="000000"/>
              </w:rPr>
              <w:t>6. I feel that rewards and punishments are fairly given.</w:t>
            </w:r>
          </w:p>
        </w:tc>
      </w:tr>
      <w:tr w:rsidR="00DE6106" w:rsidRPr="001C6D3B" w14:paraId="155EE31F" w14:textId="77777777" w:rsidTr="001C6D3B">
        <w:tc>
          <w:tcPr>
            <w:tcW w:w="9576" w:type="dxa"/>
            <w:shd w:val="clear" w:color="auto" w:fill="auto"/>
          </w:tcPr>
          <w:p w14:paraId="64B52BD1" w14:textId="77777777" w:rsidR="00DE6106" w:rsidRPr="001C6D3B" w:rsidRDefault="00DE6106" w:rsidP="001C6D3B">
            <w:pPr>
              <w:spacing w:line="480" w:lineRule="auto"/>
              <w:rPr>
                <w:color w:val="000000"/>
              </w:rPr>
            </w:pPr>
            <w:r w:rsidRPr="001C6D3B">
              <w:rPr>
                <w:color w:val="000000"/>
              </w:rPr>
              <w:t>7. I basically feel that the world is a fair place.</w:t>
            </w:r>
          </w:p>
        </w:tc>
      </w:tr>
    </w:tbl>
    <w:p w14:paraId="743BC8D7" w14:textId="77777777" w:rsidR="00DE6106" w:rsidRDefault="00DE6106" w:rsidP="00DE6106">
      <w:pPr>
        <w:rPr>
          <w:color w:val="000000"/>
        </w:rPr>
      </w:pPr>
    </w:p>
    <w:p w14:paraId="3494E33B" w14:textId="77777777" w:rsidR="00DE6106" w:rsidRDefault="00DE6106" w:rsidP="00DE6106">
      <w:pPr>
        <w:rPr>
          <w:color w:val="000000"/>
        </w:rPr>
      </w:pPr>
    </w:p>
    <w:p w14:paraId="4EDE237A" w14:textId="77777777" w:rsidR="00DE6106" w:rsidRDefault="00DE6106" w:rsidP="00DE6106">
      <w:pPr>
        <w:rPr>
          <w:color w:val="000000"/>
        </w:rPr>
      </w:pPr>
    </w:p>
    <w:p w14:paraId="3B03DF61" w14:textId="77777777" w:rsidR="00DE6106" w:rsidRPr="00DE6106" w:rsidRDefault="00DE6106" w:rsidP="00DE6106">
      <w:pPr>
        <w:rPr>
          <w:color w:val="000000"/>
        </w:rPr>
      </w:pPr>
    </w:p>
    <w:p w14:paraId="1E9D60D6" w14:textId="77777777" w:rsidR="00DE6106" w:rsidRPr="00DE6106" w:rsidRDefault="00DE6106" w:rsidP="00DE6106">
      <w:pPr>
        <w:rPr>
          <w:color w:val="000000"/>
        </w:rPr>
      </w:pPr>
      <w:r w:rsidRPr="00DE6106">
        <w:rPr>
          <w:color w:val="000000"/>
        </w:rPr>
        <w:t xml:space="preserve"> </w:t>
      </w:r>
      <w:r w:rsidRPr="00DE6106">
        <w:rPr>
          <w:color w:val="000000"/>
        </w:rPr>
        <w:tab/>
      </w:r>
    </w:p>
    <w:p w14:paraId="1698A7FE" w14:textId="77777777" w:rsidR="00DE6106" w:rsidRPr="00DE6106" w:rsidRDefault="00DE6106" w:rsidP="00DE6106">
      <w:pPr>
        <w:rPr>
          <w:color w:val="000000"/>
        </w:rPr>
      </w:pPr>
      <w:r w:rsidRPr="00DE6106">
        <w:rPr>
          <w:color w:val="000000"/>
        </w:rPr>
        <w:tab/>
      </w:r>
      <w:r w:rsidRPr="00DE6106">
        <w:rPr>
          <w:color w:val="000000"/>
        </w:rPr>
        <w:tab/>
      </w:r>
      <w:r w:rsidRPr="00DE6106">
        <w:rPr>
          <w:color w:val="000000"/>
        </w:rPr>
        <w:tab/>
      </w:r>
      <w:r w:rsidRPr="00DE6106">
        <w:rPr>
          <w:color w:val="000000"/>
        </w:rPr>
        <w:tab/>
      </w:r>
      <w:r w:rsidRPr="00DE6106">
        <w:rPr>
          <w:color w:val="000000"/>
        </w:rPr>
        <w:tab/>
      </w:r>
    </w:p>
    <w:p w14:paraId="7971823A" w14:textId="77777777" w:rsidR="00DE6106" w:rsidRPr="00DE6106" w:rsidRDefault="00DE6106" w:rsidP="00DE6106">
      <w:pPr>
        <w:rPr>
          <w:color w:val="000000"/>
        </w:rPr>
      </w:pPr>
      <w:r w:rsidRPr="00DE6106">
        <w:rPr>
          <w:color w:val="000000"/>
        </w:rPr>
        <w:tab/>
      </w:r>
      <w:r w:rsidRPr="00DE6106">
        <w:rPr>
          <w:color w:val="000000"/>
        </w:rPr>
        <w:tab/>
      </w:r>
      <w:r w:rsidRPr="00DE6106">
        <w:rPr>
          <w:color w:val="000000"/>
        </w:rPr>
        <w:tab/>
      </w:r>
      <w:r w:rsidRPr="00DE6106">
        <w:rPr>
          <w:color w:val="000000"/>
        </w:rPr>
        <w:tab/>
      </w:r>
      <w:r w:rsidRPr="00DE6106">
        <w:rPr>
          <w:color w:val="000000"/>
        </w:rPr>
        <w:tab/>
      </w:r>
    </w:p>
    <w:p w14:paraId="129DEBCD" w14:textId="77777777" w:rsidR="00DE6106" w:rsidRPr="00DE6106" w:rsidRDefault="00DE6106" w:rsidP="00DE6106">
      <w:pPr>
        <w:rPr>
          <w:color w:val="000000"/>
        </w:rPr>
      </w:pPr>
      <w:r w:rsidRPr="00DE6106">
        <w:rPr>
          <w:color w:val="000000"/>
        </w:rPr>
        <w:tab/>
      </w:r>
      <w:r w:rsidRPr="00DE6106">
        <w:rPr>
          <w:color w:val="000000"/>
        </w:rPr>
        <w:tab/>
      </w:r>
      <w:r w:rsidRPr="00DE6106">
        <w:rPr>
          <w:color w:val="000000"/>
        </w:rPr>
        <w:tab/>
      </w:r>
      <w:r w:rsidRPr="00DE6106">
        <w:rPr>
          <w:color w:val="000000"/>
        </w:rPr>
        <w:tab/>
      </w:r>
      <w:r w:rsidRPr="00DE6106">
        <w:rPr>
          <w:color w:val="000000"/>
        </w:rPr>
        <w:tab/>
      </w:r>
      <w:r w:rsidRPr="00DE6106">
        <w:rPr>
          <w:color w:val="000000"/>
        </w:rPr>
        <w:tab/>
      </w:r>
    </w:p>
    <w:p w14:paraId="4F6BCD58" w14:textId="77777777" w:rsidR="00DE6106" w:rsidRPr="00DE6106" w:rsidRDefault="00DE6106" w:rsidP="00DE6106">
      <w:pPr>
        <w:rPr>
          <w:color w:val="000000"/>
        </w:rPr>
      </w:pPr>
      <w:r w:rsidRPr="00DE6106">
        <w:rPr>
          <w:color w:val="000000"/>
        </w:rPr>
        <w:tab/>
      </w:r>
      <w:r w:rsidRPr="00DE6106">
        <w:rPr>
          <w:color w:val="000000"/>
        </w:rPr>
        <w:tab/>
      </w:r>
      <w:r w:rsidRPr="00DE6106">
        <w:rPr>
          <w:color w:val="000000"/>
        </w:rPr>
        <w:tab/>
      </w:r>
      <w:r w:rsidRPr="00DE6106">
        <w:rPr>
          <w:color w:val="000000"/>
        </w:rPr>
        <w:tab/>
      </w:r>
      <w:r w:rsidRPr="00DE6106">
        <w:rPr>
          <w:color w:val="000000"/>
        </w:rPr>
        <w:tab/>
      </w:r>
    </w:p>
    <w:p w14:paraId="75B199CF" w14:textId="77777777" w:rsidR="00DE6106" w:rsidRPr="00DE6106" w:rsidRDefault="00DE6106" w:rsidP="00DE6106">
      <w:pPr>
        <w:rPr>
          <w:color w:val="000000"/>
        </w:rPr>
      </w:pPr>
      <w:r w:rsidRPr="00DE6106">
        <w:rPr>
          <w:color w:val="000000"/>
        </w:rPr>
        <w:tab/>
      </w:r>
      <w:r w:rsidRPr="00DE6106">
        <w:rPr>
          <w:color w:val="000000"/>
        </w:rPr>
        <w:tab/>
      </w:r>
      <w:r w:rsidRPr="00DE6106">
        <w:rPr>
          <w:color w:val="000000"/>
        </w:rPr>
        <w:tab/>
      </w:r>
      <w:r w:rsidRPr="00DE6106">
        <w:rPr>
          <w:color w:val="000000"/>
        </w:rPr>
        <w:tab/>
      </w:r>
      <w:r w:rsidRPr="00DE6106">
        <w:rPr>
          <w:color w:val="000000"/>
        </w:rPr>
        <w:tab/>
      </w:r>
    </w:p>
    <w:p w14:paraId="3966892B" w14:textId="77777777" w:rsidR="00DE6106" w:rsidRPr="00DE6106" w:rsidRDefault="00DE6106" w:rsidP="00DE6106">
      <w:pPr>
        <w:rPr>
          <w:color w:val="000000"/>
        </w:rPr>
      </w:pPr>
      <w:r w:rsidRPr="00DE6106">
        <w:rPr>
          <w:color w:val="000000"/>
        </w:rPr>
        <w:tab/>
      </w:r>
      <w:r w:rsidRPr="00DE6106">
        <w:rPr>
          <w:color w:val="000000"/>
        </w:rPr>
        <w:tab/>
      </w:r>
      <w:r w:rsidRPr="00DE6106">
        <w:rPr>
          <w:color w:val="000000"/>
        </w:rPr>
        <w:tab/>
      </w:r>
      <w:r w:rsidRPr="00DE6106">
        <w:rPr>
          <w:color w:val="000000"/>
        </w:rPr>
        <w:tab/>
      </w:r>
      <w:r w:rsidRPr="00DE6106">
        <w:rPr>
          <w:color w:val="000000"/>
        </w:rPr>
        <w:tab/>
      </w:r>
      <w:r w:rsidRPr="00DE6106">
        <w:rPr>
          <w:color w:val="000000"/>
        </w:rPr>
        <w:tab/>
      </w:r>
    </w:p>
    <w:p w14:paraId="2DA910E9" w14:textId="77777777" w:rsidR="0059710C" w:rsidRDefault="001E177E" w:rsidP="009367EC">
      <w:pPr>
        <w:spacing w:line="480" w:lineRule="auto"/>
        <w:rPr>
          <w:color w:val="000000"/>
        </w:rPr>
      </w:pPr>
      <w:r>
        <w:rPr>
          <w:color w:val="000000"/>
        </w:rPr>
        <w:br w:type="page"/>
      </w:r>
      <w:r w:rsidR="00701285">
        <w:rPr>
          <w:color w:val="000000"/>
        </w:rPr>
        <w:t xml:space="preserve">Appendix </w:t>
      </w:r>
      <w:r w:rsidR="00B13A48">
        <w:rPr>
          <w:color w:val="000000"/>
        </w:rPr>
        <w:t>E</w:t>
      </w:r>
      <w:r>
        <w:rPr>
          <w:color w:val="000000"/>
        </w:rPr>
        <w:t>.</w:t>
      </w:r>
      <w:r w:rsidR="00522006">
        <w:rPr>
          <w:color w:val="000000"/>
        </w:rPr>
        <w:t xml:space="preserve"> Sanctification of Social Justice Scale Items</w:t>
      </w:r>
      <w:r w:rsidR="0059710C" w:rsidRPr="0059710C">
        <w:rPr>
          <w:color w:val="000000"/>
        </w:rPr>
        <w:tab/>
      </w:r>
      <w:r w:rsidR="0059710C" w:rsidRPr="0059710C">
        <w:rPr>
          <w:color w:val="000000"/>
        </w:rPr>
        <w:tab/>
      </w:r>
      <w:r w:rsidR="0059710C" w:rsidRPr="0059710C">
        <w:rPr>
          <w:color w:val="000000"/>
        </w:rPr>
        <w:tab/>
      </w:r>
      <w:r w:rsidR="0059710C" w:rsidRPr="0059710C">
        <w:rPr>
          <w:color w:val="000000"/>
        </w:rPr>
        <w:tab/>
      </w:r>
    </w:p>
    <w:tbl>
      <w:tblPr>
        <w:tblW w:w="0" w:type="auto"/>
        <w:tblBorders>
          <w:top w:val="single" w:sz="4" w:space="0" w:color="auto"/>
          <w:bottom w:val="single" w:sz="4" w:space="0" w:color="auto"/>
        </w:tblBorders>
        <w:tblLook w:val="04A0" w:firstRow="1" w:lastRow="0" w:firstColumn="1" w:lastColumn="0" w:noHBand="0" w:noVBand="1"/>
      </w:tblPr>
      <w:tblGrid>
        <w:gridCol w:w="9576"/>
      </w:tblGrid>
      <w:tr w:rsidR="009367EC" w:rsidRPr="001C6D3B" w14:paraId="2C6A12DE" w14:textId="77777777" w:rsidTr="001C6D3B">
        <w:tc>
          <w:tcPr>
            <w:tcW w:w="9576" w:type="dxa"/>
            <w:shd w:val="clear" w:color="auto" w:fill="auto"/>
          </w:tcPr>
          <w:p w14:paraId="49FA8FC3" w14:textId="77777777" w:rsidR="009367EC" w:rsidRPr="001C6D3B" w:rsidRDefault="009367EC" w:rsidP="009367EC">
            <w:pPr>
              <w:rPr>
                <w:color w:val="000000"/>
              </w:rPr>
            </w:pPr>
          </w:p>
        </w:tc>
      </w:tr>
      <w:tr w:rsidR="0059710C" w:rsidRPr="001C6D3B" w14:paraId="6E7F453F" w14:textId="77777777" w:rsidTr="001C6D3B">
        <w:tc>
          <w:tcPr>
            <w:tcW w:w="9576" w:type="dxa"/>
            <w:shd w:val="clear" w:color="auto" w:fill="auto"/>
          </w:tcPr>
          <w:p w14:paraId="7C629F1E" w14:textId="77777777" w:rsidR="0059710C" w:rsidRPr="001C6D3B" w:rsidRDefault="0059710C" w:rsidP="001C6D3B">
            <w:pPr>
              <w:spacing w:line="480" w:lineRule="auto"/>
              <w:rPr>
                <w:color w:val="000000"/>
              </w:rPr>
            </w:pPr>
            <w:r w:rsidRPr="001C6D3B">
              <w:rPr>
                <w:color w:val="000000"/>
              </w:rPr>
              <w:t>1. Social justice is at the heart of the Christian Gospel.</w:t>
            </w:r>
            <w:r w:rsidRPr="001C6D3B">
              <w:rPr>
                <w:color w:val="000000"/>
              </w:rPr>
              <w:tab/>
            </w:r>
          </w:p>
        </w:tc>
      </w:tr>
      <w:tr w:rsidR="0059710C" w:rsidRPr="001C6D3B" w14:paraId="7682E4A3" w14:textId="77777777" w:rsidTr="001C6D3B">
        <w:tc>
          <w:tcPr>
            <w:tcW w:w="9576" w:type="dxa"/>
            <w:shd w:val="clear" w:color="auto" w:fill="auto"/>
          </w:tcPr>
          <w:p w14:paraId="23906BC3" w14:textId="77777777" w:rsidR="0059710C" w:rsidRPr="001C6D3B" w:rsidRDefault="0059710C" w:rsidP="001C6D3B">
            <w:pPr>
              <w:spacing w:line="480" w:lineRule="auto"/>
              <w:rPr>
                <w:color w:val="000000"/>
              </w:rPr>
            </w:pPr>
            <w:r w:rsidRPr="001C6D3B">
              <w:rPr>
                <w:color w:val="000000"/>
              </w:rPr>
              <w:t>2. One is not truly Christian unless one works for social justice.</w:t>
            </w:r>
            <w:r w:rsidRPr="001C6D3B">
              <w:rPr>
                <w:color w:val="000000"/>
              </w:rPr>
              <w:tab/>
            </w:r>
          </w:p>
        </w:tc>
      </w:tr>
      <w:tr w:rsidR="0059710C" w:rsidRPr="001C6D3B" w14:paraId="5207CB84" w14:textId="77777777" w:rsidTr="001C6D3B">
        <w:tc>
          <w:tcPr>
            <w:tcW w:w="9576" w:type="dxa"/>
            <w:shd w:val="clear" w:color="auto" w:fill="auto"/>
          </w:tcPr>
          <w:p w14:paraId="168A4863" w14:textId="77777777" w:rsidR="0059710C" w:rsidRPr="001C6D3B" w:rsidRDefault="0059710C" w:rsidP="001C6D3B">
            <w:pPr>
              <w:spacing w:line="480" w:lineRule="auto"/>
              <w:rPr>
                <w:color w:val="000000"/>
              </w:rPr>
            </w:pPr>
            <w:r w:rsidRPr="001C6D3B">
              <w:rPr>
                <w:color w:val="000000"/>
              </w:rPr>
              <w:t>3. My Christian beliefs encourage me to work for social justice.</w:t>
            </w:r>
            <w:r w:rsidRPr="001C6D3B">
              <w:rPr>
                <w:color w:val="000000"/>
              </w:rPr>
              <w:tab/>
            </w:r>
          </w:p>
        </w:tc>
      </w:tr>
      <w:tr w:rsidR="0059710C" w:rsidRPr="001C6D3B" w14:paraId="6BE63D8B" w14:textId="77777777" w:rsidTr="001C6D3B">
        <w:tc>
          <w:tcPr>
            <w:tcW w:w="9576" w:type="dxa"/>
            <w:shd w:val="clear" w:color="auto" w:fill="auto"/>
          </w:tcPr>
          <w:p w14:paraId="101760B8" w14:textId="77777777" w:rsidR="0059710C" w:rsidRPr="001C6D3B" w:rsidRDefault="0059710C" w:rsidP="001C6D3B">
            <w:pPr>
              <w:spacing w:line="480" w:lineRule="auto"/>
              <w:rPr>
                <w:color w:val="000000"/>
              </w:rPr>
            </w:pPr>
            <w:r w:rsidRPr="001C6D3B">
              <w:rPr>
                <w:color w:val="000000"/>
              </w:rPr>
              <w:t>4. God wants Christians to work for social justice.</w:t>
            </w:r>
            <w:r w:rsidRPr="001C6D3B">
              <w:rPr>
                <w:color w:val="000000"/>
              </w:rPr>
              <w:tab/>
            </w:r>
          </w:p>
        </w:tc>
      </w:tr>
      <w:tr w:rsidR="0059710C" w:rsidRPr="001C6D3B" w14:paraId="3245675D" w14:textId="77777777" w:rsidTr="001C6D3B">
        <w:tc>
          <w:tcPr>
            <w:tcW w:w="9576" w:type="dxa"/>
            <w:shd w:val="clear" w:color="auto" w:fill="auto"/>
          </w:tcPr>
          <w:p w14:paraId="7AD4015E" w14:textId="77777777" w:rsidR="0059710C" w:rsidRPr="001C6D3B" w:rsidRDefault="0059710C" w:rsidP="001C6D3B">
            <w:pPr>
              <w:spacing w:line="480" w:lineRule="auto"/>
              <w:rPr>
                <w:color w:val="000000"/>
              </w:rPr>
            </w:pPr>
            <w:r w:rsidRPr="001C6D3B">
              <w:rPr>
                <w:color w:val="000000"/>
              </w:rPr>
              <w:t>5. God wants Christians to confront discrimination so that everyone can be successful.</w:t>
            </w:r>
          </w:p>
        </w:tc>
      </w:tr>
    </w:tbl>
    <w:p w14:paraId="2B9B2A23" w14:textId="77777777" w:rsidR="0059710C" w:rsidRDefault="0059710C" w:rsidP="0059710C">
      <w:pPr>
        <w:rPr>
          <w:color w:val="000000"/>
        </w:rPr>
      </w:pPr>
    </w:p>
    <w:p w14:paraId="0B2418F2" w14:textId="77777777" w:rsidR="00AF75C0" w:rsidRDefault="00AC26FB" w:rsidP="009367EC">
      <w:pPr>
        <w:spacing w:line="480" w:lineRule="auto"/>
        <w:rPr>
          <w:color w:val="000000"/>
        </w:rPr>
      </w:pPr>
      <w:r>
        <w:rPr>
          <w:color w:val="000000"/>
        </w:rPr>
        <w:br w:type="page"/>
      </w:r>
      <w:r w:rsidR="00AF75C0" w:rsidRPr="00B62242">
        <w:rPr>
          <w:color w:val="000000"/>
          <w:highlight w:val="cyan"/>
        </w:rPr>
        <w:t>Appendix F. Privilege and Oppression Inventory Items</w:t>
      </w:r>
    </w:p>
    <w:p w14:paraId="0CFA8860" w14:textId="77777777" w:rsidR="00AF75C0" w:rsidRDefault="00AF75C0" w:rsidP="009367EC">
      <w:pPr>
        <w:spacing w:line="480" w:lineRule="auto"/>
      </w:pPr>
    </w:p>
    <w:p w14:paraId="18F603FE" w14:textId="77777777" w:rsidR="00AF75C0" w:rsidRDefault="00AF75C0">
      <w:r>
        <w:br w:type="page"/>
      </w:r>
    </w:p>
    <w:p w14:paraId="7AAC41E6" w14:textId="024E82A1" w:rsidR="00AC26FB" w:rsidRPr="00AC26FB" w:rsidRDefault="00701285" w:rsidP="009367EC">
      <w:pPr>
        <w:spacing w:line="480" w:lineRule="auto"/>
        <w:rPr>
          <w:color w:val="000000"/>
        </w:rPr>
      </w:pPr>
      <w:r>
        <w:t xml:space="preserve">Appendix </w:t>
      </w:r>
      <w:r w:rsidR="00AF75C0">
        <w:t>G</w:t>
      </w:r>
      <w:r w:rsidR="00AC26FB" w:rsidRPr="00921806">
        <w:t xml:space="preserve">. Religious Privilege and Advantage Awareness Scale (RPAAS) </w:t>
      </w:r>
      <w:r>
        <w:t>Items</w:t>
      </w:r>
    </w:p>
    <w:tbl>
      <w:tblPr>
        <w:tblW w:w="0" w:type="auto"/>
        <w:tblBorders>
          <w:top w:val="single" w:sz="4" w:space="0" w:color="auto"/>
          <w:bottom w:val="single" w:sz="4" w:space="0" w:color="auto"/>
        </w:tblBorders>
        <w:tblLook w:val="04A0" w:firstRow="1" w:lastRow="0" w:firstColumn="1" w:lastColumn="0" w:noHBand="0" w:noVBand="1"/>
      </w:tblPr>
      <w:tblGrid>
        <w:gridCol w:w="9576"/>
      </w:tblGrid>
      <w:tr w:rsidR="009367EC" w:rsidRPr="00921806" w14:paraId="0376666B" w14:textId="77777777" w:rsidTr="009367EC">
        <w:tc>
          <w:tcPr>
            <w:tcW w:w="9576" w:type="dxa"/>
            <w:shd w:val="clear" w:color="auto" w:fill="auto"/>
          </w:tcPr>
          <w:p w14:paraId="3D6915CE" w14:textId="77777777" w:rsidR="009367EC" w:rsidRDefault="009367EC" w:rsidP="009367EC">
            <w:pPr>
              <w:pStyle w:val="MediumGrid1-Accent21"/>
              <w:ind w:left="0"/>
              <w:rPr>
                <w:rFonts w:eastAsia="Calibri"/>
              </w:rPr>
            </w:pPr>
          </w:p>
        </w:tc>
      </w:tr>
      <w:tr w:rsidR="00AC26FB" w:rsidRPr="00921806" w14:paraId="71CB001E" w14:textId="77777777" w:rsidTr="009367EC">
        <w:tc>
          <w:tcPr>
            <w:tcW w:w="9576" w:type="dxa"/>
            <w:shd w:val="clear" w:color="auto" w:fill="auto"/>
          </w:tcPr>
          <w:p w14:paraId="7043BD88" w14:textId="77777777" w:rsidR="00AC26FB" w:rsidRPr="00921806" w:rsidRDefault="00AC26FB" w:rsidP="009367EC">
            <w:pPr>
              <w:pStyle w:val="MediumGrid1-Accent21"/>
              <w:spacing w:line="480" w:lineRule="auto"/>
              <w:ind w:left="0"/>
              <w:rPr>
                <w:rFonts w:eastAsia="Calibri"/>
              </w:rPr>
            </w:pPr>
            <w:r>
              <w:rPr>
                <w:rFonts w:eastAsia="Calibri"/>
              </w:rPr>
              <w:t xml:space="preserve">1. </w:t>
            </w:r>
            <w:r w:rsidRPr="00921806">
              <w:rPr>
                <w:rFonts w:eastAsia="Calibri"/>
              </w:rPr>
              <w:t>Christians have certain advantages in the US due to their religious affiliation?</w:t>
            </w:r>
          </w:p>
        </w:tc>
      </w:tr>
      <w:tr w:rsidR="00AC26FB" w:rsidRPr="00921806" w14:paraId="3CFA049D" w14:textId="77777777" w:rsidTr="009367EC">
        <w:tc>
          <w:tcPr>
            <w:tcW w:w="9576" w:type="dxa"/>
            <w:shd w:val="clear" w:color="auto" w:fill="auto"/>
          </w:tcPr>
          <w:p w14:paraId="13D06687" w14:textId="77777777" w:rsidR="00AC26FB" w:rsidRPr="00921806" w:rsidRDefault="00AC26FB" w:rsidP="009367EC">
            <w:pPr>
              <w:pStyle w:val="MediumGrid1-Accent21"/>
              <w:spacing w:line="480" w:lineRule="auto"/>
              <w:ind w:left="0"/>
              <w:rPr>
                <w:rFonts w:eastAsia="Calibri"/>
              </w:rPr>
            </w:pPr>
            <w:r>
              <w:rPr>
                <w:rFonts w:eastAsia="Calibri"/>
              </w:rPr>
              <w:t xml:space="preserve">2. </w:t>
            </w:r>
            <w:r w:rsidRPr="00921806">
              <w:rPr>
                <w:rFonts w:eastAsia="Calibri"/>
              </w:rPr>
              <w:t>Religious minorities do not have the same benefits as Christians?</w:t>
            </w:r>
          </w:p>
        </w:tc>
      </w:tr>
      <w:tr w:rsidR="00AC26FB" w:rsidRPr="00921806" w14:paraId="4B79AE7E" w14:textId="77777777" w:rsidTr="009367EC">
        <w:tc>
          <w:tcPr>
            <w:tcW w:w="9576" w:type="dxa"/>
            <w:shd w:val="clear" w:color="auto" w:fill="auto"/>
          </w:tcPr>
          <w:p w14:paraId="5E8FBE05" w14:textId="77777777" w:rsidR="00AC26FB" w:rsidRPr="00921806" w:rsidRDefault="00AC26FB" w:rsidP="009367EC">
            <w:pPr>
              <w:pStyle w:val="MediumGrid1-Accent21"/>
              <w:spacing w:line="480" w:lineRule="auto"/>
              <w:ind w:left="0"/>
              <w:rPr>
                <w:rFonts w:eastAsia="Calibri"/>
              </w:rPr>
            </w:pPr>
            <w:r>
              <w:rPr>
                <w:rFonts w:eastAsia="Calibri"/>
              </w:rPr>
              <w:t xml:space="preserve">3. </w:t>
            </w:r>
            <w:r w:rsidRPr="00921806">
              <w:rPr>
                <w:rFonts w:eastAsia="Calibri"/>
              </w:rPr>
              <w:t>Everyone who works hard, regardless of religious affiliation can obtain wealth?</w:t>
            </w:r>
          </w:p>
        </w:tc>
      </w:tr>
      <w:tr w:rsidR="00AC26FB" w:rsidRPr="00921806" w14:paraId="13FFD622" w14:textId="77777777" w:rsidTr="009367EC">
        <w:tc>
          <w:tcPr>
            <w:tcW w:w="9576" w:type="dxa"/>
            <w:shd w:val="clear" w:color="auto" w:fill="auto"/>
          </w:tcPr>
          <w:p w14:paraId="1627E819" w14:textId="77777777" w:rsidR="00AC26FB" w:rsidRPr="00921806" w:rsidRDefault="00AC26FB" w:rsidP="009367EC">
            <w:pPr>
              <w:pStyle w:val="MediumGrid1-Accent21"/>
              <w:spacing w:line="480" w:lineRule="auto"/>
              <w:ind w:left="0"/>
              <w:rPr>
                <w:rFonts w:eastAsia="Calibri"/>
              </w:rPr>
            </w:pPr>
            <w:r>
              <w:rPr>
                <w:rFonts w:eastAsia="Calibri"/>
              </w:rPr>
              <w:t xml:space="preserve">4. </w:t>
            </w:r>
            <w:r w:rsidRPr="00921806">
              <w:rPr>
                <w:rFonts w:eastAsia="Calibri"/>
              </w:rPr>
              <w:t>It is easier to be a Christian in the United States compared to a member of other faiths?</w:t>
            </w:r>
            <w:r>
              <w:rPr>
                <w:rFonts w:eastAsia="Calibri"/>
              </w:rPr>
              <w:t xml:space="preserve"> **</w:t>
            </w:r>
          </w:p>
        </w:tc>
      </w:tr>
      <w:tr w:rsidR="00AC26FB" w:rsidRPr="00921806" w14:paraId="5742D1EA" w14:textId="77777777" w:rsidTr="009367EC">
        <w:tc>
          <w:tcPr>
            <w:tcW w:w="9576" w:type="dxa"/>
            <w:shd w:val="clear" w:color="auto" w:fill="auto"/>
          </w:tcPr>
          <w:p w14:paraId="58C6A207" w14:textId="77777777" w:rsidR="00AC26FB" w:rsidRPr="00921806" w:rsidRDefault="00AC26FB" w:rsidP="009367EC">
            <w:pPr>
              <w:pStyle w:val="MediumGrid1-Accent21"/>
              <w:spacing w:line="480" w:lineRule="auto"/>
              <w:ind w:left="0"/>
              <w:rPr>
                <w:rFonts w:eastAsia="Calibri"/>
              </w:rPr>
            </w:pPr>
            <w:r>
              <w:rPr>
                <w:rFonts w:eastAsia="Calibri"/>
              </w:rPr>
              <w:t xml:space="preserve">5. </w:t>
            </w:r>
            <w:r w:rsidRPr="00921806">
              <w:rPr>
                <w:rFonts w:eastAsia="Calibri"/>
              </w:rPr>
              <w:t>I can be certain that my Christian views will be accepted by in-laws?</w:t>
            </w:r>
          </w:p>
        </w:tc>
      </w:tr>
      <w:tr w:rsidR="00AC26FB" w:rsidRPr="00921806" w14:paraId="60C0BE3C" w14:textId="77777777" w:rsidTr="009367EC">
        <w:tc>
          <w:tcPr>
            <w:tcW w:w="9576" w:type="dxa"/>
            <w:shd w:val="clear" w:color="auto" w:fill="auto"/>
          </w:tcPr>
          <w:p w14:paraId="397BE303" w14:textId="77777777" w:rsidR="00AC26FB" w:rsidRPr="00921806" w:rsidRDefault="00AC26FB" w:rsidP="009367EC">
            <w:pPr>
              <w:pStyle w:val="MediumGrid1-Accent21"/>
              <w:spacing w:line="480" w:lineRule="auto"/>
              <w:ind w:left="0"/>
              <w:rPr>
                <w:rFonts w:eastAsia="Calibri"/>
              </w:rPr>
            </w:pPr>
            <w:r>
              <w:rPr>
                <w:rFonts w:eastAsia="Calibri"/>
              </w:rPr>
              <w:t xml:space="preserve">6. </w:t>
            </w:r>
            <w:r w:rsidRPr="00921806">
              <w:rPr>
                <w:rFonts w:eastAsia="Calibri"/>
              </w:rPr>
              <w:t>Most Christians are generally seen as more trustworthy and honest than non-Christians.</w:t>
            </w:r>
          </w:p>
        </w:tc>
      </w:tr>
      <w:tr w:rsidR="00AC26FB" w:rsidRPr="00921806" w14:paraId="357FA90D" w14:textId="77777777" w:rsidTr="009367EC">
        <w:tc>
          <w:tcPr>
            <w:tcW w:w="9576" w:type="dxa"/>
            <w:shd w:val="clear" w:color="auto" w:fill="auto"/>
          </w:tcPr>
          <w:p w14:paraId="5D4EDCF6" w14:textId="77777777" w:rsidR="00AC26FB" w:rsidRPr="00921806" w:rsidRDefault="00AC26FB" w:rsidP="009367EC">
            <w:pPr>
              <w:pStyle w:val="MediumGrid1-Accent21"/>
              <w:spacing w:line="480" w:lineRule="auto"/>
              <w:ind w:left="0"/>
              <w:rPr>
                <w:rFonts w:eastAsia="Calibri"/>
              </w:rPr>
            </w:pPr>
            <w:r>
              <w:rPr>
                <w:rFonts w:eastAsia="Calibri"/>
              </w:rPr>
              <w:t xml:space="preserve">7. </w:t>
            </w:r>
            <w:r w:rsidRPr="00921806">
              <w:rPr>
                <w:rFonts w:eastAsia="Calibri"/>
              </w:rPr>
              <w:t>The separation of religion from politics unfairly discriminates against Christians?</w:t>
            </w:r>
            <w:r>
              <w:rPr>
                <w:rFonts w:eastAsia="Calibri"/>
              </w:rPr>
              <w:t xml:space="preserve"> *</w:t>
            </w:r>
          </w:p>
        </w:tc>
      </w:tr>
      <w:tr w:rsidR="00AC26FB" w:rsidRPr="00921806" w14:paraId="798915F5" w14:textId="77777777" w:rsidTr="009367EC">
        <w:tc>
          <w:tcPr>
            <w:tcW w:w="9576" w:type="dxa"/>
            <w:shd w:val="clear" w:color="auto" w:fill="auto"/>
          </w:tcPr>
          <w:p w14:paraId="7D852FD6" w14:textId="77777777" w:rsidR="00AC26FB" w:rsidRPr="00921806" w:rsidRDefault="00AC26FB" w:rsidP="009367EC">
            <w:pPr>
              <w:pStyle w:val="MediumGrid1-Accent21"/>
              <w:spacing w:line="480" w:lineRule="auto"/>
              <w:ind w:left="0"/>
              <w:rPr>
                <w:rFonts w:eastAsia="Calibri"/>
              </w:rPr>
            </w:pPr>
            <w:r>
              <w:rPr>
                <w:rFonts w:eastAsia="Calibri"/>
              </w:rPr>
              <w:t xml:space="preserve">8. </w:t>
            </w:r>
            <w:r w:rsidRPr="00921806">
              <w:rPr>
                <w:rFonts w:eastAsia="Calibri"/>
              </w:rPr>
              <w:t>The separation of religion from politics in required to promote equality among differing faiths?</w:t>
            </w:r>
            <w:r>
              <w:rPr>
                <w:rFonts w:eastAsia="Calibri"/>
              </w:rPr>
              <w:t xml:space="preserve"> *</w:t>
            </w:r>
          </w:p>
        </w:tc>
      </w:tr>
      <w:tr w:rsidR="00AC26FB" w:rsidRPr="00921806" w14:paraId="26575EB2" w14:textId="77777777" w:rsidTr="009367EC">
        <w:tc>
          <w:tcPr>
            <w:tcW w:w="9576" w:type="dxa"/>
            <w:shd w:val="clear" w:color="auto" w:fill="auto"/>
          </w:tcPr>
          <w:p w14:paraId="1B1C4387" w14:textId="77777777" w:rsidR="00AC26FB" w:rsidRPr="00921806" w:rsidRDefault="00AC26FB" w:rsidP="009367EC">
            <w:pPr>
              <w:pStyle w:val="MediumGrid1-Accent21"/>
              <w:spacing w:line="480" w:lineRule="auto"/>
              <w:ind w:left="0"/>
              <w:rPr>
                <w:rFonts w:eastAsia="Calibri"/>
              </w:rPr>
            </w:pPr>
            <w:r>
              <w:rPr>
                <w:rFonts w:eastAsia="Calibri"/>
              </w:rPr>
              <w:t xml:space="preserve">9. </w:t>
            </w:r>
            <w:r w:rsidRPr="00921806">
              <w:rPr>
                <w:rFonts w:eastAsia="Calibri"/>
              </w:rPr>
              <w:t>Religious minorities are treated better than Christians in the United States?</w:t>
            </w:r>
            <w:r>
              <w:rPr>
                <w:rFonts w:eastAsia="Calibri"/>
              </w:rPr>
              <w:t xml:space="preserve"> *</w:t>
            </w:r>
          </w:p>
        </w:tc>
      </w:tr>
      <w:tr w:rsidR="00AC26FB" w:rsidRPr="00921806" w14:paraId="12534E91" w14:textId="77777777" w:rsidTr="009367EC">
        <w:tc>
          <w:tcPr>
            <w:tcW w:w="9576" w:type="dxa"/>
            <w:shd w:val="clear" w:color="auto" w:fill="auto"/>
          </w:tcPr>
          <w:p w14:paraId="00D8A58A" w14:textId="77777777" w:rsidR="00AC26FB" w:rsidRPr="00921806" w:rsidRDefault="00AC26FB" w:rsidP="009367EC">
            <w:pPr>
              <w:pStyle w:val="MediumGrid1-Accent21"/>
              <w:spacing w:line="480" w:lineRule="auto"/>
              <w:ind w:left="0"/>
              <w:rPr>
                <w:rFonts w:eastAsia="Calibri"/>
              </w:rPr>
            </w:pPr>
            <w:r>
              <w:rPr>
                <w:rFonts w:eastAsia="Calibri"/>
              </w:rPr>
              <w:t xml:space="preserve">10. </w:t>
            </w:r>
            <w:r w:rsidRPr="00921806">
              <w:rPr>
                <w:rFonts w:eastAsia="Calibri"/>
              </w:rPr>
              <w:t>Religious minorities should adapt to the Christian culture of the United States?</w:t>
            </w:r>
            <w:r>
              <w:rPr>
                <w:rFonts w:eastAsia="Calibri"/>
              </w:rPr>
              <w:t xml:space="preserve"> *</w:t>
            </w:r>
          </w:p>
        </w:tc>
      </w:tr>
      <w:tr w:rsidR="00AC26FB" w:rsidRPr="00921806" w14:paraId="28C74AC4" w14:textId="77777777" w:rsidTr="009367EC">
        <w:tc>
          <w:tcPr>
            <w:tcW w:w="9576" w:type="dxa"/>
            <w:shd w:val="clear" w:color="auto" w:fill="auto"/>
          </w:tcPr>
          <w:p w14:paraId="20F9C355" w14:textId="77777777" w:rsidR="00AC26FB" w:rsidRPr="00921806" w:rsidRDefault="00AC26FB" w:rsidP="009367EC">
            <w:pPr>
              <w:pStyle w:val="MediumGrid1-Accent21"/>
              <w:spacing w:line="480" w:lineRule="auto"/>
              <w:ind w:left="0"/>
              <w:rPr>
                <w:rFonts w:eastAsia="Calibri"/>
              </w:rPr>
            </w:pPr>
            <w:r>
              <w:rPr>
                <w:rFonts w:eastAsia="Calibri"/>
              </w:rPr>
              <w:t xml:space="preserve">11. </w:t>
            </w:r>
            <w:r w:rsidRPr="00921806">
              <w:rPr>
                <w:rFonts w:eastAsia="Calibri"/>
              </w:rPr>
              <w:t>Freedom of religion does not mean freedom from religion.</w:t>
            </w:r>
          </w:p>
        </w:tc>
      </w:tr>
      <w:tr w:rsidR="00AC26FB" w:rsidRPr="00921806" w14:paraId="1762945A" w14:textId="77777777" w:rsidTr="009367EC">
        <w:tc>
          <w:tcPr>
            <w:tcW w:w="9576" w:type="dxa"/>
            <w:shd w:val="clear" w:color="auto" w:fill="auto"/>
          </w:tcPr>
          <w:p w14:paraId="008C09DA" w14:textId="77777777" w:rsidR="00AC26FB" w:rsidRPr="00921806" w:rsidRDefault="00AC26FB" w:rsidP="009367EC">
            <w:pPr>
              <w:pStyle w:val="MediumGrid1-Accent21"/>
              <w:spacing w:line="480" w:lineRule="auto"/>
              <w:ind w:left="0"/>
              <w:rPr>
                <w:rFonts w:eastAsia="Calibri"/>
              </w:rPr>
            </w:pPr>
            <w:r>
              <w:rPr>
                <w:rFonts w:eastAsia="Calibri"/>
              </w:rPr>
              <w:t xml:space="preserve">12. </w:t>
            </w:r>
            <w:r w:rsidRPr="00921806">
              <w:rPr>
                <w:rFonts w:eastAsia="Calibri"/>
              </w:rPr>
              <w:t>It is acceptable to only have Christian faith symbols on government property (i.e. courthouses)</w:t>
            </w:r>
          </w:p>
        </w:tc>
      </w:tr>
      <w:tr w:rsidR="00AC26FB" w:rsidRPr="00921806" w14:paraId="67317FC8" w14:textId="77777777" w:rsidTr="009367EC">
        <w:tc>
          <w:tcPr>
            <w:tcW w:w="9576" w:type="dxa"/>
            <w:shd w:val="clear" w:color="auto" w:fill="auto"/>
          </w:tcPr>
          <w:p w14:paraId="3BE1F99B" w14:textId="77777777" w:rsidR="00AC26FB" w:rsidRPr="00921806" w:rsidRDefault="00AC26FB" w:rsidP="009367EC">
            <w:pPr>
              <w:pStyle w:val="MediumGrid1-Accent21"/>
              <w:spacing w:line="480" w:lineRule="auto"/>
              <w:ind w:left="0"/>
              <w:rPr>
                <w:rFonts w:eastAsia="Calibri"/>
              </w:rPr>
            </w:pPr>
            <w:r>
              <w:rPr>
                <w:rFonts w:eastAsia="Calibri"/>
              </w:rPr>
              <w:t xml:space="preserve">13. </w:t>
            </w:r>
            <w:r w:rsidRPr="00921806">
              <w:rPr>
                <w:rFonts w:eastAsia="Calibri"/>
              </w:rPr>
              <w:t>Christian doctors should not lose their jobs due to an unwillingness to provide services that violate their religious beliefs</w:t>
            </w:r>
          </w:p>
        </w:tc>
      </w:tr>
      <w:tr w:rsidR="00AC26FB" w:rsidRPr="00921806" w14:paraId="26F29561" w14:textId="77777777" w:rsidTr="009367EC">
        <w:tc>
          <w:tcPr>
            <w:tcW w:w="9576" w:type="dxa"/>
            <w:shd w:val="clear" w:color="auto" w:fill="auto"/>
          </w:tcPr>
          <w:p w14:paraId="70FFF8A4" w14:textId="77777777" w:rsidR="00AC26FB" w:rsidRPr="00921806" w:rsidRDefault="00AC26FB" w:rsidP="009367EC">
            <w:pPr>
              <w:pStyle w:val="MediumGrid1-Accent21"/>
              <w:spacing w:line="480" w:lineRule="auto"/>
              <w:ind w:left="0"/>
              <w:rPr>
                <w:rFonts w:eastAsia="Calibri"/>
              </w:rPr>
            </w:pPr>
            <w:r>
              <w:rPr>
                <w:rFonts w:eastAsia="Calibri"/>
              </w:rPr>
              <w:t xml:space="preserve">14. </w:t>
            </w:r>
            <w:r w:rsidRPr="00921806">
              <w:rPr>
                <w:rFonts w:eastAsia="Calibri"/>
              </w:rPr>
              <w:t>Only Christian teachers should be allowed to share their Christian values with their students</w:t>
            </w:r>
          </w:p>
        </w:tc>
      </w:tr>
      <w:tr w:rsidR="00AC26FB" w:rsidRPr="00921806" w14:paraId="592A6798" w14:textId="77777777" w:rsidTr="009367EC">
        <w:tc>
          <w:tcPr>
            <w:tcW w:w="9576" w:type="dxa"/>
            <w:shd w:val="clear" w:color="auto" w:fill="auto"/>
          </w:tcPr>
          <w:p w14:paraId="43596FFF" w14:textId="77777777" w:rsidR="00AC26FB" w:rsidRPr="00921806" w:rsidRDefault="00AC26FB" w:rsidP="009367EC">
            <w:pPr>
              <w:pStyle w:val="MediumGrid1-Accent21"/>
              <w:spacing w:line="480" w:lineRule="auto"/>
              <w:ind w:left="0"/>
              <w:rPr>
                <w:rFonts w:eastAsia="Calibri"/>
              </w:rPr>
            </w:pPr>
            <w:r>
              <w:rPr>
                <w:rFonts w:eastAsia="Calibri"/>
              </w:rPr>
              <w:t xml:space="preserve">15. </w:t>
            </w:r>
            <w:r w:rsidRPr="00921806">
              <w:rPr>
                <w:rFonts w:eastAsia="Calibri"/>
              </w:rPr>
              <w:t>Discrimination towards religious minorities do</w:t>
            </w:r>
            <w:r w:rsidR="00522006">
              <w:rPr>
                <w:rFonts w:eastAsia="Calibri"/>
              </w:rPr>
              <w:t>es</w:t>
            </w:r>
            <w:r w:rsidRPr="00921806">
              <w:rPr>
                <w:rFonts w:eastAsia="Calibri"/>
              </w:rPr>
              <w:t xml:space="preserve"> not happen frequently?</w:t>
            </w:r>
            <w:r>
              <w:rPr>
                <w:rFonts w:eastAsia="Calibri"/>
              </w:rPr>
              <w:t xml:space="preserve"> *</w:t>
            </w:r>
          </w:p>
        </w:tc>
      </w:tr>
      <w:tr w:rsidR="00AC26FB" w:rsidRPr="00921806" w14:paraId="6EB479A6" w14:textId="77777777" w:rsidTr="009367EC">
        <w:tc>
          <w:tcPr>
            <w:tcW w:w="9576" w:type="dxa"/>
            <w:shd w:val="clear" w:color="auto" w:fill="auto"/>
          </w:tcPr>
          <w:p w14:paraId="4AD529E1" w14:textId="77777777" w:rsidR="00AC26FB" w:rsidRPr="00921806" w:rsidRDefault="00AC26FB" w:rsidP="009367EC">
            <w:pPr>
              <w:pStyle w:val="MediumGrid1-Accent21"/>
              <w:spacing w:line="480" w:lineRule="auto"/>
              <w:ind w:left="0"/>
              <w:rPr>
                <w:rFonts w:eastAsia="Calibri"/>
              </w:rPr>
            </w:pPr>
            <w:r>
              <w:rPr>
                <w:rFonts w:eastAsia="Calibri"/>
              </w:rPr>
              <w:t xml:space="preserve">16. </w:t>
            </w:r>
            <w:r w:rsidRPr="00921806">
              <w:rPr>
                <w:rFonts w:eastAsia="Calibri"/>
              </w:rPr>
              <w:t>Discrimination towards Christians happens frequently in the United States?</w:t>
            </w:r>
            <w:r>
              <w:rPr>
                <w:rFonts w:eastAsia="Calibri"/>
              </w:rPr>
              <w:t xml:space="preserve"> *</w:t>
            </w:r>
          </w:p>
        </w:tc>
      </w:tr>
      <w:tr w:rsidR="00AC26FB" w:rsidRPr="00921806" w14:paraId="02C3E0AC" w14:textId="77777777" w:rsidTr="009367EC">
        <w:tc>
          <w:tcPr>
            <w:tcW w:w="9576" w:type="dxa"/>
            <w:shd w:val="clear" w:color="auto" w:fill="auto"/>
          </w:tcPr>
          <w:p w14:paraId="1CABB823" w14:textId="77777777" w:rsidR="00AC26FB" w:rsidRPr="00921806" w:rsidRDefault="00AC26FB" w:rsidP="009367EC">
            <w:pPr>
              <w:pStyle w:val="MediumGrid1-Accent21"/>
              <w:spacing w:line="480" w:lineRule="auto"/>
              <w:ind w:left="0"/>
              <w:rPr>
                <w:rFonts w:eastAsia="Calibri"/>
              </w:rPr>
            </w:pPr>
            <w:r>
              <w:rPr>
                <w:rFonts w:eastAsia="Calibri"/>
              </w:rPr>
              <w:t xml:space="preserve">17. </w:t>
            </w:r>
            <w:r w:rsidRPr="00921806">
              <w:rPr>
                <w:rFonts w:eastAsia="Calibri"/>
              </w:rPr>
              <w:t>It is important for political leaders to be inclusive towards minority faiths?</w:t>
            </w:r>
            <w:r>
              <w:rPr>
                <w:rFonts w:eastAsia="Calibri"/>
              </w:rPr>
              <w:t xml:space="preserve"> *</w:t>
            </w:r>
          </w:p>
        </w:tc>
      </w:tr>
      <w:tr w:rsidR="00AC26FB" w:rsidRPr="00921806" w14:paraId="29C78A64" w14:textId="77777777" w:rsidTr="009367EC">
        <w:tc>
          <w:tcPr>
            <w:tcW w:w="9576" w:type="dxa"/>
            <w:shd w:val="clear" w:color="auto" w:fill="auto"/>
          </w:tcPr>
          <w:p w14:paraId="2F8EE4AD" w14:textId="77777777" w:rsidR="00AC26FB" w:rsidRDefault="00AC26FB" w:rsidP="009367EC">
            <w:pPr>
              <w:pStyle w:val="MediumGrid1-Accent21"/>
              <w:ind w:left="0"/>
              <w:rPr>
                <w:rFonts w:eastAsia="Calibri"/>
              </w:rPr>
            </w:pPr>
            <w:r>
              <w:rPr>
                <w:rFonts w:eastAsia="Calibri"/>
              </w:rPr>
              <w:t xml:space="preserve">18. </w:t>
            </w:r>
            <w:r w:rsidRPr="00921806">
              <w:rPr>
                <w:rFonts w:eastAsia="Calibri"/>
              </w:rPr>
              <w:t>Our society promotes a Christian culture?</w:t>
            </w:r>
            <w:r>
              <w:rPr>
                <w:rFonts w:eastAsia="Calibri"/>
              </w:rPr>
              <w:t xml:space="preserve"> **</w:t>
            </w:r>
          </w:p>
          <w:p w14:paraId="17E7918D" w14:textId="77777777" w:rsidR="009367EC" w:rsidRPr="00921806" w:rsidRDefault="009367EC" w:rsidP="009367EC">
            <w:pPr>
              <w:pStyle w:val="MediumGrid1-Accent21"/>
              <w:ind w:left="0"/>
              <w:rPr>
                <w:rFonts w:eastAsia="Calibri"/>
              </w:rPr>
            </w:pPr>
          </w:p>
        </w:tc>
      </w:tr>
    </w:tbl>
    <w:p w14:paraId="6714F2B2" w14:textId="77777777" w:rsidR="009367EC" w:rsidRPr="007434F0" w:rsidRDefault="009367EC" w:rsidP="009367EC">
      <w:pPr>
        <w:spacing w:line="480" w:lineRule="auto"/>
        <w:rPr>
          <w:color w:val="000000"/>
        </w:rPr>
      </w:pPr>
    </w:p>
    <w:tbl>
      <w:tblPr>
        <w:tblW w:w="0" w:type="auto"/>
        <w:tblBorders>
          <w:bottom w:val="single" w:sz="4" w:space="0" w:color="auto"/>
        </w:tblBorders>
        <w:tblLook w:val="04A0" w:firstRow="1" w:lastRow="0" w:firstColumn="1" w:lastColumn="0" w:noHBand="0" w:noVBand="1"/>
      </w:tblPr>
      <w:tblGrid>
        <w:gridCol w:w="9576"/>
      </w:tblGrid>
      <w:tr w:rsidR="009367EC" w:rsidRPr="00921806" w14:paraId="5A25CDA3" w14:textId="77777777" w:rsidTr="009367EC">
        <w:tc>
          <w:tcPr>
            <w:tcW w:w="9576" w:type="dxa"/>
            <w:tcBorders>
              <w:bottom w:val="nil"/>
            </w:tcBorders>
            <w:shd w:val="clear" w:color="auto" w:fill="auto"/>
          </w:tcPr>
          <w:p w14:paraId="29AF84BC" w14:textId="77777777" w:rsidR="009367EC" w:rsidRDefault="009367EC" w:rsidP="001C6D3B">
            <w:pPr>
              <w:pStyle w:val="MediumGrid1-Accent21"/>
              <w:ind w:left="0"/>
            </w:pPr>
          </w:p>
          <w:p w14:paraId="4D83F39E" w14:textId="77777777" w:rsidR="009367EC" w:rsidRDefault="00701285" w:rsidP="001C6D3B">
            <w:pPr>
              <w:pStyle w:val="MediumGrid1-Accent21"/>
              <w:ind w:left="0"/>
              <w:rPr>
                <w:rFonts w:eastAsia="Calibri"/>
              </w:rPr>
            </w:pPr>
            <w:r>
              <w:t xml:space="preserve">Appendix </w:t>
            </w:r>
            <w:r w:rsidR="00B13A48">
              <w:t>F</w:t>
            </w:r>
            <w:r w:rsidR="009367EC" w:rsidRPr="00921806">
              <w:t xml:space="preserve">. Religious Privilege and Advantage Awareness Scale (RPAAS) </w:t>
            </w:r>
            <w:r>
              <w:t xml:space="preserve">Items </w:t>
            </w:r>
            <w:r w:rsidR="009367EC">
              <w:t>(continued)</w:t>
            </w:r>
          </w:p>
        </w:tc>
      </w:tr>
      <w:tr w:rsidR="009367EC" w:rsidRPr="00921806" w14:paraId="251634A5" w14:textId="77777777" w:rsidTr="009367EC">
        <w:tc>
          <w:tcPr>
            <w:tcW w:w="9576" w:type="dxa"/>
            <w:tcBorders>
              <w:bottom w:val="single" w:sz="4" w:space="0" w:color="auto"/>
            </w:tcBorders>
            <w:shd w:val="clear" w:color="auto" w:fill="auto"/>
          </w:tcPr>
          <w:p w14:paraId="774ECCDD" w14:textId="77777777" w:rsidR="009367EC" w:rsidRDefault="009367EC" w:rsidP="001C6D3B">
            <w:pPr>
              <w:pStyle w:val="MediumGrid1-Accent21"/>
              <w:ind w:left="0"/>
              <w:rPr>
                <w:rFonts w:eastAsia="Calibri"/>
              </w:rPr>
            </w:pPr>
          </w:p>
        </w:tc>
      </w:tr>
      <w:tr w:rsidR="009367EC" w:rsidRPr="00921806" w14:paraId="58485E6B" w14:textId="77777777" w:rsidTr="009367EC">
        <w:tc>
          <w:tcPr>
            <w:tcW w:w="9576" w:type="dxa"/>
            <w:tcBorders>
              <w:top w:val="single" w:sz="4" w:space="0" w:color="auto"/>
            </w:tcBorders>
            <w:shd w:val="clear" w:color="auto" w:fill="auto"/>
          </w:tcPr>
          <w:p w14:paraId="5FEE693E" w14:textId="77777777" w:rsidR="009367EC" w:rsidRDefault="009367EC" w:rsidP="009367EC">
            <w:pPr>
              <w:pStyle w:val="MediumGrid1-Accent21"/>
              <w:ind w:left="0"/>
              <w:rPr>
                <w:rFonts w:eastAsia="Calibri"/>
              </w:rPr>
            </w:pPr>
          </w:p>
        </w:tc>
      </w:tr>
      <w:tr w:rsidR="009367EC" w:rsidRPr="00921806" w14:paraId="1D6D0B2C" w14:textId="77777777" w:rsidTr="009367EC">
        <w:tc>
          <w:tcPr>
            <w:tcW w:w="9576" w:type="dxa"/>
            <w:shd w:val="clear" w:color="auto" w:fill="auto"/>
          </w:tcPr>
          <w:p w14:paraId="6B5B021D" w14:textId="77777777" w:rsidR="009367EC" w:rsidRPr="00921806" w:rsidRDefault="009367EC" w:rsidP="001C6D3B">
            <w:pPr>
              <w:pStyle w:val="MediumGrid1-Accent21"/>
              <w:spacing w:line="480" w:lineRule="auto"/>
              <w:ind w:left="0"/>
              <w:rPr>
                <w:rFonts w:eastAsia="Calibri"/>
              </w:rPr>
            </w:pPr>
            <w:r>
              <w:rPr>
                <w:rFonts w:eastAsia="Calibri"/>
              </w:rPr>
              <w:t xml:space="preserve">19. </w:t>
            </w:r>
            <w:r w:rsidRPr="00921806">
              <w:rPr>
                <w:rFonts w:eastAsia="Calibri"/>
              </w:rPr>
              <w:t>I do not have to worry about losing my job because of my Christian faith</w:t>
            </w:r>
            <w:r>
              <w:rPr>
                <w:rFonts w:eastAsia="Calibri"/>
              </w:rPr>
              <w:t xml:space="preserve"> ***</w:t>
            </w:r>
          </w:p>
        </w:tc>
      </w:tr>
      <w:tr w:rsidR="009367EC" w:rsidRPr="00921806" w14:paraId="218EC50E" w14:textId="77777777" w:rsidTr="009367EC">
        <w:tc>
          <w:tcPr>
            <w:tcW w:w="9576" w:type="dxa"/>
            <w:shd w:val="clear" w:color="auto" w:fill="auto"/>
          </w:tcPr>
          <w:p w14:paraId="7B525B8A" w14:textId="77777777" w:rsidR="009367EC" w:rsidRPr="00921806" w:rsidRDefault="009367EC" w:rsidP="001C6D3B">
            <w:pPr>
              <w:pStyle w:val="MediumGrid1-Accent21"/>
              <w:spacing w:line="480" w:lineRule="auto"/>
              <w:ind w:left="0"/>
              <w:rPr>
                <w:rFonts w:eastAsia="Calibri"/>
              </w:rPr>
            </w:pPr>
            <w:r>
              <w:rPr>
                <w:rFonts w:eastAsia="Calibri"/>
              </w:rPr>
              <w:t xml:space="preserve">20. </w:t>
            </w:r>
            <w:r w:rsidRPr="00921806">
              <w:rPr>
                <w:rFonts w:eastAsia="Calibri"/>
              </w:rPr>
              <w:t>I do not have to worry about losing relationships because of my Christian faith</w:t>
            </w:r>
            <w:r>
              <w:rPr>
                <w:rFonts w:eastAsia="Calibri"/>
              </w:rPr>
              <w:t xml:space="preserve"> ***</w:t>
            </w:r>
          </w:p>
        </w:tc>
      </w:tr>
      <w:tr w:rsidR="009367EC" w:rsidRPr="00921806" w14:paraId="60340DE0" w14:textId="77777777" w:rsidTr="009367EC">
        <w:tc>
          <w:tcPr>
            <w:tcW w:w="9576" w:type="dxa"/>
            <w:shd w:val="clear" w:color="auto" w:fill="auto"/>
          </w:tcPr>
          <w:p w14:paraId="7D2A70BD" w14:textId="77777777" w:rsidR="009367EC" w:rsidRPr="00921806" w:rsidRDefault="009367EC" w:rsidP="001C6D3B">
            <w:pPr>
              <w:pStyle w:val="MediumGrid1-Accent21"/>
              <w:spacing w:line="480" w:lineRule="auto"/>
              <w:ind w:left="0"/>
              <w:rPr>
                <w:rFonts w:eastAsia="Calibri"/>
              </w:rPr>
            </w:pPr>
            <w:r>
              <w:rPr>
                <w:rFonts w:eastAsia="Calibri"/>
              </w:rPr>
              <w:t xml:space="preserve">21. </w:t>
            </w:r>
            <w:r w:rsidRPr="00921806">
              <w:rPr>
                <w:rFonts w:eastAsia="Calibri"/>
              </w:rPr>
              <w:t>I do not have to worry about being denied services because of my Christian faith</w:t>
            </w:r>
            <w:r>
              <w:rPr>
                <w:rFonts w:eastAsia="Calibri"/>
              </w:rPr>
              <w:t xml:space="preserve"> ***</w:t>
            </w:r>
          </w:p>
        </w:tc>
      </w:tr>
      <w:tr w:rsidR="009367EC" w:rsidRPr="00921806" w14:paraId="0B1F8311" w14:textId="77777777" w:rsidTr="009367EC">
        <w:tc>
          <w:tcPr>
            <w:tcW w:w="9576" w:type="dxa"/>
            <w:shd w:val="clear" w:color="auto" w:fill="auto"/>
          </w:tcPr>
          <w:p w14:paraId="48053719" w14:textId="77777777" w:rsidR="009367EC" w:rsidRPr="00921806" w:rsidRDefault="009367EC" w:rsidP="001C6D3B">
            <w:pPr>
              <w:pStyle w:val="MediumGrid1-Accent21"/>
              <w:spacing w:line="480" w:lineRule="auto"/>
              <w:ind w:left="0"/>
              <w:rPr>
                <w:rFonts w:eastAsia="Calibri"/>
              </w:rPr>
            </w:pPr>
            <w:r>
              <w:rPr>
                <w:rFonts w:eastAsia="Calibri"/>
              </w:rPr>
              <w:t xml:space="preserve">22. </w:t>
            </w:r>
            <w:r w:rsidRPr="00921806">
              <w:rPr>
                <w:rFonts w:eastAsia="Calibri"/>
              </w:rPr>
              <w:t>If someone’s Christian values dictate that they not hire a gay/lesbian person for a job, then that choice should be respected by the rest of society.</w:t>
            </w:r>
          </w:p>
        </w:tc>
      </w:tr>
      <w:tr w:rsidR="009367EC" w:rsidRPr="00921806" w14:paraId="6F05DBC5" w14:textId="77777777" w:rsidTr="009367EC">
        <w:tc>
          <w:tcPr>
            <w:tcW w:w="9576" w:type="dxa"/>
            <w:shd w:val="clear" w:color="auto" w:fill="auto"/>
          </w:tcPr>
          <w:p w14:paraId="52F3D381" w14:textId="77777777" w:rsidR="009367EC" w:rsidRPr="00921806" w:rsidRDefault="009367EC" w:rsidP="001C6D3B">
            <w:pPr>
              <w:pStyle w:val="MediumGrid1-Accent21"/>
              <w:spacing w:line="480" w:lineRule="auto"/>
              <w:ind w:left="0"/>
              <w:rPr>
                <w:rFonts w:eastAsia="Calibri"/>
              </w:rPr>
            </w:pPr>
            <w:r>
              <w:rPr>
                <w:rFonts w:eastAsia="Calibri"/>
              </w:rPr>
              <w:t xml:space="preserve">23. </w:t>
            </w:r>
            <w:r w:rsidRPr="00921806">
              <w:rPr>
                <w:rFonts w:eastAsia="Calibri"/>
              </w:rPr>
              <w:t>Doctors should be able to refuse service to patients if the doctor’s Christian values conflict with a patient’s lifestyle.</w:t>
            </w:r>
          </w:p>
        </w:tc>
      </w:tr>
      <w:tr w:rsidR="009367EC" w:rsidRPr="00921806" w14:paraId="29C2BC6C" w14:textId="77777777" w:rsidTr="009367EC">
        <w:tc>
          <w:tcPr>
            <w:tcW w:w="9576" w:type="dxa"/>
            <w:shd w:val="clear" w:color="auto" w:fill="auto"/>
          </w:tcPr>
          <w:p w14:paraId="4ECD0196" w14:textId="77777777" w:rsidR="009367EC" w:rsidRPr="00921806" w:rsidRDefault="009367EC" w:rsidP="001C6D3B">
            <w:pPr>
              <w:pStyle w:val="MediumGrid1-Accent21"/>
              <w:spacing w:line="480" w:lineRule="auto"/>
              <w:ind w:left="0"/>
              <w:rPr>
                <w:rFonts w:eastAsia="Calibri"/>
              </w:rPr>
            </w:pPr>
            <w:r w:rsidRPr="00921806">
              <w:rPr>
                <w:rFonts w:eastAsia="Calibri"/>
              </w:rPr>
              <w:t>I</w:t>
            </w:r>
            <w:r>
              <w:rPr>
                <w:rFonts w:eastAsia="Calibri"/>
              </w:rPr>
              <w:t xml:space="preserve">24. </w:t>
            </w:r>
            <w:r w:rsidRPr="00921806">
              <w:rPr>
                <w:rFonts w:eastAsia="Calibri"/>
              </w:rPr>
              <w:t xml:space="preserve"> Think that ministers who want to posthumously baptize Jewish victims of the Holocaust so that these victims can be allowed into Heaven should be allowed to do this.</w:t>
            </w:r>
          </w:p>
        </w:tc>
      </w:tr>
      <w:tr w:rsidR="009367EC" w:rsidRPr="00921806" w14:paraId="14BDC16F" w14:textId="77777777" w:rsidTr="009367EC">
        <w:tc>
          <w:tcPr>
            <w:tcW w:w="9576" w:type="dxa"/>
            <w:shd w:val="clear" w:color="auto" w:fill="auto"/>
          </w:tcPr>
          <w:p w14:paraId="2EC34869" w14:textId="77777777" w:rsidR="009367EC" w:rsidRPr="00921806" w:rsidRDefault="009367EC" w:rsidP="001C6D3B">
            <w:pPr>
              <w:pStyle w:val="MediumGrid1-Accent21"/>
              <w:spacing w:line="480" w:lineRule="auto"/>
              <w:ind w:left="0"/>
              <w:rPr>
                <w:rFonts w:eastAsia="Calibri"/>
              </w:rPr>
            </w:pPr>
            <w:r>
              <w:rPr>
                <w:rFonts w:eastAsia="Calibri"/>
              </w:rPr>
              <w:t xml:space="preserve">25. </w:t>
            </w:r>
            <w:r w:rsidRPr="00921806">
              <w:rPr>
                <w:rFonts w:eastAsia="Calibri"/>
              </w:rPr>
              <w:t>I can easily find Christian music on a local radio station</w:t>
            </w:r>
            <w:r>
              <w:rPr>
                <w:rFonts w:eastAsia="Calibri"/>
              </w:rPr>
              <w:t xml:space="preserve"> ***</w:t>
            </w:r>
          </w:p>
        </w:tc>
      </w:tr>
      <w:tr w:rsidR="009367EC" w:rsidRPr="00921806" w14:paraId="2FBCCAB4" w14:textId="77777777" w:rsidTr="009367EC">
        <w:tc>
          <w:tcPr>
            <w:tcW w:w="9576" w:type="dxa"/>
            <w:shd w:val="clear" w:color="auto" w:fill="auto"/>
          </w:tcPr>
          <w:p w14:paraId="4EB27845" w14:textId="77777777" w:rsidR="009367EC" w:rsidRPr="00921806" w:rsidRDefault="009367EC" w:rsidP="001C6D3B">
            <w:pPr>
              <w:pStyle w:val="MediumGrid1-Accent21"/>
              <w:spacing w:line="480" w:lineRule="auto"/>
              <w:ind w:left="0"/>
              <w:rPr>
                <w:rFonts w:eastAsia="Calibri"/>
              </w:rPr>
            </w:pPr>
            <w:r>
              <w:rPr>
                <w:rFonts w:eastAsia="Calibri"/>
              </w:rPr>
              <w:t xml:space="preserve">26. </w:t>
            </w:r>
            <w:r w:rsidRPr="00921806">
              <w:rPr>
                <w:rFonts w:eastAsia="Calibri"/>
              </w:rPr>
              <w:t>I can expect to have major holidays of my Christian faith off from work</w:t>
            </w:r>
            <w:r>
              <w:rPr>
                <w:rFonts w:eastAsia="Calibri"/>
              </w:rPr>
              <w:t xml:space="preserve"> ***</w:t>
            </w:r>
          </w:p>
        </w:tc>
      </w:tr>
      <w:tr w:rsidR="009367EC" w:rsidRPr="00921806" w14:paraId="75138067" w14:textId="77777777" w:rsidTr="009367EC">
        <w:tc>
          <w:tcPr>
            <w:tcW w:w="9576" w:type="dxa"/>
            <w:shd w:val="clear" w:color="auto" w:fill="auto"/>
          </w:tcPr>
          <w:p w14:paraId="78B93AD9" w14:textId="77777777" w:rsidR="009367EC" w:rsidRPr="00921806" w:rsidRDefault="009367EC" w:rsidP="001C6D3B">
            <w:pPr>
              <w:pStyle w:val="MediumGrid1-Accent21"/>
              <w:spacing w:line="480" w:lineRule="auto"/>
              <w:ind w:left="0"/>
              <w:rPr>
                <w:rFonts w:eastAsia="Calibri"/>
              </w:rPr>
            </w:pPr>
            <w:r>
              <w:rPr>
                <w:rFonts w:eastAsia="Calibri"/>
              </w:rPr>
              <w:t xml:space="preserve">27. </w:t>
            </w:r>
            <w:r w:rsidRPr="00921806">
              <w:rPr>
                <w:rFonts w:eastAsia="Calibri"/>
              </w:rPr>
              <w:t>A declaration of my Christian faith does not come with personal consequences</w:t>
            </w:r>
            <w:r>
              <w:rPr>
                <w:rFonts w:eastAsia="Calibri"/>
              </w:rPr>
              <w:t xml:space="preserve"> ***</w:t>
            </w:r>
          </w:p>
        </w:tc>
      </w:tr>
      <w:tr w:rsidR="009367EC" w:rsidRPr="00921806" w14:paraId="7E60BCE7" w14:textId="77777777" w:rsidTr="009367EC">
        <w:tc>
          <w:tcPr>
            <w:tcW w:w="9576" w:type="dxa"/>
            <w:shd w:val="clear" w:color="auto" w:fill="auto"/>
          </w:tcPr>
          <w:p w14:paraId="0831ED14" w14:textId="77777777" w:rsidR="009367EC" w:rsidRPr="00921806" w:rsidRDefault="009367EC" w:rsidP="001C6D3B">
            <w:pPr>
              <w:pStyle w:val="MediumGrid1-Accent21"/>
              <w:spacing w:line="480" w:lineRule="auto"/>
              <w:ind w:left="0"/>
              <w:rPr>
                <w:rFonts w:eastAsia="Calibri"/>
              </w:rPr>
            </w:pPr>
            <w:r>
              <w:rPr>
                <w:rFonts w:eastAsia="Calibri"/>
              </w:rPr>
              <w:t xml:space="preserve">28. </w:t>
            </w:r>
            <w:r w:rsidRPr="00921806">
              <w:rPr>
                <w:rFonts w:eastAsia="Calibri"/>
              </w:rPr>
              <w:t>It is easy to find places of worship to practice my Christian faith</w:t>
            </w:r>
            <w:r>
              <w:rPr>
                <w:rFonts w:eastAsia="Calibri"/>
              </w:rPr>
              <w:t xml:space="preserve"> ***</w:t>
            </w:r>
          </w:p>
        </w:tc>
      </w:tr>
      <w:tr w:rsidR="009367EC" w:rsidRPr="00921806" w14:paraId="748BE4B3" w14:textId="77777777" w:rsidTr="009367EC">
        <w:tc>
          <w:tcPr>
            <w:tcW w:w="9576" w:type="dxa"/>
            <w:shd w:val="clear" w:color="auto" w:fill="auto"/>
          </w:tcPr>
          <w:p w14:paraId="603BE34D" w14:textId="77777777" w:rsidR="009367EC" w:rsidRPr="00921806" w:rsidRDefault="009367EC" w:rsidP="001C6D3B">
            <w:pPr>
              <w:pStyle w:val="MediumGrid1-Accent21"/>
              <w:spacing w:line="480" w:lineRule="auto"/>
              <w:ind w:left="0"/>
              <w:rPr>
                <w:rFonts w:eastAsia="Calibri"/>
              </w:rPr>
            </w:pPr>
            <w:r>
              <w:rPr>
                <w:rFonts w:eastAsia="Calibri"/>
              </w:rPr>
              <w:t xml:space="preserve">29. </w:t>
            </w:r>
            <w:r w:rsidRPr="00921806">
              <w:rPr>
                <w:rFonts w:eastAsia="Calibri"/>
              </w:rPr>
              <w:t>I can reasonably expect my Christian beliefs to be respected by the people around me</w:t>
            </w:r>
            <w:r>
              <w:rPr>
                <w:rFonts w:eastAsia="Calibri"/>
              </w:rPr>
              <w:t xml:space="preserve"> ***</w:t>
            </w:r>
          </w:p>
        </w:tc>
      </w:tr>
      <w:tr w:rsidR="009367EC" w:rsidRPr="00921806" w14:paraId="2CAA1C2C" w14:textId="77777777" w:rsidTr="009367EC">
        <w:tc>
          <w:tcPr>
            <w:tcW w:w="9576" w:type="dxa"/>
            <w:shd w:val="clear" w:color="auto" w:fill="auto"/>
          </w:tcPr>
          <w:p w14:paraId="35D19E2A" w14:textId="77777777" w:rsidR="009367EC" w:rsidRDefault="009367EC" w:rsidP="009367EC">
            <w:r w:rsidRPr="009367EC">
              <w:rPr>
                <w:b/>
                <w:bCs/>
              </w:rPr>
              <w:t>Note</w:t>
            </w:r>
            <w:r w:rsidRPr="00921806">
              <w:t>: Questions labeled with a * were adapted from the CoBRAS scale (Neville, Lilly, Duran, Lee &amp; Browne, 1999). Questions labeled with a ** were adapted from the WPAS (Pinterits, Poteat &amp; Spanierman, 2009). Lastly, items with a *** were taken and or inspired by Schlosser (2003).</w:t>
            </w:r>
          </w:p>
          <w:p w14:paraId="45AD83E7" w14:textId="77777777" w:rsidR="00BB59BB" w:rsidRPr="00921806" w:rsidRDefault="00BB59BB" w:rsidP="009367EC"/>
        </w:tc>
      </w:tr>
    </w:tbl>
    <w:p w14:paraId="15078301" w14:textId="77777777" w:rsidR="000E10B9" w:rsidRDefault="000E10B9" w:rsidP="009367EC">
      <w:pPr>
        <w:spacing w:line="480" w:lineRule="auto"/>
        <w:rPr>
          <w:color w:val="000000"/>
        </w:rPr>
      </w:pPr>
    </w:p>
    <w:p w14:paraId="5C39679F" w14:textId="77777777" w:rsidR="000E10B9" w:rsidRDefault="000E10B9" w:rsidP="000E10B9">
      <w:pPr>
        <w:tabs>
          <w:tab w:val="right" w:leader="dot" w:pos="9360"/>
        </w:tabs>
        <w:spacing w:line="480" w:lineRule="auto"/>
      </w:pPr>
      <w:r>
        <w:rPr>
          <w:color w:val="000000"/>
        </w:rPr>
        <w:br w:type="page"/>
      </w:r>
      <w:r>
        <w:t xml:space="preserve">Appendix G. </w:t>
      </w:r>
      <w:r w:rsidR="002B22D7">
        <w:t>DASS</w:t>
      </w:r>
    </w:p>
    <w:tbl>
      <w:tblPr>
        <w:tblW w:w="9576" w:type="dxa"/>
        <w:tblBorders>
          <w:top w:val="single" w:sz="4" w:space="0" w:color="auto"/>
          <w:bottom w:val="single" w:sz="4" w:space="0" w:color="auto"/>
        </w:tblBorders>
        <w:tblLook w:val="04A0" w:firstRow="1" w:lastRow="0" w:firstColumn="1" w:lastColumn="0" w:noHBand="0" w:noVBand="1"/>
      </w:tblPr>
      <w:tblGrid>
        <w:gridCol w:w="9576"/>
      </w:tblGrid>
      <w:tr w:rsidR="001B1E83" w14:paraId="02FEDEDD" w14:textId="77777777" w:rsidTr="00944A89">
        <w:tc>
          <w:tcPr>
            <w:tcW w:w="9576" w:type="dxa"/>
            <w:shd w:val="clear" w:color="auto" w:fill="auto"/>
          </w:tcPr>
          <w:p w14:paraId="214929B0" w14:textId="77777777" w:rsidR="00944A89" w:rsidRDefault="00944A89" w:rsidP="00944A89">
            <w:pPr>
              <w:tabs>
                <w:tab w:val="right" w:leader="dot" w:pos="9360"/>
              </w:tabs>
            </w:pPr>
          </w:p>
          <w:p w14:paraId="0ED10022" w14:textId="77777777" w:rsidR="001B1E83" w:rsidRDefault="001B1E83" w:rsidP="00F23DFC">
            <w:pPr>
              <w:tabs>
                <w:tab w:val="right" w:leader="dot" w:pos="9360"/>
              </w:tabs>
              <w:spacing w:line="480" w:lineRule="auto"/>
            </w:pPr>
            <w:r>
              <w:t xml:space="preserve">1. </w:t>
            </w:r>
            <w:r w:rsidRPr="001B1E83">
              <w:t>I found it hard to wind down.</w:t>
            </w:r>
          </w:p>
        </w:tc>
      </w:tr>
      <w:tr w:rsidR="001B1E83" w14:paraId="6D672A8E" w14:textId="77777777" w:rsidTr="00944A89">
        <w:tc>
          <w:tcPr>
            <w:tcW w:w="9576" w:type="dxa"/>
            <w:shd w:val="clear" w:color="auto" w:fill="auto"/>
          </w:tcPr>
          <w:p w14:paraId="06B874D8" w14:textId="77777777" w:rsidR="001B1E83" w:rsidRDefault="001B1E83" w:rsidP="00F23DFC">
            <w:pPr>
              <w:tabs>
                <w:tab w:val="right" w:leader="dot" w:pos="9360"/>
              </w:tabs>
              <w:spacing w:line="480" w:lineRule="auto"/>
            </w:pPr>
            <w:r>
              <w:t xml:space="preserve">2. </w:t>
            </w:r>
            <w:r w:rsidRPr="001B1E83">
              <w:t>I was aware of dryness of my mouth.</w:t>
            </w:r>
          </w:p>
        </w:tc>
      </w:tr>
      <w:tr w:rsidR="001B1E83" w14:paraId="71E2CEDC" w14:textId="77777777" w:rsidTr="00944A89">
        <w:tc>
          <w:tcPr>
            <w:tcW w:w="9576" w:type="dxa"/>
            <w:shd w:val="clear" w:color="auto" w:fill="auto"/>
          </w:tcPr>
          <w:p w14:paraId="29D8813D" w14:textId="77777777" w:rsidR="001B1E83" w:rsidRDefault="001B1E83" w:rsidP="00F23DFC">
            <w:pPr>
              <w:tabs>
                <w:tab w:val="right" w:leader="dot" w:pos="9360"/>
              </w:tabs>
              <w:spacing w:line="480" w:lineRule="auto"/>
            </w:pPr>
            <w:r>
              <w:t xml:space="preserve">3. </w:t>
            </w:r>
            <w:r w:rsidRPr="001B1E83">
              <w:t>I couldn’t seem to experience any positive feeling at all.</w:t>
            </w:r>
          </w:p>
        </w:tc>
      </w:tr>
      <w:tr w:rsidR="001B1E83" w14:paraId="59127D96" w14:textId="77777777" w:rsidTr="00944A89">
        <w:tc>
          <w:tcPr>
            <w:tcW w:w="9576" w:type="dxa"/>
            <w:shd w:val="clear" w:color="auto" w:fill="auto"/>
          </w:tcPr>
          <w:p w14:paraId="2526B5A0" w14:textId="77777777" w:rsidR="001B1E83" w:rsidRDefault="001B1E83" w:rsidP="00F23DFC">
            <w:pPr>
              <w:tabs>
                <w:tab w:val="right" w:leader="dot" w:pos="9360"/>
              </w:tabs>
              <w:spacing w:line="480" w:lineRule="auto"/>
            </w:pPr>
            <w:r>
              <w:t xml:space="preserve">4. </w:t>
            </w:r>
            <w:r w:rsidRPr="001B1E83">
              <w:t>I experienced breathing difficulty (e.g. excessively rapid breathing, breathlessness in the absence of physical exertion).</w:t>
            </w:r>
          </w:p>
        </w:tc>
      </w:tr>
      <w:tr w:rsidR="001B1E83" w14:paraId="0EDDCFED" w14:textId="77777777" w:rsidTr="00944A89">
        <w:tc>
          <w:tcPr>
            <w:tcW w:w="9576" w:type="dxa"/>
            <w:shd w:val="clear" w:color="auto" w:fill="auto"/>
          </w:tcPr>
          <w:p w14:paraId="3568C1C1" w14:textId="77777777" w:rsidR="001B1E83" w:rsidRDefault="001B1E83" w:rsidP="00F23DFC">
            <w:pPr>
              <w:tabs>
                <w:tab w:val="right" w:leader="dot" w:pos="9360"/>
              </w:tabs>
              <w:spacing w:line="480" w:lineRule="auto"/>
            </w:pPr>
            <w:r>
              <w:t xml:space="preserve">5. </w:t>
            </w:r>
            <w:r w:rsidRPr="001B1E83">
              <w:t>I found it difficult to work up the initiative to do things.</w:t>
            </w:r>
          </w:p>
        </w:tc>
      </w:tr>
      <w:tr w:rsidR="001B1E83" w14:paraId="00C8D23A" w14:textId="77777777" w:rsidTr="00944A89">
        <w:tc>
          <w:tcPr>
            <w:tcW w:w="9576" w:type="dxa"/>
            <w:shd w:val="clear" w:color="auto" w:fill="auto"/>
          </w:tcPr>
          <w:p w14:paraId="6E7E5D29" w14:textId="77777777" w:rsidR="001B1E83" w:rsidRDefault="001B1E83" w:rsidP="00F23DFC">
            <w:pPr>
              <w:tabs>
                <w:tab w:val="right" w:leader="dot" w:pos="9360"/>
              </w:tabs>
              <w:spacing w:line="480" w:lineRule="auto"/>
            </w:pPr>
            <w:r>
              <w:t xml:space="preserve">6. </w:t>
            </w:r>
            <w:r w:rsidRPr="001B1E83">
              <w:t>I tended to over-react to situations.</w:t>
            </w:r>
          </w:p>
        </w:tc>
      </w:tr>
      <w:tr w:rsidR="001B1E83" w14:paraId="2EB7F40D" w14:textId="77777777" w:rsidTr="00944A89">
        <w:tc>
          <w:tcPr>
            <w:tcW w:w="9576" w:type="dxa"/>
            <w:shd w:val="clear" w:color="auto" w:fill="auto"/>
          </w:tcPr>
          <w:p w14:paraId="3335B6F0" w14:textId="77777777" w:rsidR="001B1E83" w:rsidRDefault="001B1E83" w:rsidP="00F23DFC">
            <w:pPr>
              <w:tabs>
                <w:tab w:val="right" w:leader="dot" w:pos="9360"/>
              </w:tabs>
              <w:spacing w:line="480" w:lineRule="auto"/>
            </w:pPr>
            <w:r>
              <w:t xml:space="preserve">7. </w:t>
            </w:r>
            <w:r w:rsidRPr="001B1E83">
              <w:t>I experienced trembling (e.g. in the hands).</w:t>
            </w:r>
          </w:p>
        </w:tc>
      </w:tr>
      <w:tr w:rsidR="001B1E83" w14:paraId="27175732" w14:textId="77777777" w:rsidTr="00944A89">
        <w:tc>
          <w:tcPr>
            <w:tcW w:w="9576" w:type="dxa"/>
            <w:shd w:val="clear" w:color="auto" w:fill="auto"/>
          </w:tcPr>
          <w:p w14:paraId="621A540D" w14:textId="77777777" w:rsidR="001B1E83" w:rsidRDefault="001B1E83" w:rsidP="00F23DFC">
            <w:pPr>
              <w:tabs>
                <w:tab w:val="right" w:leader="dot" w:pos="9360"/>
              </w:tabs>
              <w:spacing w:line="480" w:lineRule="auto"/>
            </w:pPr>
            <w:r>
              <w:t xml:space="preserve">8. </w:t>
            </w:r>
            <w:r w:rsidRPr="001B1E83">
              <w:t>I felt that I was using a lot of nervous energy.</w:t>
            </w:r>
          </w:p>
        </w:tc>
      </w:tr>
      <w:tr w:rsidR="001B1E83" w14:paraId="48634953" w14:textId="77777777" w:rsidTr="00944A89">
        <w:tc>
          <w:tcPr>
            <w:tcW w:w="9576" w:type="dxa"/>
            <w:shd w:val="clear" w:color="auto" w:fill="auto"/>
          </w:tcPr>
          <w:p w14:paraId="4578DA80" w14:textId="77777777" w:rsidR="001B1E83" w:rsidRDefault="001B1E83" w:rsidP="00F23DFC">
            <w:pPr>
              <w:tabs>
                <w:tab w:val="left" w:pos="3634"/>
              </w:tabs>
              <w:spacing w:line="480" w:lineRule="auto"/>
            </w:pPr>
            <w:r>
              <w:t>9.</w:t>
            </w:r>
            <w:r w:rsidRPr="001B1E83">
              <w:t>I was worried about situations in which I might panic and make a fool of myself.</w:t>
            </w:r>
          </w:p>
        </w:tc>
      </w:tr>
      <w:tr w:rsidR="001B1E83" w14:paraId="4EBB5051" w14:textId="77777777" w:rsidTr="00944A89">
        <w:tc>
          <w:tcPr>
            <w:tcW w:w="9576" w:type="dxa"/>
            <w:shd w:val="clear" w:color="auto" w:fill="auto"/>
          </w:tcPr>
          <w:p w14:paraId="2400D36A" w14:textId="77777777" w:rsidR="001B1E83" w:rsidRDefault="001B1E83" w:rsidP="00F23DFC">
            <w:pPr>
              <w:tabs>
                <w:tab w:val="right" w:leader="dot" w:pos="9360"/>
              </w:tabs>
              <w:spacing w:line="480" w:lineRule="auto"/>
            </w:pPr>
            <w:r>
              <w:t xml:space="preserve">10. </w:t>
            </w:r>
            <w:r w:rsidRPr="001B1E83">
              <w:t>I felt that I had nothing to look forward to.</w:t>
            </w:r>
          </w:p>
        </w:tc>
      </w:tr>
      <w:tr w:rsidR="001B1E83" w14:paraId="71D83286" w14:textId="77777777" w:rsidTr="00944A89">
        <w:tc>
          <w:tcPr>
            <w:tcW w:w="9576" w:type="dxa"/>
            <w:shd w:val="clear" w:color="auto" w:fill="auto"/>
          </w:tcPr>
          <w:p w14:paraId="0304FFDB" w14:textId="77777777" w:rsidR="001B1E83" w:rsidRDefault="001B1E83" w:rsidP="00F23DFC">
            <w:pPr>
              <w:tabs>
                <w:tab w:val="right" w:leader="dot" w:pos="9360"/>
              </w:tabs>
              <w:spacing w:line="480" w:lineRule="auto"/>
            </w:pPr>
            <w:r>
              <w:t xml:space="preserve">11. </w:t>
            </w:r>
            <w:r w:rsidRPr="001B1E83">
              <w:t>I found myself getting agitated.</w:t>
            </w:r>
          </w:p>
        </w:tc>
      </w:tr>
      <w:tr w:rsidR="001B1E83" w14:paraId="2853A0B6" w14:textId="77777777" w:rsidTr="00944A89">
        <w:tc>
          <w:tcPr>
            <w:tcW w:w="9576" w:type="dxa"/>
            <w:shd w:val="clear" w:color="auto" w:fill="auto"/>
          </w:tcPr>
          <w:p w14:paraId="0E1720D7" w14:textId="77777777" w:rsidR="001B1E83" w:rsidRDefault="001B1E83" w:rsidP="00F23DFC">
            <w:pPr>
              <w:tabs>
                <w:tab w:val="right" w:leader="dot" w:pos="9360"/>
              </w:tabs>
              <w:spacing w:line="480" w:lineRule="auto"/>
            </w:pPr>
            <w:r>
              <w:t xml:space="preserve">12. </w:t>
            </w:r>
            <w:r w:rsidRPr="001B1E83">
              <w:t>I found it difficult to relax.</w:t>
            </w:r>
          </w:p>
        </w:tc>
      </w:tr>
      <w:tr w:rsidR="001B1E83" w14:paraId="3435CB08" w14:textId="77777777" w:rsidTr="00944A89">
        <w:tc>
          <w:tcPr>
            <w:tcW w:w="9576" w:type="dxa"/>
            <w:shd w:val="clear" w:color="auto" w:fill="auto"/>
          </w:tcPr>
          <w:p w14:paraId="2B494055" w14:textId="77777777" w:rsidR="001B1E83" w:rsidRDefault="001B1E83" w:rsidP="00F23DFC">
            <w:pPr>
              <w:tabs>
                <w:tab w:val="right" w:leader="dot" w:pos="9360"/>
              </w:tabs>
              <w:spacing w:line="480" w:lineRule="auto"/>
            </w:pPr>
            <w:r>
              <w:t xml:space="preserve">13. </w:t>
            </w:r>
            <w:r w:rsidRPr="001B1E83">
              <w:t>I felt down hearted and blue.</w:t>
            </w:r>
          </w:p>
        </w:tc>
      </w:tr>
      <w:tr w:rsidR="001B1E83" w14:paraId="2BFF7467" w14:textId="77777777" w:rsidTr="00944A89">
        <w:tc>
          <w:tcPr>
            <w:tcW w:w="9576" w:type="dxa"/>
            <w:shd w:val="clear" w:color="auto" w:fill="auto"/>
          </w:tcPr>
          <w:p w14:paraId="0EBAB6B2" w14:textId="77777777" w:rsidR="001B1E83" w:rsidRDefault="001B1E83" w:rsidP="00F23DFC">
            <w:pPr>
              <w:tabs>
                <w:tab w:val="right" w:leader="dot" w:pos="9360"/>
              </w:tabs>
              <w:spacing w:line="480" w:lineRule="auto"/>
            </w:pPr>
            <w:r>
              <w:t xml:space="preserve">14. </w:t>
            </w:r>
            <w:r w:rsidRPr="001B1E83">
              <w:t>I was intolerant of anything that kept me from getting on with what I was doing.</w:t>
            </w:r>
          </w:p>
        </w:tc>
      </w:tr>
      <w:tr w:rsidR="001B1E83" w14:paraId="52A9655A" w14:textId="77777777" w:rsidTr="00944A89">
        <w:tc>
          <w:tcPr>
            <w:tcW w:w="9576" w:type="dxa"/>
            <w:shd w:val="clear" w:color="auto" w:fill="auto"/>
          </w:tcPr>
          <w:p w14:paraId="02214D91" w14:textId="77777777" w:rsidR="001B1E83" w:rsidRDefault="001B1E83" w:rsidP="00F23DFC">
            <w:pPr>
              <w:tabs>
                <w:tab w:val="right" w:leader="dot" w:pos="9360"/>
              </w:tabs>
              <w:spacing w:line="480" w:lineRule="auto"/>
            </w:pPr>
            <w:r>
              <w:t xml:space="preserve">15. </w:t>
            </w:r>
            <w:r w:rsidRPr="001B1E83">
              <w:t>I felt I was close to panic.</w:t>
            </w:r>
          </w:p>
        </w:tc>
      </w:tr>
      <w:tr w:rsidR="001B1E83" w14:paraId="307D7F20" w14:textId="77777777" w:rsidTr="00944A89">
        <w:tc>
          <w:tcPr>
            <w:tcW w:w="9576" w:type="dxa"/>
            <w:shd w:val="clear" w:color="auto" w:fill="auto"/>
          </w:tcPr>
          <w:p w14:paraId="47A217F2" w14:textId="77777777" w:rsidR="001B1E83" w:rsidRDefault="001B1E83" w:rsidP="00F23DFC">
            <w:pPr>
              <w:tabs>
                <w:tab w:val="right" w:leader="dot" w:pos="9360"/>
              </w:tabs>
              <w:spacing w:line="480" w:lineRule="auto"/>
            </w:pPr>
            <w:r>
              <w:t xml:space="preserve">16. </w:t>
            </w:r>
            <w:r w:rsidRPr="001B1E83">
              <w:t>I was unable to become enthusiastic about anything.</w:t>
            </w:r>
          </w:p>
        </w:tc>
      </w:tr>
      <w:tr w:rsidR="001B1E83" w14:paraId="04DF021F" w14:textId="77777777" w:rsidTr="00944A89">
        <w:tc>
          <w:tcPr>
            <w:tcW w:w="9576" w:type="dxa"/>
            <w:shd w:val="clear" w:color="auto" w:fill="auto"/>
          </w:tcPr>
          <w:p w14:paraId="5982AACB" w14:textId="77777777" w:rsidR="001B1E83" w:rsidRDefault="001B1E83" w:rsidP="00F23DFC">
            <w:pPr>
              <w:tabs>
                <w:tab w:val="right" w:leader="dot" w:pos="9360"/>
              </w:tabs>
              <w:spacing w:line="480" w:lineRule="auto"/>
            </w:pPr>
            <w:r>
              <w:t xml:space="preserve">17. </w:t>
            </w:r>
            <w:r w:rsidRPr="001B1E83">
              <w:t>I felt I wasn’t worth much as a person.</w:t>
            </w:r>
          </w:p>
        </w:tc>
      </w:tr>
      <w:tr w:rsidR="001B1E83" w14:paraId="76610DA0" w14:textId="77777777" w:rsidTr="00944A89">
        <w:tc>
          <w:tcPr>
            <w:tcW w:w="9576" w:type="dxa"/>
            <w:shd w:val="clear" w:color="auto" w:fill="auto"/>
          </w:tcPr>
          <w:p w14:paraId="7A61009A" w14:textId="77777777" w:rsidR="001B1E83" w:rsidRDefault="001B1E83" w:rsidP="00F23DFC">
            <w:pPr>
              <w:tabs>
                <w:tab w:val="right" w:leader="dot" w:pos="9360"/>
              </w:tabs>
              <w:spacing w:line="480" w:lineRule="auto"/>
            </w:pPr>
            <w:r>
              <w:t xml:space="preserve">18. </w:t>
            </w:r>
            <w:r w:rsidRPr="001B1E83">
              <w:t>I felt that I was rather touchy.</w:t>
            </w:r>
          </w:p>
        </w:tc>
      </w:tr>
      <w:tr w:rsidR="001B1E83" w14:paraId="4059704C" w14:textId="77777777" w:rsidTr="00944A89">
        <w:tc>
          <w:tcPr>
            <w:tcW w:w="9576" w:type="dxa"/>
            <w:tcBorders>
              <w:bottom w:val="nil"/>
            </w:tcBorders>
            <w:shd w:val="clear" w:color="auto" w:fill="auto"/>
          </w:tcPr>
          <w:p w14:paraId="0454B2BB" w14:textId="77777777" w:rsidR="001B1E83" w:rsidRDefault="001B1E83" w:rsidP="00F23DFC">
            <w:pPr>
              <w:tabs>
                <w:tab w:val="right" w:leader="dot" w:pos="9360"/>
              </w:tabs>
              <w:spacing w:line="480" w:lineRule="auto"/>
            </w:pPr>
            <w:r>
              <w:t xml:space="preserve">19. </w:t>
            </w:r>
            <w:r w:rsidRPr="001B1E83">
              <w:t>I was aware of the action of my heart in the absence of physical exertion (e.g. sense of heart rate increase, heart missing a beat).</w:t>
            </w:r>
          </w:p>
        </w:tc>
      </w:tr>
      <w:tr w:rsidR="001B1E83" w14:paraId="00671788" w14:textId="77777777" w:rsidTr="00944A89">
        <w:tc>
          <w:tcPr>
            <w:tcW w:w="9576" w:type="dxa"/>
            <w:tcBorders>
              <w:top w:val="nil"/>
              <w:bottom w:val="nil"/>
            </w:tcBorders>
            <w:shd w:val="clear" w:color="auto" w:fill="auto"/>
          </w:tcPr>
          <w:p w14:paraId="4235EE93" w14:textId="77777777" w:rsidR="00944A89" w:rsidRDefault="00944A89" w:rsidP="00F23DFC">
            <w:pPr>
              <w:tabs>
                <w:tab w:val="right" w:leader="dot" w:pos="9360"/>
              </w:tabs>
              <w:spacing w:line="480" w:lineRule="auto"/>
            </w:pPr>
          </w:p>
          <w:p w14:paraId="2A0E4483" w14:textId="77777777" w:rsidR="001B1E83" w:rsidRDefault="001B1E83" w:rsidP="00F23DFC">
            <w:pPr>
              <w:tabs>
                <w:tab w:val="right" w:leader="dot" w:pos="9360"/>
              </w:tabs>
              <w:spacing w:line="480" w:lineRule="auto"/>
            </w:pPr>
            <w:r>
              <w:t xml:space="preserve">20. </w:t>
            </w:r>
            <w:r w:rsidRPr="001B1E83">
              <w:t>I felt scared without any good reason.</w:t>
            </w:r>
          </w:p>
        </w:tc>
      </w:tr>
      <w:tr w:rsidR="00944A89" w14:paraId="74310D1E" w14:textId="77777777" w:rsidTr="00944A89">
        <w:tc>
          <w:tcPr>
            <w:tcW w:w="9576" w:type="dxa"/>
            <w:tcBorders>
              <w:top w:val="nil"/>
              <w:bottom w:val="single" w:sz="4" w:space="0" w:color="auto"/>
            </w:tcBorders>
            <w:shd w:val="clear" w:color="auto" w:fill="auto"/>
          </w:tcPr>
          <w:p w14:paraId="0DFE69E4" w14:textId="77777777" w:rsidR="00944A89" w:rsidRDefault="00944A89" w:rsidP="00F23DFC">
            <w:pPr>
              <w:tabs>
                <w:tab w:val="right" w:leader="dot" w:pos="9360"/>
              </w:tabs>
              <w:spacing w:line="480" w:lineRule="auto"/>
            </w:pPr>
            <w:r>
              <w:t xml:space="preserve">21. </w:t>
            </w:r>
            <w:r w:rsidRPr="001B1E83">
              <w:t>I felt that life was meaningless.</w:t>
            </w:r>
          </w:p>
        </w:tc>
      </w:tr>
    </w:tbl>
    <w:p w14:paraId="18D13670" w14:textId="77777777" w:rsidR="00D04C6F" w:rsidRDefault="00D04C6F"/>
    <w:p w14:paraId="2D221A04" w14:textId="77777777" w:rsidR="001B1E83" w:rsidRDefault="001B1E83" w:rsidP="000E10B9">
      <w:pPr>
        <w:tabs>
          <w:tab w:val="right" w:leader="dot" w:pos="9360"/>
        </w:tabs>
        <w:spacing w:line="480" w:lineRule="auto"/>
      </w:pPr>
    </w:p>
    <w:p w14:paraId="104CCF31" w14:textId="77777777" w:rsidR="00D04C6F" w:rsidRDefault="000E10B9" w:rsidP="00944A89">
      <w:pPr>
        <w:tabs>
          <w:tab w:val="right" w:leader="dot" w:pos="9360"/>
        </w:tabs>
      </w:pPr>
      <w:r>
        <w:br w:type="page"/>
      </w:r>
      <w:r w:rsidR="00D04C6F">
        <w:t xml:space="preserve">Appendix H. </w:t>
      </w:r>
      <w:r w:rsidR="00944A89">
        <w:t>Privilege and Oppression Inventory</w:t>
      </w:r>
    </w:p>
    <w:p w14:paraId="6DB54611" w14:textId="77777777" w:rsidR="006843FA" w:rsidRDefault="006843FA" w:rsidP="00944A89">
      <w:pPr>
        <w:tabs>
          <w:tab w:val="right" w:leader="dot" w:pos="9360"/>
        </w:tabs>
      </w:pPr>
    </w:p>
    <w:tbl>
      <w:tblPr>
        <w:tblW w:w="0" w:type="auto"/>
        <w:tblBorders>
          <w:top w:val="single" w:sz="4" w:space="0" w:color="auto"/>
          <w:bottom w:val="single" w:sz="4" w:space="0" w:color="auto"/>
        </w:tblBorders>
        <w:tblLook w:val="04A0" w:firstRow="1" w:lastRow="0" w:firstColumn="1" w:lastColumn="0" w:noHBand="0" w:noVBand="1"/>
      </w:tblPr>
      <w:tblGrid>
        <w:gridCol w:w="9576"/>
      </w:tblGrid>
      <w:tr w:rsidR="00944A89" w14:paraId="12EA3FD2" w14:textId="77777777" w:rsidTr="00542381">
        <w:tc>
          <w:tcPr>
            <w:tcW w:w="9576" w:type="dxa"/>
            <w:shd w:val="clear" w:color="auto" w:fill="auto"/>
          </w:tcPr>
          <w:p w14:paraId="5E4DEE03" w14:textId="77777777" w:rsidR="00944A89" w:rsidRDefault="00944A89" w:rsidP="00944A89"/>
          <w:p w14:paraId="6EB0E265" w14:textId="77777777" w:rsidR="00944A89" w:rsidRPr="005A09C9" w:rsidRDefault="00944A89" w:rsidP="00542381">
            <w:pPr>
              <w:spacing w:line="480" w:lineRule="auto"/>
            </w:pPr>
            <w:r>
              <w:t>1</w:t>
            </w:r>
            <w:r w:rsidRPr="005A09C9">
              <w:t xml:space="preserve">. Christians are represented positively in history books. </w:t>
            </w:r>
          </w:p>
        </w:tc>
      </w:tr>
      <w:tr w:rsidR="00944A89" w14:paraId="534E4F27" w14:textId="77777777" w:rsidTr="00542381">
        <w:tc>
          <w:tcPr>
            <w:tcW w:w="9576" w:type="dxa"/>
            <w:shd w:val="clear" w:color="auto" w:fill="auto"/>
          </w:tcPr>
          <w:p w14:paraId="3F9F09F8" w14:textId="77777777" w:rsidR="00944A89" w:rsidRPr="005A09C9" w:rsidRDefault="00944A89" w:rsidP="00542381">
            <w:pPr>
              <w:spacing w:line="480" w:lineRule="auto"/>
            </w:pPr>
            <w:r>
              <w:t>2</w:t>
            </w:r>
            <w:r w:rsidRPr="005A09C9">
              <w:t>. Whites have the power to exclude other groups.</w:t>
            </w:r>
          </w:p>
        </w:tc>
      </w:tr>
      <w:tr w:rsidR="00944A89" w14:paraId="60499873" w14:textId="77777777" w:rsidTr="00542381">
        <w:tc>
          <w:tcPr>
            <w:tcW w:w="9576" w:type="dxa"/>
            <w:shd w:val="clear" w:color="auto" w:fill="auto"/>
          </w:tcPr>
          <w:p w14:paraId="7E3F5FC2" w14:textId="77777777" w:rsidR="00944A89" w:rsidRPr="005A09C9" w:rsidRDefault="00944A89" w:rsidP="00542381">
            <w:pPr>
              <w:spacing w:line="480" w:lineRule="auto"/>
            </w:pPr>
            <w:r>
              <w:t>3</w:t>
            </w:r>
            <w:r w:rsidRPr="005A09C9">
              <w:t xml:space="preserve">. Christians hold a lot of power because this country is based on their views. </w:t>
            </w:r>
          </w:p>
        </w:tc>
      </w:tr>
      <w:tr w:rsidR="00944A89" w14:paraId="461BD672" w14:textId="77777777" w:rsidTr="00542381">
        <w:tc>
          <w:tcPr>
            <w:tcW w:w="9576" w:type="dxa"/>
            <w:shd w:val="clear" w:color="auto" w:fill="auto"/>
          </w:tcPr>
          <w:p w14:paraId="026A611A" w14:textId="77777777" w:rsidR="00944A89" w:rsidRPr="005A09C9" w:rsidRDefault="00944A89" w:rsidP="00542381">
            <w:pPr>
              <w:spacing w:line="480" w:lineRule="auto"/>
            </w:pPr>
            <w:r>
              <w:t>4</w:t>
            </w:r>
            <w:r w:rsidRPr="005A09C9">
              <w:t>. I think gay, lesbian, and bisexual individuals exaggerate their hardships.</w:t>
            </w:r>
          </w:p>
        </w:tc>
      </w:tr>
      <w:tr w:rsidR="00944A89" w14:paraId="299FBB69" w14:textId="77777777" w:rsidTr="00542381">
        <w:tc>
          <w:tcPr>
            <w:tcW w:w="9576" w:type="dxa"/>
            <w:shd w:val="clear" w:color="auto" w:fill="auto"/>
          </w:tcPr>
          <w:p w14:paraId="34FEAF81" w14:textId="77777777" w:rsidR="00944A89" w:rsidRPr="005A09C9" w:rsidRDefault="00944A89" w:rsidP="00542381">
            <w:pPr>
              <w:spacing w:line="480" w:lineRule="auto"/>
            </w:pPr>
            <w:r>
              <w:t>5</w:t>
            </w:r>
            <w:r w:rsidRPr="005A09C9">
              <w:t>. Being White and having an advantage go hand in hand.</w:t>
            </w:r>
          </w:p>
        </w:tc>
      </w:tr>
      <w:tr w:rsidR="00944A89" w14:paraId="5076C863" w14:textId="77777777" w:rsidTr="00542381">
        <w:tc>
          <w:tcPr>
            <w:tcW w:w="9576" w:type="dxa"/>
            <w:shd w:val="clear" w:color="auto" w:fill="auto"/>
          </w:tcPr>
          <w:p w14:paraId="6FE572EC" w14:textId="77777777" w:rsidR="00944A89" w:rsidRPr="005A09C9" w:rsidRDefault="00944A89" w:rsidP="00542381">
            <w:pPr>
              <w:spacing w:line="480" w:lineRule="auto"/>
            </w:pPr>
            <w:r>
              <w:t>6</w:t>
            </w:r>
            <w:r w:rsidRPr="005A09C9">
              <w:t>. Gay, lesbian, and bisexual individuals experience discrimination.</w:t>
            </w:r>
          </w:p>
        </w:tc>
      </w:tr>
      <w:tr w:rsidR="00944A89" w14:paraId="266D1387" w14:textId="77777777" w:rsidTr="00542381">
        <w:tc>
          <w:tcPr>
            <w:tcW w:w="9576" w:type="dxa"/>
            <w:shd w:val="clear" w:color="auto" w:fill="auto"/>
          </w:tcPr>
          <w:p w14:paraId="77F25328" w14:textId="77777777" w:rsidR="00944A89" w:rsidRPr="005A09C9" w:rsidRDefault="00944A89" w:rsidP="00542381">
            <w:pPr>
              <w:spacing w:line="480" w:lineRule="auto"/>
            </w:pPr>
            <w:r>
              <w:t>7</w:t>
            </w:r>
            <w:r w:rsidRPr="005A09C9">
              <w:t>. Heterosexuals have access to more resources than gay, lesbian, and bisexual individuals.</w:t>
            </w:r>
          </w:p>
        </w:tc>
      </w:tr>
      <w:tr w:rsidR="00944A89" w14:paraId="3CD0760D" w14:textId="77777777" w:rsidTr="00542381">
        <w:tc>
          <w:tcPr>
            <w:tcW w:w="9576" w:type="dxa"/>
            <w:shd w:val="clear" w:color="auto" w:fill="auto"/>
          </w:tcPr>
          <w:p w14:paraId="4192EE65" w14:textId="77777777" w:rsidR="00944A89" w:rsidRPr="005A09C9" w:rsidRDefault="00944A89" w:rsidP="00542381">
            <w:pPr>
              <w:spacing w:line="480" w:lineRule="auto"/>
            </w:pPr>
            <w:r>
              <w:t>8</w:t>
            </w:r>
            <w:r w:rsidRPr="005A09C9">
              <w:t>. To be Christian is to have religious advantage in this country.</w:t>
            </w:r>
          </w:p>
        </w:tc>
      </w:tr>
      <w:tr w:rsidR="00944A89" w14:paraId="54725284" w14:textId="77777777" w:rsidTr="00542381">
        <w:tc>
          <w:tcPr>
            <w:tcW w:w="9576" w:type="dxa"/>
            <w:shd w:val="clear" w:color="auto" w:fill="auto"/>
          </w:tcPr>
          <w:p w14:paraId="244DB700" w14:textId="77777777" w:rsidR="00944A89" w:rsidRPr="005A09C9" w:rsidRDefault="00944A89" w:rsidP="00542381">
            <w:pPr>
              <w:spacing w:line="480" w:lineRule="auto"/>
            </w:pPr>
            <w:r>
              <w:t>9</w:t>
            </w:r>
            <w:r w:rsidRPr="005A09C9">
              <w:t>. The media negatively stereotypes gay, lesbian, and bisexual individuals.</w:t>
            </w:r>
          </w:p>
        </w:tc>
      </w:tr>
      <w:tr w:rsidR="00944A89" w14:paraId="311E1213" w14:textId="77777777" w:rsidTr="00542381">
        <w:tc>
          <w:tcPr>
            <w:tcW w:w="9576" w:type="dxa"/>
            <w:shd w:val="clear" w:color="auto" w:fill="auto"/>
          </w:tcPr>
          <w:p w14:paraId="40D471C9" w14:textId="77777777" w:rsidR="00944A89" w:rsidRPr="005A09C9" w:rsidRDefault="00944A89" w:rsidP="00542381">
            <w:pPr>
              <w:spacing w:line="480" w:lineRule="auto"/>
            </w:pPr>
            <w:r>
              <w:t>10</w:t>
            </w:r>
            <w:r w:rsidRPr="005A09C9">
              <w:t xml:space="preserve">. Gay, lesbian and bisexual individuals do not have the same advantages as heterosexuals. </w:t>
            </w:r>
          </w:p>
        </w:tc>
      </w:tr>
      <w:tr w:rsidR="00944A89" w14:paraId="72B3FEC9" w14:textId="77777777" w:rsidTr="00542381">
        <w:tc>
          <w:tcPr>
            <w:tcW w:w="9576" w:type="dxa"/>
            <w:shd w:val="clear" w:color="auto" w:fill="auto"/>
          </w:tcPr>
          <w:p w14:paraId="69A82583" w14:textId="77777777" w:rsidR="00944A89" w:rsidRPr="005A09C9" w:rsidRDefault="00944A89" w:rsidP="00542381">
            <w:pPr>
              <w:spacing w:line="480" w:lineRule="auto"/>
            </w:pPr>
            <w:r>
              <w:t>11</w:t>
            </w:r>
            <w:r w:rsidRPr="005A09C9">
              <w:t xml:space="preserve">. Society is biased positively toward Christians. </w:t>
            </w:r>
          </w:p>
        </w:tc>
      </w:tr>
      <w:tr w:rsidR="00944A89" w14:paraId="501BBC87" w14:textId="77777777" w:rsidTr="00542381">
        <w:tc>
          <w:tcPr>
            <w:tcW w:w="9576" w:type="dxa"/>
            <w:shd w:val="clear" w:color="auto" w:fill="auto"/>
          </w:tcPr>
          <w:p w14:paraId="7E4249F2" w14:textId="77777777" w:rsidR="00944A89" w:rsidRPr="005A09C9" w:rsidRDefault="00944A89" w:rsidP="00542381">
            <w:pPr>
              <w:spacing w:line="480" w:lineRule="auto"/>
            </w:pPr>
            <w:r>
              <w:t>1</w:t>
            </w:r>
            <w:r w:rsidRPr="005A09C9">
              <w:t>2. Christianity is the norm in this society.</w:t>
            </w:r>
          </w:p>
        </w:tc>
      </w:tr>
      <w:tr w:rsidR="00944A89" w14:paraId="044FFDAC" w14:textId="77777777" w:rsidTr="00542381">
        <w:tc>
          <w:tcPr>
            <w:tcW w:w="9576" w:type="dxa"/>
            <w:shd w:val="clear" w:color="auto" w:fill="auto"/>
          </w:tcPr>
          <w:p w14:paraId="531C6B5F" w14:textId="77777777" w:rsidR="00944A89" w:rsidRPr="005A09C9" w:rsidRDefault="00944A89" w:rsidP="00542381">
            <w:pPr>
              <w:spacing w:line="480" w:lineRule="auto"/>
            </w:pPr>
            <w:r>
              <w:t>1</w:t>
            </w:r>
            <w:r w:rsidRPr="005A09C9">
              <w:t>3. Government policies favor Whites.</w:t>
            </w:r>
          </w:p>
        </w:tc>
      </w:tr>
      <w:tr w:rsidR="00944A89" w14:paraId="616D8C66" w14:textId="77777777" w:rsidTr="00542381">
        <w:tc>
          <w:tcPr>
            <w:tcW w:w="9576" w:type="dxa"/>
            <w:shd w:val="clear" w:color="auto" w:fill="auto"/>
          </w:tcPr>
          <w:p w14:paraId="0BC36104" w14:textId="77777777" w:rsidR="00944A89" w:rsidRPr="005A09C9" w:rsidRDefault="00944A89" w:rsidP="00542381">
            <w:pPr>
              <w:spacing w:line="480" w:lineRule="auto"/>
            </w:pPr>
            <w:r>
              <w:t>14</w:t>
            </w:r>
            <w:r w:rsidRPr="005A09C9">
              <w:t xml:space="preserve">. Most White high-level executives are promoted based on their race. </w:t>
            </w:r>
          </w:p>
        </w:tc>
      </w:tr>
      <w:tr w:rsidR="00944A89" w14:paraId="79503521" w14:textId="77777777" w:rsidTr="00542381">
        <w:tc>
          <w:tcPr>
            <w:tcW w:w="9576" w:type="dxa"/>
            <w:shd w:val="clear" w:color="auto" w:fill="auto"/>
          </w:tcPr>
          <w:p w14:paraId="42B01CDD" w14:textId="77777777" w:rsidR="00944A89" w:rsidRPr="005A09C9" w:rsidRDefault="00944A89" w:rsidP="00542381">
            <w:pPr>
              <w:spacing w:line="480" w:lineRule="auto"/>
            </w:pPr>
            <w:r>
              <w:t>15</w:t>
            </w:r>
            <w:r w:rsidRPr="005A09C9">
              <w:t>. Gay, lesbian and bisexual individuals lack power in the legal system.</w:t>
            </w:r>
          </w:p>
        </w:tc>
      </w:tr>
      <w:tr w:rsidR="00944A89" w14:paraId="1CBC6F42" w14:textId="77777777" w:rsidTr="00542381">
        <w:tc>
          <w:tcPr>
            <w:tcW w:w="9576" w:type="dxa"/>
            <w:shd w:val="clear" w:color="auto" w:fill="auto"/>
          </w:tcPr>
          <w:p w14:paraId="151333F1" w14:textId="77777777" w:rsidR="00944A89" w:rsidRPr="005A09C9" w:rsidRDefault="00944A89" w:rsidP="00542381">
            <w:pPr>
              <w:spacing w:line="480" w:lineRule="auto"/>
            </w:pPr>
            <w:r>
              <w:t>1</w:t>
            </w:r>
            <w:r w:rsidRPr="005A09C9">
              <w:t>6. Individuals do not receive advantages just because they are White.</w:t>
            </w:r>
          </w:p>
        </w:tc>
      </w:tr>
      <w:tr w:rsidR="00944A89" w14:paraId="4C300F7A" w14:textId="77777777" w:rsidTr="00542381">
        <w:tc>
          <w:tcPr>
            <w:tcW w:w="9576" w:type="dxa"/>
            <w:shd w:val="clear" w:color="auto" w:fill="auto"/>
          </w:tcPr>
          <w:p w14:paraId="0404EE21" w14:textId="77777777" w:rsidR="00944A89" w:rsidRPr="005A09C9" w:rsidRDefault="00944A89" w:rsidP="00542381">
            <w:pPr>
              <w:spacing w:line="480" w:lineRule="auto"/>
            </w:pPr>
            <w:r>
              <w:t>17</w:t>
            </w:r>
            <w:r w:rsidRPr="005A09C9">
              <w:t>. Women experience discrimination.</w:t>
            </w:r>
          </w:p>
        </w:tc>
      </w:tr>
      <w:tr w:rsidR="00944A89" w14:paraId="10A7C9CE" w14:textId="77777777" w:rsidTr="00542381">
        <w:tc>
          <w:tcPr>
            <w:tcW w:w="9576" w:type="dxa"/>
            <w:shd w:val="clear" w:color="auto" w:fill="auto"/>
          </w:tcPr>
          <w:p w14:paraId="6ACE8A98" w14:textId="77777777" w:rsidR="00944A89" w:rsidRPr="005A09C9" w:rsidRDefault="00944A89" w:rsidP="00542381">
            <w:pPr>
              <w:spacing w:line="480" w:lineRule="auto"/>
            </w:pPr>
            <w:r>
              <w:t>18</w:t>
            </w:r>
            <w:r w:rsidRPr="005A09C9">
              <w:t xml:space="preserve">. Women lack power in today’s society compared to men. </w:t>
            </w:r>
          </w:p>
        </w:tc>
      </w:tr>
      <w:tr w:rsidR="00944A89" w14:paraId="5C83E0AE" w14:textId="77777777" w:rsidTr="00542381">
        <w:tc>
          <w:tcPr>
            <w:tcW w:w="9576" w:type="dxa"/>
            <w:shd w:val="clear" w:color="auto" w:fill="auto"/>
          </w:tcPr>
          <w:p w14:paraId="0FF59C8F" w14:textId="77777777" w:rsidR="00944A89" w:rsidRPr="005A09C9" w:rsidRDefault="00944A89" w:rsidP="00542381">
            <w:pPr>
              <w:spacing w:line="480" w:lineRule="auto"/>
            </w:pPr>
            <w:r>
              <w:t>19</w:t>
            </w:r>
            <w:r w:rsidRPr="005A09C9">
              <w:t>. There are different standards and expectations for men and women in this society.</w:t>
            </w:r>
          </w:p>
        </w:tc>
      </w:tr>
      <w:tr w:rsidR="00944A89" w14:paraId="61FD9E5B" w14:textId="77777777" w:rsidTr="00542381">
        <w:tc>
          <w:tcPr>
            <w:tcW w:w="9576" w:type="dxa"/>
            <w:shd w:val="clear" w:color="auto" w:fill="auto"/>
          </w:tcPr>
          <w:p w14:paraId="4A4F5F08" w14:textId="77777777" w:rsidR="00944A89" w:rsidRPr="005A09C9" w:rsidRDefault="00944A89" w:rsidP="00542381">
            <w:pPr>
              <w:spacing w:line="480" w:lineRule="auto"/>
            </w:pPr>
            <w:r>
              <w:t>20</w:t>
            </w:r>
            <w:r w:rsidRPr="005A09C9">
              <w:t xml:space="preserve">. Christianity is valued more in this society than other religions. </w:t>
            </w:r>
          </w:p>
        </w:tc>
      </w:tr>
      <w:tr w:rsidR="00944A89" w14:paraId="732E1584" w14:textId="77777777" w:rsidTr="00542381">
        <w:tc>
          <w:tcPr>
            <w:tcW w:w="9576" w:type="dxa"/>
            <w:tcBorders>
              <w:bottom w:val="nil"/>
            </w:tcBorders>
            <w:shd w:val="clear" w:color="auto" w:fill="auto"/>
          </w:tcPr>
          <w:p w14:paraId="59B0EAD7" w14:textId="77777777" w:rsidR="00944A89" w:rsidRPr="005A09C9" w:rsidRDefault="00944A89" w:rsidP="00542381">
            <w:pPr>
              <w:spacing w:line="480" w:lineRule="auto"/>
            </w:pPr>
            <w:r>
              <w:t>21</w:t>
            </w:r>
            <w:r w:rsidRPr="005A09C9">
              <w:t xml:space="preserve">. I am aware that men typically make more money than women do. </w:t>
            </w:r>
          </w:p>
        </w:tc>
      </w:tr>
      <w:tr w:rsidR="00944A89" w14:paraId="71108FA8" w14:textId="77777777" w:rsidTr="00542381">
        <w:tc>
          <w:tcPr>
            <w:tcW w:w="9576" w:type="dxa"/>
            <w:tcBorders>
              <w:top w:val="nil"/>
              <w:bottom w:val="nil"/>
            </w:tcBorders>
            <w:shd w:val="clear" w:color="auto" w:fill="auto"/>
          </w:tcPr>
          <w:p w14:paraId="49FC59DF" w14:textId="77777777" w:rsidR="00944A89" w:rsidRPr="005A09C9" w:rsidRDefault="00944A89" w:rsidP="00542381">
            <w:pPr>
              <w:spacing w:line="480" w:lineRule="auto"/>
            </w:pPr>
            <w:r w:rsidRPr="005A09C9">
              <w:t>22. Christian holidays are given more prominence in society than non-Christian holidays.</w:t>
            </w:r>
          </w:p>
        </w:tc>
      </w:tr>
      <w:tr w:rsidR="00944A89" w14:paraId="53B10A0F" w14:textId="77777777" w:rsidTr="00542381">
        <w:tc>
          <w:tcPr>
            <w:tcW w:w="9576" w:type="dxa"/>
            <w:tcBorders>
              <w:top w:val="nil"/>
              <w:bottom w:val="nil"/>
            </w:tcBorders>
            <w:shd w:val="clear" w:color="auto" w:fill="auto"/>
          </w:tcPr>
          <w:p w14:paraId="23642375" w14:textId="77777777" w:rsidR="00944A89" w:rsidRPr="005A09C9" w:rsidRDefault="00944A89" w:rsidP="00542381">
            <w:pPr>
              <w:spacing w:line="480" w:lineRule="auto"/>
            </w:pPr>
            <w:r>
              <w:t>23</w:t>
            </w:r>
            <w:r w:rsidRPr="005A09C9">
              <w:t>. Openly gay, lesbian, and bisexual individuals lack power in today’s society</w:t>
            </w:r>
          </w:p>
        </w:tc>
      </w:tr>
      <w:tr w:rsidR="00944A89" w14:paraId="0C230947" w14:textId="77777777" w:rsidTr="00542381">
        <w:tc>
          <w:tcPr>
            <w:tcW w:w="9576" w:type="dxa"/>
            <w:tcBorders>
              <w:top w:val="nil"/>
              <w:bottom w:val="nil"/>
            </w:tcBorders>
            <w:shd w:val="clear" w:color="auto" w:fill="auto"/>
          </w:tcPr>
          <w:p w14:paraId="49DBB106" w14:textId="77777777" w:rsidR="00944A89" w:rsidRPr="005A09C9" w:rsidRDefault="00944A89" w:rsidP="00542381">
            <w:pPr>
              <w:spacing w:line="480" w:lineRule="auto"/>
            </w:pPr>
            <w:r>
              <w:t>24</w:t>
            </w:r>
            <w:r w:rsidRPr="005A09C9">
              <w:t>. The majority of positive role models in movie are White.</w:t>
            </w:r>
          </w:p>
        </w:tc>
      </w:tr>
      <w:tr w:rsidR="00944A89" w14:paraId="03F0C845" w14:textId="77777777" w:rsidTr="00542381">
        <w:tc>
          <w:tcPr>
            <w:tcW w:w="9576" w:type="dxa"/>
            <w:tcBorders>
              <w:top w:val="nil"/>
              <w:bottom w:val="nil"/>
            </w:tcBorders>
            <w:shd w:val="clear" w:color="auto" w:fill="auto"/>
          </w:tcPr>
          <w:p w14:paraId="372790F5" w14:textId="77777777" w:rsidR="00944A89" w:rsidRPr="005A09C9" w:rsidRDefault="00944A89" w:rsidP="00542381">
            <w:pPr>
              <w:spacing w:line="480" w:lineRule="auto"/>
            </w:pPr>
            <w:r>
              <w:t>25</w:t>
            </w:r>
            <w:r w:rsidRPr="005A09C9">
              <w:t>. Heterosexuals are treated better in society than those who are not heterosexual.</w:t>
            </w:r>
          </w:p>
        </w:tc>
      </w:tr>
      <w:tr w:rsidR="00944A89" w14:paraId="72E4E254" w14:textId="77777777" w:rsidTr="00542381">
        <w:tc>
          <w:tcPr>
            <w:tcW w:w="9576" w:type="dxa"/>
            <w:tcBorders>
              <w:top w:val="nil"/>
              <w:bottom w:val="nil"/>
            </w:tcBorders>
            <w:shd w:val="clear" w:color="auto" w:fill="auto"/>
          </w:tcPr>
          <w:p w14:paraId="473FBA8F" w14:textId="77777777" w:rsidR="00944A89" w:rsidRPr="005A09C9" w:rsidRDefault="00944A89" w:rsidP="00542381">
            <w:pPr>
              <w:spacing w:line="480" w:lineRule="auto"/>
            </w:pPr>
            <w:r>
              <w:t>26</w:t>
            </w:r>
            <w:r w:rsidRPr="005A09C9">
              <w:t>. White culture characteristics are more valued than those of people of color.</w:t>
            </w:r>
          </w:p>
        </w:tc>
      </w:tr>
      <w:tr w:rsidR="00944A89" w14:paraId="0B5ED604" w14:textId="77777777" w:rsidTr="00542381">
        <w:tc>
          <w:tcPr>
            <w:tcW w:w="9576" w:type="dxa"/>
            <w:tcBorders>
              <w:top w:val="nil"/>
              <w:bottom w:val="nil"/>
            </w:tcBorders>
            <w:shd w:val="clear" w:color="auto" w:fill="auto"/>
          </w:tcPr>
          <w:p w14:paraId="51CB9D50" w14:textId="77777777" w:rsidR="00944A89" w:rsidRPr="005A09C9" w:rsidRDefault="00944A89" w:rsidP="00542381">
            <w:pPr>
              <w:spacing w:line="480" w:lineRule="auto"/>
            </w:pPr>
            <w:r>
              <w:t>27</w:t>
            </w:r>
            <w:r w:rsidRPr="005A09C9">
              <w:t>. The media (e.g., television, radio) favors Whites.</w:t>
            </w:r>
          </w:p>
        </w:tc>
      </w:tr>
      <w:tr w:rsidR="00944A89" w14:paraId="02AA4AAE" w14:textId="77777777" w:rsidTr="00542381">
        <w:tc>
          <w:tcPr>
            <w:tcW w:w="9576" w:type="dxa"/>
            <w:tcBorders>
              <w:top w:val="nil"/>
              <w:bottom w:val="nil"/>
            </w:tcBorders>
            <w:shd w:val="clear" w:color="auto" w:fill="auto"/>
          </w:tcPr>
          <w:p w14:paraId="504503A9" w14:textId="77777777" w:rsidR="00944A89" w:rsidRPr="005A09C9" w:rsidRDefault="00944A89" w:rsidP="00542381">
            <w:pPr>
              <w:spacing w:line="480" w:lineRule="auto"/>
            </w:pPr>
            <w:r>
              <w:t>28</w:t>
            </w:r>
            <w:r w:rsidRPr="005A09C9">
              <w:t>. Some individuals are devalued in society because of their sexual orientation.</w:t>
            </w:r>
          </w:p>
        </w:tc>
      </w:tr>
      <w:tr w:rsidR="00944A89" w14:paraId="424FFE95" w14:textId="77777777" w:rsidTr="00542381">
        <w:tc>
          <w:tcPr>
            <w:tcW w:w="9576" w:type="dxa"/>
            <w:tcBorders>
              <w:top w:val="nil"/>
              <w:bottom w:val="nil"/>
            </w:tcBorders>
            <w:shd w:val="clear" w:color="auto" w:fill="auto"/>
          </w:tcPr>
          <w:p w14:paraId="59FFB858" w14:textId="77777777" w:rsidR="00944A89" w:rsidRPr="005A09C9" w:rsidRDefault="00944A89" w:rsidP="00542381">
            <w:pPr>
              <w:spacing w:line="480" w:lineRule="auto"/>
            </w:pPr>
            <w:r w:rsidRPr="005A09C9">
              <w:t>2</w:t>
            </w:r>
            <w:r>
              <w:t>9</w:t>
            </w:r>
            <w:r w:rsidRPr="005A09C9">
              <w:t>. There are benefits to being White in this society.</w:t>
            </w:r>
          </w:p>
        </w:tc>
      </w:tr>
      <w:tr w:rsidR="00944A89" w14:paraId="51C4F9B6" w14:textId="77777777" w:rsidTr="00542381">
        <w:tc>
          <w:tcPr>
            <w:tcW w:w="9576" w:type="dxa"/>
            <w:tcBorders>
              <w:top w:val="nil"/>
              <w:bottom w:val="nil"/>
            </w:tcBorders>
            <w:shd w:val="clear" w:color="auto" w:fill="auto"/>
          </w:tcPr>
          <w:p w14:paraId="11E67937" w14:textId="77777777" w:rsidR="00944A89" w:rsidRPr="005A09C9" w:rsidRDefault="00944A89" w:rsidP="00542381">
            <w:pPr>
              <w:spacing w:line="480" w:lineRule="auto"/>
            </w:pPr>
            <w:r>
              <w:t>30</w:t>
            </w:r>
            <w:r w:rsidRPr="005A09C9">
              <w:t>. May gay, lesbian, and bisexual individuals fear for their safety.</w:t>
            </w:r>
          </w:p>
        </w:tc>
      </w:tr>
      <w:tr w:rsidR="00944A89" w14:paraId="568D2DA3" w14:textId="77777777" w:rsidTr="00542381">
        <w:tc>
          <w:tcPr>
            <w:tcW w:w="9576" w:type="dxa"/>
            <w:tcBorders>
              <w:top w:val="nil"/>
              <w:bottom w:val="nil"/>
            </w:tcBorders>
            <w:shd w:val="clear" w:color="auto" w:fill="auto"/>
          </w:tcPr>
          <w:p w14:paraId="0CACA6F1" w14:textId="77777777" w:rsidR="00944A89" w:rsidRPr="005A09C9" w:rsidRDefault="00944A89" w:rsidP="00542381">
            <w:pPr>
              <w:spacing w:line="480" w:lineRule="auto"/>
            </w:pPr>
            <w:r>
              <w:t>31</w:t>
            </w:r>
            <w:r w:rsidRPr="005A09C9">
              <w:t>. Advertisers set standards for how women should appear.</w:t>
            </w:r>
          </w:p>
        </w:tc>
      </w:tr>
      <w:tr w:rsidR="00944A89" w14:paraId="4365BD0D" w14:textId="77777777" w:rsidTr="00542381">
        <w:tc>
          <w:tcPr>
            <w:tcW w:w="9576" w:type="dxa"/>
            <w:tcBorders>
              <w:top w:val="nil"/>
              <w:bottom w:val="nil"/>
            </w:tcBorders>
            <w:shd w:val="clear" w:color="auto" w:fill="auto"/>
          </w:tcPr>
          <w:p w14:paraId="011CA800" w14:textId="77777777" w:rsidR="00944A89" w:rsidRPr="005A09C9" w:rsidRDefault="00944A89" w:rsidP="00542381">
            <w:pPr>
              <w:spacing w:line="480" w:lineRule="auto"/>
            </w:pPr>
            <w:r>
              <w:t>32</w:t>
            </w:r>
            <w:r w:rsidRPr="005A09C9">
              <w:t>. Whites generally have more resources and opportunities</w:t>
            </w:r>
          </w:p>
        </w:tc>
      </w:tr>
      <w:tr w:rsidR="00944A89" w14:paraId="29EA8CD5" w14:textId="77777777" w:rsidTr="00542381">
        <w:tc>
          <w:tcPr>
            <w:tcW w:w="9576" w:type="dxa"/>
            <w:tcBorders>
              <w:top w:val="nil"/>
              <w:bottom w:val="nil"/>
            </w:tcBorders>
            <w:shd w:val="clear" w:color="auto" w:fill="auto"/>
          </w:tcPr>
          <w:p w14:paraId="31126647" w14:textId="77777777" w:rsidR="00944A89" w:rsidRPr="005A09C9" w:rsidRDefault="00944A89" w:rsidP="00542381">
            <w:pPr>
              <w:spacing w:line="480" w:lineRule="auto"/>
            </w:pPr>
            <w:r>
              <w:t>33</w:t>
            </w:r>
            <w:r w:rsidRPr="005A09C9">
              <w:t xml:space="preserve">. Many movies negatively stereotype people of color. </w:t>
            </w:r>
          </w:p>
        </w:tc>
      </w:tr>
      <w:tr w:rsidR="00944A89" w14:paraId="24576752" w14:textId="77777777" w:rsidTr="00542381">
        <w:tc>
          <w:tcPr>
            <w:tcW w:w="9576" w:type="dxa"/>
            <w:tcBorders>
              <w:top w:val="nil"/>
              <w:bottom w:val="nil"/>
            </w:tcBorders>
            <w:shd w:val="clear" w:color="auto" w:fill="auto"/>
          </w:tcPr>
          <w:p w14:paraId="26299575" w14:textId="77777777" w:rsidR="00944A89" w:rsidRPr="005A09C9" w:rsidRDefault="00944A89" w:rsidP="00542381">
            <w:pPr>
              <w:spacing w:line="480" w:lineRule="auto"/>
            </w:pPr>
            <w:r>
              <w:t>34</w:t>
            </w:r>
            <w:r w:rsidRPr="005A09C9">
              <w:t>. Women are disadvantaged compared to men.</w:t>
            </w:r>
          </w:p>
        </w:tc>
      </w:tr>
      <w:tr w:rsidR="00944A89" w14:paraId="164BF1DD" w14:textId="77777777" w:rsidTr="00542381">
        <w:tc>
          <w:tcPr>
            <w:tcW w:w="9576" w:type="dxa"/>
            <w:tcBorders>
              <w:top w:val="nil"/>
              <w:bottom w:val="nil"/>
            </w:tcBorders>
            <w:shd w:val="clear" w:color="auto" w:fill="auto"/>
          </w:tcPr>
          <w:p w14:paraId="48238902" w14:textId="77777777" w:rsidR="00944A89" w:rsidRPr="005A09C9" w:rsidRDefault="00944A89" w:rsidP="00542381">
            <w:pPr>
              <w:spacing w:line="480" w:lineRule="auto"/>
            </w:pPr>
            <w:r w:rsidRPr="005A09C9">
              <w:t>35. Femininity is less valued in this society.</w:t>
            </w:r>
          </w:p>
        </w:tc>
      </w:tr>
      <w:tr w:rsidR="00944A89" w14:paraId="29A44D8A" w14:textId="77777777" w:rsidTr="00542381">
        <w:tc>
          <w:tcPr>
            <w:tcW w:w="9576" w:type="dxa"/>
            <w:tcBorders>
              <w:top w:val="nil"/>
              <w:bottom w:val="nil"/>
            </w:tcBorders>
            <w:shd w:val="clear" w:color="auto" w:fill="auto"/>
          </w:tcPr>
          <w:p w14:paraId="7A8A607B" w14:textId="77777777" w:rsidR="00944A89" w:rsidRPr="005A09C9" w:rsidRDefault="00944A89" w:rsidP="00542381">
            <w:pPr>
              <w:spacing w:line="480" w:lineRule="auto"/>
            </w:pPr>
            <w:r>
              <w:t>36</w:t>
            </w:r>
            <w:r w:rsidRPr="005A09C9">
              <w:t xml:space="preserve">. Christians have the opportunity of being around other Christians most of the time. </w:t>
            </w:r>
          </w:p>
        </w:tc>
      </w:tr>
      <w:tr w:rsidR="00944A89" w14:paraId="5F8081F1" w14:textId="77777777" w:rsidTr="00542381">
        <w:tc>
          <w:tcPr>
            <w:tcW w:w="9576" w:type="dxa"/>
            <w:tcBorders>
              <w:top w:val="nil"/>
              <w:bottom w:val="nil"/>
            </w:tcBorders>
            <w:shd w:val="clear" w:color="auto" w:fill="auto"/>
          </w:tcPr>
          <w:p w14:paraId="1F3F6E8B" w14:textId="77777777" w:rsidR="00944A89" w:rsidRPr="005A09C9" w:rsidRDefault="00944A89" w:rsidP="00542381">
            <w:pPr>
              <w:spacing w:line="480" w:lineRule="auto"/>
            </w:pPr>
            <w:r>
              <w:t>3</w:t>
            </w:r>
            <w:r w:rsidRPr="005A09C9">
              <w:t xml:space="preserve">7. I am aware that women are not recognized in their careers as often as men. </w:t>
            </w:r>
          </w:p>
        </w:tc>
      </w:tr>
      <w:tr w:rsidR="00944A89" w14:paraId="5D133695" w14:textId="77777777" w:rsidTr="00542381">
        <w:tc>
          <w:tcPr>
            <w:tcW w:w="9576" w:type="dxa"/>
            <w:tcBorders>
              <w:top w:val="nil"/>
              <w:bottom w:val="nil"/>
            </w:tcBorders>
            <w:shd w:val="clear" w:color="auto" w:fill="auto"/>
          </w:tcPr>
          <w:p w14:paraId="6005E446" w14:textId="77777777" w:rsidR="00944A89" w:rsidRPr="005A09C9" w:rsidRDefault="00944A89" w:rsidP="00542381">
            <w:pPr>
              <w:spacing w:line="480" w:lineRule="auto"/>
            </w:pPr>
            <w:r>
              <w:t>38</w:t>
            </w:r>
            <w:r w:rsidRPr="005A09C9">
              <w:t xml:space="preserve">. The lighter your skin color, the less prejudice and discrimination you experience. </w:t>
            </w:r>
          </w:p>
        </w:tc>
      </w:tr>
      <w:tr w:rsidR="00944A89" w14:paraId="3DD6EC8A" w14:textId="77777777" w:rsidTr="00542381">
        <w:tc>
          <w:tcPr>
            <w:tcW w:w="9576" w:type="dxa"/>
            <w:tcBorders>
              <w:top w:val="nil"/>
              <w:bottom w:val="single" w:sz="4" w:space="0" w:color="auto"/>
            </w:tcBorders>
            <w:shd w:val="clear" w:color="auto" w:fill="auto"/>
          </w:tcPr>
          <w:p w14:paraId="4521D436" w14:textId="77777777" w:rsidR="00944A89" w:rsidRPr="005A09C9" w:rsidRDefault="00944A89" w:rsidP="00542381">
            <w:pPr>
              <w:spacing w:line="480" w:lineRule="auto"/>
            </w:pPr>
            <w:r>
              <w:t>39</w:t>
            </w:r>
            <w:r w:rsidRPr="005A09C9">
              <w:t>. I believe that being white is an advantage in society.</w:t>
            </w:r>
          </w:p>
        </w:tc>
      </w:tr>
    </w:tbl>
    <w:p w14:paraId="793D4A90" w14:textId="77777777" w:rsidR="00944A89" w:rsidRDefault="00944A89" w:rsidP="001B1E83">
      <w:pPr>
        <w:tabs>
          <w:tab w:val="right" w:leader="dot" w:pos="9360"/>
        </w:tabs>
        <w:spacing w:line="480" w:lineRule="auto"/>
      </w:pPr>
    </w:p>
    <w:p w14:paraId="3F626DC0" w14:textId="77777777" w:rsidR="00D04C6F" w:rsidRDefault="00D04C6F" w:rsidP="001B1E83">
      <w:pPr>
        <w:tabs>
          <w:tab w:val="right" w:leader="dot" w:pos="9360"/>
        </w:tabs>
        <w:spacing w:line="480" w:lineRule="auto"/>
      </w:pPr>
    </w:p>
    <w:p w14:paraId="3E1926E8" w14:textId="77777777" w:rsidR="00D04C6F" w:rsidRDefault="00D04C6F" w:rsidP="001B1E83">
      <w:pPr>
        <w:tabs>
          <w:tab w:val="right" w:leader="dot" w:pos="9360"/>
        </w:tabs>
        <w:spacing w:line="480" w:lineRule="auto"/>
      </w:pPr>
    </w:p>
    <w:p w14:paraId="65F6690C" w14:textId="77777777" w:rsidR="001B1E83" w:rsidRDefault="00D04C6F" w:rsidP="001B1E83">
      <w:pPr>
        <w:tabs>
          <w:tab w:val="right" w:leader="dot" w:pos="9360"/>
        </w:tabs>
        <w:spacing w:line="480" w:lineRule="auto"/>
      </w:pPr>
      <w:r>
        <w:br w:type="page"/>
      </w:r>
      <w:r w:rsidR="000E10B9">
        <w:t xml:space="preserve">Appendix </w:t>
      </w:r>
      <w:r>
        <w:t>I</w:t>
      </w:r>
      <w:r w:rsidR="000E10B9">
        <w:t xml:space="preserve">. </w:t>
      </w:r>
      <w:r w:rsidR="002B22D7">
        <w:t>IRB Approval</w:t>
      </w:r>
      <w:r w:rsidR="001B1E83">
        <w:t xml:space="preserve"> Letter</w:t>
      </w:r>
    </w:p>
    <w:p w14:paraId="3928D83D" w14:textId="77777777" w:rsidR="001B1E83" w:rsidRDefault="001B1E83" w:rsidP="00352E6C">
      <w:pPr>
        <w:tabs>
          <w:tab w:val="right" w:leader="dot" w:pos="9360"/>
        </w:tabs>
      </w:pPr>
      <w:r>
        <w:t>Apr 29, 2020 3:12 PM EDT</w:t>
      </w:r>
    </w:p>
    <w:p w14:paraId="6EFC5EB2" w14:textId="77777777" w:rsidR="001B1E83" w:rsidRDefault="001B1E83" w:rsidP="00352E6C">
      <w:pPr>
        <w:tabs>
          <w:tab w:val="right" w:leader="dot" w:pos="9360"/>
        </w:tabs>
      </w:pPr>
      <w:r>
        <w:t>Brier Gallihugh</w:t>
      </w:r>
    </w:p>
    <w:p w14:paraId="62C9B7E4" w14:textId="77777777" w:rsidR="001B1E83" w:rsidRDefault="001B1E83" w:rsidP="00352E6C">
      <w:pPr>
        <w:tabs>
          <w:tab w:val="right" w:leader="dot" w:pos="9360"/>
        </w:tabs>
      </w:pPr>
      <w:r>
        <w:t>Eastern Michigan University, Psychology</w:t>
      </w:r>
    </w:p>
    <w:p w14:paraId="6FA08EF3" w14:textId="77777777" w:rsidR="001B1E83" w:rsidRDefault="001B1E83" w:rsidP="00352E6C">
      <w:pPr>
        <w:tabs>
          <w:tab w:val="right" w:leader="dot" w:pos="9360"/>
        </w:tabs>
      </w:pPr>
    </w:p>
    <w:p w14:paraId="7D98FA68" w14:textId="77777777" w:rsidR="001B1E83" w:rsidRDefault="001B1E83" w:rsidP="00352E6C">
      <w:pPr>
        <w:tabs>
          <w:tab w:val="right" w:leader="dot" w:pos="9360"/>
        </w:tabs>
      </w:pPr>
      <w:r>
        <w:t>Re: Modification - UHSRC-FY19-20-131 An Exploratory Model of Christian Privilege: The Development of a Scale to Measure the Attitudinal Constituents of Christian Privilege</w:t>
      </w:r>
    </w:p>
    <w:p w14:paraId="70CB6AFA" w14:textId="77777777" w:rsidR="001B1E83" w:rsidRDefault="001B1E83" w:rsidP="00352E6C">
      <w:pPr>
        <w:tabs>
          <w:tab w:val="right" w:leader="dot" w:pos="9360"/>
        </w:tabs>
      </w:pPr>
    </w:p>
    <w:p w14:paraId="46D3FB1F" w14:textId="77777777" w:rsidR="001B1E83" w:rsidRDefault="001B1E83" w:rsidP="00352E6C">
      <w:pPr>
        <w:tabs>
          <w:tab w:val="right" w:leader="dot" w:pos="9360"/>
        </w:tabs>
      </w:pPr>
      <w:r>
        <w:t>Dear Brier Gallihugh:</w:t>
      </w:r>
    </w:p>
    <w:p w14:paraId="4D55A94E" w14:textId="77777777" w:rsidR="001B1E83" w:rsidRDefault="001B1E83" w:rsidP="00352E6C">
      <w:pPr>
        <w:tabs>
          <w:tab w:val="right" w:leader="dot" w:pos="9360"/>
        </w:tabs>
      </w:pPr>
      <w:r>
        <w:t>The Eastern Michigan University Human Subjects Review Board has rendered the decision below for An Exploratory Model of Christian Privilege: The Development of a Scale to Measure the Attitudinal Constituents of Christian Privilege.</w:t>
      </w:r>
    </w:p>
    <w:p w14:paraId="6A4CF564" w14:textId="77777777" w:rsidR="00352E6C" w:rsidRDefault="00352E6C" w:rsidP="00352E6C">
      <w:pPr>
        <w:tabs>
          <w:tab w:val="right" w:leader="dot" w:pos="9360"/>
        </w:tabs>
      </w:pPr>
    </w:p>
    <w:p w14:paraId="256EF84A" w14:textId="77777777" w:rsidR="001B1E83" w:rsidRDefault="001B1E83" w:rsidP="00352E6C">
      <w:pPr>
        <w:tabs>
          <w:tab w:val="right" w:leader="dot" w:pos="9360"/>
        </w:tabs>
      </w:pPr>
      <w:r>
        <w:t>Decision: Approved</w:t>
      </w:r>
    </w:p>
    <w:p w14:paraId="2D37E522" w14:textId="77777777" w:rsidR="00352E6C" w:rsidRDefault="00352E6C" w:rsidP="00352E6C">
      <w:pPr>
        <w:tabs>
          <w:tab w:val="right" w:leader="dot" w:pos="9360"/>
        </w:tabs>
      </w:pPr>
    </w:p>
    <w:p w14:paraId="545E104F" w14:textId="77777777" w:rsidR="001B1E83" w:rsidRDefault="001B1E83" w:rsidP="00352E6C">
      <w:pPr>
        <w:tabs>
          <w:tab w:val="right" w:leader="dot" w:pos="9360"/>
        </w:tabs>
      </w:pPr>
      <w:r>
        <w:t>Please contact human.subjects@emich.edu with any questions or concerns.</w:t>
      </w:r>
    </w:p>
    <w:p w14:paraId="37A48110" w14:textId="77777777" w:rsidR="00352E6C" w:rsidRDefault="00352E6C" w:rsidP="00352E6C">
      <w:pPr>
        <w:tabs>
          <w:tab w:val="right" w:leader="dot" w:pos="9360"/>
        </w:tabs>
      </w:pPr>
    </w:p>
    <w:p w14:paraId="3CF81EE6" w14:textId="77777777" w:rsidR="001B1E83" w:rsidRDefault="001B1E83" w:rsidP="00352E6C">
      <w:pPr>
        <w:tabs>
          <w:tab w:val="right" w:leader="dot" w:pos="9360"/>
        </w:tabs>
      </w:pPr>
      <w:r>
        <w:t>Sincerely,</w:t>
      </w:r>
    </w:p>
    <w:p w14:paraId="15C64077" w14:textId="77777777" w:rsidR="001B1E83" w:rsidRDefault="001B1E83" w:rsidP="00352E6C">
      <w:pPr>
        <w:tabs>
          <w:tab w:val="right" w:leader="dot" w:pos="9360"/>
        </w:tabs>
      </w:pPr>
      <w:r>
        <w:t>Eastern Michigan University Human Subjects Review Committee</w:t>
      </w:r>
    </w:p>
    <w:p w14:paraId="71A3BFB6" w14:textId="77777777" w:rsidR="005B7A14" w:rsidRDefault="000E10B9" w:rsidP="005B7A14">
      <w:pPr>
        <w:pStyle w:val="NormalWeb"/>
        <w:shd w:val="clear" w:color="auto" w:fill="FFFFFF"/>
        <w:spacing w:before="0" w:beforeAutospacing="0" w:after="0" w:afterAutospacing="0"/>
      </w:pPr>
      <w:r>
        <w:br w:type="page"/>
        <w:t xml:space="preserve">Appendix </w:t>
      </w:r>
      <w:r w:rsidR="00D04C6F">
        <w:t>J</w:t>
      </w:r>
      <w:r>
        <w:t xml:space="preserve">. </w:t>
      </w:r>
      <w:r w:rsidR="002B22D7">
        <w:t>SONA Informed Consent</w:t>
      </w:r>
      <w:r w:rsidR="005B7A14" w:rsidRPr="005B7A14">
        <w:t xml:space="preserve"> </w:t>
      </w:r>
    </w:p>
    <w:p w14:paraId="31FEA8F2" w14:textId="77777777" w:rsidR="005B7A14" w:rsidRDefault="005B7A14" w:rsidP="005B7A14">
      <w:pPr>
        <w:pStyle w:val="NormalWeb"/>
        <w:shd w:val="clear" w:color="auto" w:fill="FFFFFF"/>
        <w:spacing w:before="0" w:beforeAutospacing="0" w:after="0" w:afterAutospacing="0"/>
        <w:jc w:val="center"/>
      </w:pPr>
    </w:p>
    <w:p w14:paraId="11A42143" w14:textId="77777777" w:rsidR="005B7A14" w:rsidRPr="005C2E92" w:rsidRDefault="005B7A14" w:rsidP="005B7A14">
      <w:pPr>
        <w:pStyle w:val="NormalWeb"/>
        <w:shd w:val="clear" w:color="auto" w:fill="FFFFFF"/>
        <w:spacing w:before="0" w:beforeAutospacing="0" w:after="0" w:afterAutospacing="0"/>
        <w:jc w:val="center"/>
      </w:pPr>
      <w:r w:rsidRPr="005C2E92">
        <w:t>Project Title: Racial and Religious Ideology: An Examination of Attitudes and Thoughts</w:t>
      </w:r>
    </w:p>
    <w:p w14:paraId="609CB68B" w14:textId="77777777" w:rsidR="005B7A14" w:rsidRPr="005C2E92" w:rsidRDefault="005B7A14" w:rsidP="005B7A14">
      <w:pPr>
        <w:pStyle w:val="NormalWeb"/>
        <w:shd w:val="clear" w:color="auto" w:fill="FFFFFF"/>
        <w:spacing w:before="0" w:beforeAutospacing="0" w:after="0" w:afterAutospacing="0"/>
        <w:jc w:val="center"/>
      </w:pPr>
      <w:r w:rsidRPr="005C2E92">
        <w:t>Principal Investigator: Brier Gallihugh, B.A. Eastern Michigan University</w:t>
      </w:r>
      <w:r w:rsidRPr="005C2E92">
        <w:br/>
        <w:t>Faculty Advisor: Stephen Jefferson, Ph.D., Eastern Michigan University</w:t>
      </w:r>
      <w:r w:rsidRPr="005C2E92">
        <w:br/>
      </w:r>
    </w:p>
    <w:p w14:paraId="7713DCF7" w14:textId="77777777" w:rsidR="005B7A14" w:rsidRPr="005C2E92" w:rsidRDefault="005B7A14" w:rsidP="005B7A14">
      <w:pPr>
        <w:pStyle w:val="NormalWeb"/>
        <w:shd w:val="clear" w:color="auto" w:fill="FFFFFF"/>
        <w:spacing w:before="0" w:beforeAutospacing="0" w:after="0" w:afterAutospacing="0"/>
      </w:pPr>
      <w:r w:rsidRPr="005C2E92">
        <w:t>Thank you for your interest in this study! Your participation is greatly appreciated. To participate you be able to read and respond to prompts fluently in English, be over the age of 18</w:t>
      </w:r>
      <w:r>
        <w:t xml:space="preserve">, </w:t>
      </w:r>
      <w:r w:rsidRPr="005C2E92">
        <w:t>personally self-identify as a Christian</w:t>
      </w:r>
      <w:r>
        <w:t>, and be from the United States</w:t>
      </w:r>
      <w:r w:rsidRPr="005C2E92">
        <w:t>. Participation in research is voluntary and you may pull out of this study at any time (</w:t>
      </w:r>
      <w:r w:rsidRPr="005C2E92">
        <w:rPr>
          <w:rStyle w:val="Strong"/>
        </w:rPr>
        <w:t>including after starting the study</w:t>
      </w:r>
      <w:r w:rsidRPr="005C2E92">
        <w:t>). Please feel free to ask any questions you have about participation in this study.</w:t>
      </w:r>
      <w:r w:rsidRPr="005C2E92">
        <w:br/>
        <w:t> </w:t>
      </w:r>
      <w:r w:rsidRPr="005C2E92">
        <w:br/>
      </w:r>
      <w:r w:rsidRPr="005C2E92">
        <w:rPr>
          <w:rStyle w:val="Strong"/>
        </w:rPr>
        <w:t>Study Purpose</w:t>
      </w:r>
      <w:r w:rsidRPr="005C2E92">
        <w:br/>
      </w:r>
    </w:p>
    <w:p w14:paraId="5010F434" w14:textId="77777777" w:rsidR="005B7A14" w:rsidRPr="005C2E92" w:rsidRDefault="005B7A14" w:rsidP="005B7A14">
      <w:pPr>
        <w:pStyle w:val="NormalWeb"/>
        <w:shd w:val="clear" w:color="auto" w:fill="FFFFFF"/>
        <w:spacing w:before="0" w:beforeAutospacing="0" w:after="0" w:afterAutospacing="0"/>
      </w:pPr>
      <w:r w:rsidRPr="005C2E92">
        <w:t>The purpose of this study is to broadly examine your thoughts about a wide range of societal themes and ideas (i.e., racial, religious, etc.).</w:t>
      </w:r>
    </w:p>
    <w:p w14:paraId="35754E20" w14:textId="77777777" w:rsidR="005B7A14" w:rsidRPr="005C2E92" w:rsidRDefault="005B7A14" w:rsidP="005B7A14">
      <w:pPr>
        <w:pStyle w:val="NormalWeb"/>
        <w:shd w:val="clear" w:color="auto" w:fill="FFFFFF"/>
        <w:spacing w:before="0" w:beforeAutospacing="0" w:after="0" w:afterAutospacing="0"/>
      </w:pPr>
      <w:r w:rsidRPr="005C2E92">
        <w:rPr>
          <w:rStyle w:val="Strong"/>
        </w:rPr>
        <w:t> </w:t>
      </w:r>
    </w:p>
    <w:p w14:paraId="7042F64B" w14:textId="77777777" w:rsidR="005B7A14" w:rsidRPr="005C2E92" w:rsidRDefault="005B7A14" w:rsidP="005B7A14">
      <w:pPr>
        <w:pStyle w:val="NormalWeb"/>
        <w:shd w:val="clear" w:color="auto" w:fill="FFFFFF"/>
        <w:spacing w:before="0" w:beforeAutospacing="0" w:after="0" w:afterAutospacing="0"/>
      </w:pPr>
      <w:r w:rsidRPr="005C2E92">
        <w:rPr>
          <w:rStyle w:val="Strong"/>
        </w:rPr>
        <w:t>Basic Study Procedure</w:t>
      </w:r>
      <w:r w:rsidRPr="005C2E92">
        <w:br/>
        <w:t> </w:t>
      </w:r>
      <w:r w:rsidRPr="005C2E92">
        <w:br/>
        <w:t>You will be recruited to take place in this online study through the SONA program at Eastern Michigan University.  Upon reading this consent form, you will be redirected to the Qualtrics program which will contain the primary study materials and questionnaires. You will be asked to first complete a demographic survey that asks you to report aspects of your identity such as your gender, age, racial group, religious affiliation, etc. as well as your current mental anxiety and depression levels. You will also be asked a series of questions concerning your life situation in light of the COVID-19 (a.k.a., the coronavirus). After completion of the demographic survey, you will be asked to respond to a series of questions measuring your thoughts about various racial and religious themed topics. Lastly, the study will conclude with one final question regarding whether or not you wish to receive credit for your participation. The study will take approximately 25-30 minutes to complete.</w:t>
      </w:r>
    </w:p>
    <w:p w14:paraId="53EF7ED3" w14:textId="77777777" w:rsidR="005B7A14" w:rsidRPr="005C2E92" w:rsidRDefault="005B7A14" w:rsidP="005B7A14">
      <w:pPr>
        <w:pStyle w:val="NormalWeb"/>
        <w:shd w:val="clear" w:color="auto" w:fill="FFFFFF"/>
        <w:spacing w:before="0" w:beforeAutospacing="0" w:after="0" w:afterAutospacing="0"/>
      </w:pPr>
      <w:r w:rsidRPr="005C2E92">
        <w:t>  </w:t>
      </w:r>
      <w:r w:rsidRPr="005C2E92">
        <w:br/>
      </w:r>
      <w:r w:rsidRPr="005C2E92">
        <w:rPr>
          <w:rStyle w:val="Strong"/>
        </w:rPr>
        <w:t>Type of Data Collected</w:t>
      </w:r>
      <w:r w:rsidRPr="005C2E92">
        <w:br/>
        <w:t> </w:t>
      </w:r>
      <w:r w:rsidRPr="005C2E92">
        <w:br/>
        <w:t>You may be asked to provide data that you find to be sensitive. All data will be collected anonymously (i.e., we have no way of linking your actual responses with your name). You will be asked your opinion about a number of racial and religious themed questions. You will also be asked some common questions about your identity and current mental status (e.g., age, gender, race, anxiety and depression levels, etc.).</w:t>
      </w:r>
    </w:p>
    <w:p w14:paraId="25E14DEE" w14:textId="77777777" w:rsidR="005B7A14" w:rsidRPr="005C2E92" w:rsidRDefault="005B7A14" w:rsidP="005B7A14">
      <w:pPr>
        <w:pStyle w:val="NormalWeb"/>
        <w:shd w:val="clear" w:color="auto" w:fill="FFFFFF"/>
        <w:spacing w:before="0" w:beforeAutospacing="0" w:after="0" w:afterAutospacing="0"/>
      </w:pPr>
      <w:r w:rsidRPr="005C2E92">
        <w:t> </w:t>
      </w:r>
      <w:r w:rsidRPr="005C2E92">
        <w:br/>
      </w:r>
      <w:r w:rsidRPr="005C2E92">
        <w:rPr>
          <w:rStyle w:val="Strong"/>
        </w:rPr>
        <w:t>Risk of Study Participation</w:t>
      </w:r>
      <w:r w:rsidRPr="005C2E92">
        <w:br/>
        <w:t> </w:t>
      </w:r>
      <w:r w:rsidRPr="005C2E92">
        <w:br/>
        <w:t>There is no expected risk for participating in this study outside of what a student may face while taking a college examination or listening to a college lecture. However, you may at times potentially experience stress while reading or answering any of the study materials especially any related directly to you. As such, should you feel stress you cannot handle, you are free to withdraw from the study and are encouraged to do so immediately. Should you feel you need professional help, the following is the contact for the Eastern Michigan University Counseling and Psychological Service and if needed, national hotlines:</w:t>
      </w:r>
    </w:p>
    <w:p w14:paraId="4F775ECE" w14:textId="77777777" w:rsidR="005B7A14" w:rsidRPr="005C2E92" w:rsidRDefault="005B7A14" w:rsidP="005B7A14">
      <w:pPr>
        <w:pStyle w:val="NormalWeb"/>
        <w:shd w:val="clear" w:color="auto" w:fill="FFFFFF"/>
        <w:spacing w:before="0" w:beforeAutospacing="0" w:after="0" w:afterAutospacing="0"/>
      </w:pPr>
    </w:p>
    <w:p w14:paraId="317CD948" w14:textId="77777777" w:rsidR="005B7A14" w:rsidRPr="005C2E92" w:rsidRDefault="005B7A14" w:rsidP="005B7A14">
      <w:pPr>
        <w:pStyle w:val="NormalWeb"/>
        <w:shd w:val="clear" w:color="auto" w:fill="FFFFFF"/>
        <w:spacing w:before="0" w:beforeAutospacing="0" w:after="0" w:afterAutospacing="0"/>
        <w:jc w:val="center"/>
      </w:pPr>
      <w:r w:rsidRPr="005C2E92">
        <w:t>Eastern Michigan Counseling and Psychological Services</w:t>
      </w:r>
    </w:p>
    <w:p w14:paraId="1DA86DD5" w14:textId="77777777" w:rsidR="005B7A14" w:rsidRPr="005C2E92" w:rsidRDefault="005B7A14" w:rsidP="005B7A14">
      <w:pPr>
        <w:pStyle w:val="NormalWeb"/>
        <w:shd w:val="clear" w:color="auto" w:fill="FFFFFF"/>
        <w:spacing w:before="0" w:beforeAutospacing="0" w:after="0" w:afterAutospacing="0"/>
        <w:jc w:val="center"/>
      </w:pPr>
      <w:r w:rsidRPr="005C2E92">
        <w:t>734.487.1118</w:t>
      </w:r>
    </w:p>
    <w:p w14:paraId="618A5394" w14:textId="77777777" w:rsidR="005B7A14" w:rsidRPr="005C2E92" w:rsidRDefault="005B7A14" w:rsidP="005B7A14">
      <w:pPr>
        <w:pStyle w:val="NormalWeb"/>
        <w:shd w:val="clear" w:color="auto" w:fill="FFFFFF"/>
        <w:spacing w:before="0" w:beforeAutospacing="0" w:after="0" w:afterAutospacing="0"/>
        <w:jc w:val="center"/>
      </w:pPr>
      <w:r w:rsidRPr="005C2E92">
        <w:t>counseling.services@emich.edu</w:t>
      </w:r>
    </w:p>
    <w:p w14:paraId="12B52E62" w14:textId="77777777" w:rsidR="005B7A14" w:rsidRPr="005C2E92" w:rsidRDefault="005B7A14" w:rsidP="005B7A14">
      <w:pPr>
        <w:pStyle w:val="NormalWeb"/>
        <w:shd w:val="clear" w:color="auto" w:fill="FFFFFF"/>
        <w:spacing w:before="0" w:beforeAutospacing="0" w:after="0" w:afterAutospacing="0"/>
      </w:pPr>
      <w:r w:rsidRPr="005C2E92">
        <w:t xml:space="preserve"> </w:t>
      </w:r>
    </w:p>
    <w:p w14:paraId="4BC1225E" w14:textId="77777777" w:rsidR="005B7A14" w:rsidRPr="005C2E92" w:rsidRDefault="005B7A14" w:rsidP="005B7A14">
      <w:pPr>
        <w:pStyle w:val="NormalWeb"/>
        <w:shd w:val="clear" w:color="auto" w:fill="FFFFFF"/>
        <w:spacing w:before="0" w:beforeAutospacing="0" w:after="0" w:afterAutospacing="0"/>
        <w:jc w:val="center"/>
      </w:pPr>
    </w:p>
    <w:p w14:paraId="4B5055E7" w14:textId="77777777" w:rsidR="005B7A14" w:rsidRPr="00A21DC9" w:rsidRDefault="005B7A14" w:rsidP="005B7A14">
      <w:pPr>
        <w:pStyle w:val="NormalWeb"/>
        <w:shd w:val="clear" w:color="auto" w:fill="FFFFFF"/>
        <w:spacing w:before="0" w:beforeAutospacing="0" w:after="0" w:afterAutospacing="0"/>
        <w:jc w:val="center"/>
        <w:rPr>
          <w:b/>
          <w:bCs/>
        </w:rPr>
      </w:pPr>
      <w:r w:rsidRPr="00A21DC9">
        <w:rPr>
          <w:b/>
          <w:bCs/>
        </w:rPr>
        <w:t>National Hotlines</w:t>
      </w:r>
    </w:p>
    <w:p w14:paraId="63FC4C04" w14:textId="77777777" w:rsidR="005B7A14" w:rsidRPr="005C2E92" w:rsidRDefault="005B7A14" w:rsidP="005B7A14">
      <w:pPr>
        <w:pStyle w:val="NormalWeb"/>
        <w:shd w:val="clear" w:color="auto" w:fill="FFFFFF"/>
        <w:spacing w:before="0" w:beforeAutospacing="0" w:after="0" w:afterAutospacing="0"/>
        <w:jc w:val="center"/>
      </w:pPr>
    </w:p>
    <w:p w14:paraId="60FD3222" w14:textId="77777777" w:rsidR="005B7A14" w:rsidRPr="009759ED" w:rsidRDefault="005B7A14" w:rsidP="005B7A14">
      <w:r w:rsidRPr="009759ED">
        <w:rPr>
          <w:shd w:val="clear" w:color="auto" w:fill="FFFFFF"/>
        </w:rPr>
        <w:t>1) SAMHSA’s National Helpline: (1-800-662-HELP (4357))</w:t>
      </w:r>
      <w:r w:rsidRPr="009759ED">
        <w:br/>
      </w:r>
      <w:r w:rsidRPr="009759ED">
        <w:rPr>
          <w:shd w:val="clear" w:color="auto" w:fill="FFFFFF"/>
        </w:rPr>
        <w:t>2) Veteran's Crisis Helpline: (TEXT 838-255)</w:t>
      </w:r>
      <w:r w:rsidRPr="009759ED">
        <w:br/>
      </w:r>
      <w:r w:rsidRPr="009759ED">
        <w:rPr>
          <w:shd w:val="clear" w:color="auto" w:fill="FFFFFF"/>
        </w:rPr>
        <w:t>3) LifeWays 24-Hour Crisis Line: (800-284-8288)</w:t>
      </w:r>
      <w:r w:rsidRPr="009759ED">
        <w:br/>
      </w:r>
      <w:r w:rsidRPr="009759ED">
        <w:rPr>
          <w:shd w:val="clear" w:color="auto" w:fill="FFFFFF"/>
        </w:rPr>
        <w:t>4) Trevor Project (LGBTQ): (866-488-7386)</w:t>
      </w:r>
    </w:p>
    <w:p w14:paraId="6C7925C7" w14:textId="77777777" w:rsidR="005B7A14" w:rsidRPr="005C2E92" w:rsidRDefault="005B7A14" w:rsidP="005B7A14">
      <w:pPr>
        <w:pStyle w:val="NormalWeb"/>
        <w:shd w:val="clear" w:color="auto" w:fill="FFFFFF"/>
        <w:spacing w:before="0" w:beforeAutospacing="0" w:after="0" w:afterAutospacing="0"/>
      </w:pPr>
    </w:p>
    <w:p w14:paraId="7EAB44EA" w14:textId="77777777" w:rsidR="005B7A14" w:rsidRPr="005C2E92" w:rsidRDefault="005B7A14" w:rsidP="005B7A14">
      <w:r w:rsidRPr="005C2E92">
        <w:rPr>
          <w:rStyle w:val="Strong"/>
        </w:rPr>
        <w:t>Benefits of Study Participation</w:t>
      </w:r>
      <w:r w:rsidRPr="005C2E92">
        <w:br/>
        <w:t> </w:t>
      </w:r>
      <w:r w:rsidRPr="005C2E92">
        <w:br/>
        <w:t>There are no anticipated benefits to you for taking part in this study. Study results may have general benefit to society by increasing our understanding of how people perceive others.  Thus, findings from this study will be used as a basis for potential publications, posters, and/or presentations at conferences or symposiums.</w:t>
      </w:r>
      <w:r w:rsidRPr="005C2E92">
        <w:br/>
        <w:t> </w:t>
      </w:r>
      <w:r w:rsidRPr="005C2E92">
        <w:br/>
      </w:r>
      <w:r w:rsidRPr="005C2E92">
        <w:rPr>
          <w:rStyle w:val="Strong"/>
        </w:rPr>
        <w:t>Data Storage Procedures</w:t>
      </w:r>
      <w:r w:rsidRPr="005C2E92">
        <w:br/>
        <w:t> </w:t>
      </w:r>
      <w:r w:rsidRPr="005C2E92">
        <w:br/>
        <w:t xml:space="preserve">Data for this study will be kept on the Qualtrics server. Qualtrics is an account-based program where only researchers will have access your individual responses and data. </w:t>
      </w:r>
      <w:r w:rsidRPr="005C2E92">
        <w:rPr>
          <w:shd w:val="clear" w:color="auto" w:fill="FFFFFF"/>
        </w:rPr>
        <w:t>Qualtrics is GDPR (General Data Protection Regulation) compliant. </w:t>
      </w:r>
      <w:r w:rsidRPr="005C2E92">
        <w:t>Upon completion of the data collection, the data set will be downloaded from Qualtrics to a laptop computer that is password protected.</w:t>
      </w:r>
    </w:p>
    <w:p w14:paraId="0B7FCE81" w14:textId="77777777" w:rsidR="005B7A14" w:rsidRPr="005C2E92" w:rsidRDefault="005B7A14" w:rsidP="005B7A14">
      <w:pPr>
        <w:pStyle w:val="NormalWeb"/>
        <w:shd w:val="clear" w:color="auto" w:fill="FFFFFF"/>
        <w:spacing w:before="0" w:beforeAutospacing="0" w:after="0" w:afterAutospacing="0"/>
        <w:rPr>
          <w:rStyle w:val="Strong"/>
        </w:rPr>
      </w:pPr>
    </w:p>
    <w:p w14:paraId="4121EA54" w14:textId="77777777" w:rsidR="005B7A14" w:rsidRPr="005C2E92" w:rsidRDefault="005B7A14" w:rsidP="005B7A14">
      <w:pPr>
        <w:widowControl w:val="0"/>
        <w:autoSpaceDE w:val="0"/>
        <w:autoSpaceDN w:val="0"/>
        <w:adjustRightInd w:val="0"/>
      </w:pPr>
      <w:r w:rsidRPr="005C2E92">
        <w:rPr>
          <w:rStyle w:val="Strong"/>
        </w:rPr>
        <w:t>Alternative Task</w:t>
      </w:r>
      <w:r w:rsidRPr="005C2E92">
        <w:br/>
        <w:t> </w:t>
      </w:r>
      <w:r w:rsidRPr="005C2E92">
        <w:br/>
        <w:t xml:space="preserve">You will receive no compensation for your participation. However, some instructors in psychology do offer course credit for research participation. Researchers have no control over this. If you are unsure if your instructor allows such credit, please ask your instructor. All psychology instructors who offer research credits in their courses are required by University policy to provide a non-research alternative to students in their classes who do not wish to directly participate in research. In order to be granted research credit, at the end of your participation in this anonymous survey, you will need to follow the link provided to a completely separate survey where you will be asked to give your name. This second survey will not in any way be linked to your earlier survey responses and is only collected so that we can give participants research credits by name. If you do not complete this survey, we cannot award you SONA credit. </w:t>
      </w:r>
    </w:p>
    <w:p w14:paraId="4D276C96" w14:textId="77777777" w:rsidR="005B7A14" w:rsidRPr="005C2E92" w:rsidRDefault="005B7A14" w:rsidP="005B7A14">
      <w:pPr>
        <w:pStyle w:val="NormalWeb"/>
        <w:shd w:val="clear" w:color="auto" w:fill="FFFFFF"/>
        <w:spacing w:before="0" w:beforeAutospacing="0" w:after="0" w:afterAutospacing="0"/>
      </w:pPr>
      <w:r w:rsidRPr="005C2E92">
        <w:t> </w:t>
      </w:r>
      <w:r w:rsidRPr="005C2E92">
        <w:br/>
      </w:r>
      <w:r w:rsidRPr="005C2E92">
        <w:rPr>
          <w:rStyle w:val="Strong"/>
        </w:rPr>
        <w:t>Personal Information Confidentiality</w:t>
      </w:r>
      <w:r w:rsidRPr="005C2E92">
        <w:br/>
        <w:t> </w:t>
      </w:r>
      <w:r w:rsidRPr="005C2E92">
        <w:br/>
        <w:t xml:space="preserve">We plan to publish the results of this study. We will not publish any information that can identify you individually. All data for this study will be collected anonymously. The only identifying information you will provide the researcher is separate from the main questionnaires of this study and is only collected to award research credit.  </w:t>
      </w:r>
    </w:p>
    <w:p w14:paraId="7C7D88AF" w14:textId="77777777" w:rsidR="005B7A14" w:rsidRPr="005C2E92" w:rsidRDefault="005B7A14" w:rsidP="005B7A14">
      <w:pPr>
        <w:pStyle w:val="NormalWeb"/>
        <w:shd w:val="clear" w:color="auto" w:fill="FFFFFF"/>
        <w:spacing w:before="0" w:beforeAutospacing="0" w:after="0" w:afterAutospacing="0"/>
      </w:pPr>
      <w:r w:rsidRPr="005C2E92">
        <w:t> </w:t>
      </w:r>
    </w:p>
    <w:p w14:paraId="76F1ABBD" w14:textId="77777777" w:rsidR="005B7A14" w:rsidRPr="005C2E92" w:rsidRDefault="005B7A14" w:rsidP="005B7A14">
      <w:pPr>
        <w:pStyle w:val="NormalWeb"/>
        <w:shd w:val="clear" w:color="auto" w:fill="FFFFFF"/>
        <w:spacing w:before="0" w:beforeAutospacing="0" w:after="0" w:afterAutospacing="0"/>
      </w:pPr>
      <w:r w:rsidRPr="005C2E92">
        <w:rPr>
          <w:lang w:val="en"/>
        </w:rPr>
        <w:t>You do not need to provide any identifying information to participate in this study. However, if you wish to receive research credit, once you have anonymously completed the main questionnaires of the study, you will then be asked if you wish to receive course credit for participating in this research. If you answer "Yes" to this question, you will be automatically linked to a completely separate survey that will ask for your name. Because the data from these two surveys are never linked, the only way a researcher will know that you have completed the relevant questionnaires of the anonymous portion of this study is to ask for your name with this completely separate, new survey. Completing this second survey will allow the researchers to know to whom they should grant credit in SONA (i.e., i</w:t>
      </w:r>
      <w:r w:rsidRPr="005C2E92">
        <w:t>f you do not complete this "exit" survey, you will not receive SONA credit). Your instructors will not know which study you have participated in unless you tell them. Also, the researcher will not know what your specific responses were to any items of the surveys you completed (i.e., they will only know that you participated, but not what you reported in your responses)."</w:t>
      </w:r>
    </w:p>
    <w:p w14:paraId="30566FC4" w14:textId="77777777" w:rsidR="005B7A14" w:rsidRPr="005C2E92" w:rsidRDefault="005B7A14" w:rsidP="005B7A14">
      <w:pPr>
        <w:pStyle w:val="NormalWeb"/>
        <w:shd w:val="clear" w:color="auto" w:fill="FFFFFF"/>
        <w:spacing w:before="0" w:beforeAutospacing="0" w:after="0" w:afterAutospacing="0"/>
      </w:pPr>
      <w:r w:rsidRPr="005C2E92">
        <w:t> </w:t>
      </w:r>
    </w:p>
    <w:p w14:paraId="7F0A80A6" w14:textId="77777777" w:rsidR="005B7A14" w:rsidRPr="005C2E92" w:rsidRDefault="005B7A14" w:rsidP="005B7A14">
      <w:pPr>
        <w:pStyle w:val="NormalWeb"/>
        <w:shd w:val="clear" w:color="auto" w:fill="FFFFFF"/>
        <w:spacing w:before="0" w:beforeAutospacing="0" w:after="0" w:afterAutospacing="0"/>
      </w:pPr>
      <w:r w:rsidRPr="005C2E92">
        <w:rPr>
          <w:rStyle w:val="Strong"/>
        </w:rPr>
        <w:t>Data Storage For Future Use</w:t>
      </w:r>
      <w:r w:rsidRPr="005C2E92">
        <w:br/>
        <w:t> </w:t>
      </w:r>
      <w:r w:rsidRPr="005C2E92">
        <w:br/>
        <w:t>We will not store any personally identifying information about you. We will store the anonymous data collected for this study on the Qualtrics survey website, as well on a password protected laptop computer. Finally, we will also password protect the data file.</w:t>
      </w:r>
    </w:p>
    <w:p w14:paraId="50F66753" w14:textId="77777777" w:rsidR="005B7A14" w:rsidRPr="005C2E92" w:rsidRDefault="005B7A14" w:rsidP="005B7A14">
      <w:pPr>
        <w:pStyle w:val="NormalWeb"/>
        <w:shd w:val="clear" w:color="auto" w:fill="FFFFFF"/>
        <w:spacing w:before="0" w:beforeAutospacing="0" w:after="0" w:afterAutospacing="0"/>
      </w:pPr>
      <w:r w:rsidRPr="005C2E92">
        <w:t> </w:t>
      </w:r>
      <w:r w:rsidRPr="005C2E92">
        <w:br/>
      </w:r>
      <w:r w:rsidRPr="005C2E92">
        <w:rPr>
          <w:rStyle w:val="Strong"/>
        </w:rPr>
        <w:t>Cost to Participant</w:t>
      </w:r>
      <w:r w:rsidRPr="005C2E92">
        <w:br/>
        <w:t> </w:t>
      </w:r>
      <w:r w:rsidRPr="005C2E92">
        <w:br/>
        <w:t>Participation will not cost you anything.</w:t>
      </w:r>
      <w:r w:rsidRPr="005C2E92">
        <w:br/>
        <w:t> </w:t>
      </w:r>
      <w:r w:rsidRPr="005C2E92">
        <w:br/>
      </w:r>
      <w:r w:rsidRPr="005C2E92">
        <w:rPr>
          <w:rStyle w:val="Strong"/>
        </w:rPr>
        <w:t>Participation Compensation</w:t>
      </w:r>
      <w:r w:rsidRPr="005C2E92">
        <w:br/>
        <w:t> </w:t>
      </w:r>
      <w:r w:rsidRPr="005C2E92">
        <w:br/>
        <w:t>You will not be paid to participate in this research study.</w:t>
      </w:r>
      <w:r w:rsidRPr="005C2E92">
        <w:br/>
        <w:t> </w:t>
      </w:r>
      <w:r w:rsidRPr="005C2E92">
        <w:br/>
        <w:t>You will receive .5 hours of SONA credit if you complete this study. If you do not complete this study, you will not earn research credit for your participation.</w:t>
      </w:r>
      <w:r w:rsidRPr="005C2E92">
        <w:br/>
        <w:t> </w:t>
      </w:r>
      <w:r w:rsidRPr="005C2E92">
        <w:br/>
      </w:r>
      <w:r w:rsidRPr="005C2E92">
        <w:rPr>
          <w:rStyle w:val="Strong"/>
        </w:rPr>
        <w:t>Study Contact Information</w:t>
      </w:r>
      <w:r w:rsidRPr="005C2E92">
        <w:br/>
        <w:t> </w:t>
      </w:r>
      <w:r w:rsidRPr="005C2E92">
        <w:br/>
        <w:t>If you have any questions about the research, you can contact the Principal Investigator, Brier Gallihugh, at bgallihu@emich.edu or by phone at (989)-423-6118.</w:t>
      </w:r>
      <w:r w:rsidRPr="005C2E92">
        <w:br/>
        <w:t> </w:t>
      </w:r>
      <w:r w:rsidRPr="005C2E92">
        <w:br/>
        <w:t>You can also contact Brier Gallihugh’s faculty adviser, Dr. Stephen Jefferson, at sjeffer2@emich.edu or by phone at 734.487.0097.</w:t>
      </w:r>
      <w:r w:rsidRPr="005C2E92">
        <w:br/>
        <w:t> </w:t>
      </w:r>
      <w:r w:rsidRPr="005C2E92">
        <w:br/>
        <w:t>For questions about your rights as a research subject, contact the Eastern Michigan University Human Subjects Review Committee at human.subjects@emich.edu or by phone at 734-487-3090.</w:t>
      </w:r>
      <w:r w:rsidRPr="005C2E92">
        <w:br/>
        <w:t> </w:t>
      </w:r>
      <w:r w:rsidRPr="005C2E92">
        <w:br/>
      </w:r>
      <w:r w:rsidRPr="005C2E92">
        <w:rPr>
          <w:rStyle w:val="Strong"/>
        </w:rPr>
        <w:t>Voluntary participation</w:t>
      </w:r>
      <w:r w:rsidRPr="005C2E92">
        <w:br/>
        <w:t> </w:t>
      </w:r>
      <w:r w:rsidRPr="005C2E92">
        <w:br/>
        <w:t>Participation in this research study is your </w:t>
      </w:r>
      <w:r w:rsidRPr="005C2E92">
        <w:rPr>
          <w:rStyle w:val="Emphasis"/>
        </w:rPr>
        <w:t>choice</w:t>
      </w:r>
      <w:r w:rsidRPr="005C2E92">
        <w:t xml:space="preserve">. You may refuse to participate at any time, even after signing this form, without repercussion. </w:t>
      </w:r>
    </w:p>
    <w:p w14:paraId="17E6C148" w14:textId="77777777" w:rsidR="005B7A14" w:rsidRPr="005C2E92" w:rsidRDefault="005B7A14" w:rsidP="005B7A14">
      <w:pPr>
        <w:pStyle w:val="NormalWeb"/>
        <w:shd w:val="clear" w:color="auto" w:fill="FFFFFF"/>
        <w:spacing w:before="0" w:beforeAutospacing="0" w:after="0" w:afterAutospacing="0"/>
      </w:pPr>
      <w:r w:rsidRPr="005C2E92">
        <w:t> </w:t>
      </w:r>
      <w:r w:rsidRPr="005C2E92">
        <w:br/>
      </w:r>
      <w:r w:rsidRPr="005C2E92">
        <w:rPr>
          <w:rStyle w:val="Strong"/>
        </w:rPr>
        <w:t>Statement of Consent</w:t>
      </w:r>
      <w:r w:rsidRPr="005C2E92">
        <w:br/>
        <w:t> </w:t>
      </w:r>
      <w:r w:rsidRPr="005C2E92">
        <w:br/>
        <w:t xml:space="preserve">I have read this consent form. I have had an opportunity to ask questions and am satisfied with the answers I received. </w:t>
      </w:r>
    </w:p>
    <w:p w14:paraId="0A91B0BD" w14:textId="77777777" w:rsidR="005B7A14" w:rsidRPr="005C2E92" w:rsidRDefault="005B7A14" w:rsidP="005B7A14">
      <w:pPr>
        <w:pStyle w:val="NormalWeb"/>
        <w:shd w:val="clear" w:color="auto" w:fill="FFFFFF"/>
        <w:spacing w:before="0" w:beforeAutospacing="0" w:after="0" w:afterAutospacing="0"/>
      </w:pPr>
    </w:p>
    <w:p w14:paraId="12360460" w14:textId="77777777" w:rsidR="005B7A14" w:rsidRPr="005C2E92" w:rsidRDefault="005B7A14" w:rsidP="005B7A14">
      <w:pPr>
        <w:pStyle w:val="NormalWeb"/>
        <w:shd w:val="clear" w:color="auto" w:fill="FFFFFF"/>
        <w:spacing w:before="0" w:beforeAutospacing="0" w:after="0" w:afterAutospacing="0"/>
      </w:pPr>
    </w:p>
    <w:p w14:paraId="3D5295D1" w14:textId="77777777" w:rsidR="005B7A14" w:rsidRPr="005C2E92" w:rsidRDefault="005B7A14" w:rsidP="005B7A14">
      <w:pPr>
        <w:pStyle w:val="NormalWeb"/>
        <w:shd w:val="clear" w:color="auto" w:fill="FFFFFF"/>
        <w:spacing w:before="0" w:beforeAutospacing="0" w:after="0" w:afterAutospacing="0"/>
      </w:pPr>
      <w:r w:rsidRPr="005C2E92">
        <w:t>     I give my consent to participate in this research study.</w:t>
      </w:r>
    </w:p>
    <w:p w14:paraId="244A3C95" w14:textId="77777777" w:rsidR="005B7A14" w:rsidRPr="00F01751" w:rsidRDefault="005B7A14" w:rsidP="005B7A14">
      <w:pPr>
        <w:pStyle w:val="NormalWeb"/>
        <w:shd w:val="clear" w:color="auto" w:fill="FFFFFF"/>
        <w:spacing w:before="0" w:beforeAutospacing="0" w:after="0" w:afterAutospacing="0"/>
        <w:rPr>
          <w:color w:val="404040"/>
        </w:rPr>
      </w:pPr>
      <w:r w:rsidRPr="005C2E92">
        <w:t>     I do not give my consent to participate in t</w:t>
      </w:r>
      <w:r w:rsidRPr="00B04557">
        <w:rPr>
          <w:color w:val="404040"/>
        </w:rPr>
        <w:t>his study.</w:t>
      </w:r>
    </w:p>
    <w:p w14:paraId="4F02E8CF" w14:textId="77777777" w:rsidR="005B7A14" w:rsidRDefault="002B22D7" w:rsidP="002B22D7">
      <w:pPr>
        <w:tabs>
          <w:tab w:val="right" w:leader="dot" w:pos="9360"/>
        </w:tabs>
        <w:spacing w:line="480" w:lineRule="auto"/>
      </w:pPr>
      <w:r>
        <w:t xml:space="preserve"> </w:t>
      </w:r>
    </w:p>
    <w:p w14:paraId="3DAA2E62" w14:textId="77777777" w:rsidR="002B22D7" w:rsidRDefault="000E10B9" w:rsidP="002B22D7">
      <w:pPr>
        <w:tabs>
          <w:tab w:val="right" w:leader="dot" w:pos="9360"/>
        </w:tabs>
        <w:spacing w:line="480" w:lineRule="auto"/>
      </w:pPr>
      <w:r>
        <w:br w:type="page"/>
        <w:t xml:space="preserve">Appendix </w:t>
      </w:r>
      <w:r w:rsidR="00D04C6F">
        <w:t>K</w:t>
      </w:r>
      <w:r>
        <w:t xml:space="preserve">. </w:t>
      </w:r>
      <w:r w:rsidR="002B22D7">
        <w:t>Social Media Informed Consent</w:t>
      </w:r>
    </w:p>
    <w:p w14:paraId="44C22FA1" w14:textId="77777777" w:rsidR="005B7A14" w:rsidRPr="00F23DFC" w:rsidRDefault="005B7A14" w:rsidP="005B7A14">
      <w:pPr>
        <w:pStyle w:val="NormalWeb"/>
        <w:shd w:val="clear" w:color="auto" w:fill="FFFFFF"/>
        <w:spacing w:before="0" w:beforeAutospacing="0" w:after="0" w:afterAutospacing="0"/>
        <w:jc w:val="center"/>
        <w:rPr>
          <w:color w:val="000000"/>
        </w:rPr>
      </w:pPr>
      <w:r w:rsidRPr="00F23DFC">
        <w:rPr>
          <w:color w:val="000000"/>
        </w:rPr>
        <w:t>Project Title: Racial and Religious Ideology: An Examination of Attitudes and Thoughts</w:t>
      </w:r>
    </w:p>
    <w:p w14:paraId="68AA1F02" w14:textId="77777777" w:rsidR="005B7A14" w:rsidRPr="00F23DFC" w:rsidRDefault="005B7A14" w:rsidP="005B7A14">
      <w:pPr>
        <w:pStyle w:val="NormalWeb"/>
        <w:shd w:val="clear" w:color="auto" w:fill="FFFFFF"/>
        <w:spacing w:before="0" w:beforeAutospacing="0" w:after="0" w:afterAutospacing="0"/>
        <w:jc w:val="center"/>
        <w:rPr>
          <w:color w:val="000000"/>
        </w:rPr>
      </w:pPr>
      <w:r w:rsidRPr="00F23DFC">
        <w:rPr>
          <w:color w:val="000000"/>
        </w:rPr>
        <w:t>Principal Investigator: Brier Gallihugh, B.A. Eastern Michigan University</w:t>
      </w:r>
      <w:r w:rsidRPr="00F23DFC">
        <w:rPr>
          <w:color w:val="000000"/>
        </w:rPr>
        <w:br/>
        <w:t>Faculty Advisor: Stephen Jefferson, Ph.D., Eastern Michigan University</w:t>
      </w:r>
      <w:r w:rsidRPr="00F23DFC">
        <w:rPr>
          <w:color w:val="000000"/>
        </w:rPr>
        <w:br/>
      </w:r>
    </w:p>
    <w:p w14:paraId="617482AA" w14:textId="77777777" w:rsidR="005B7A14" w:rsidRPr="00F23DFC" w:rsidRDefault="005B7A14" w:rsidP="005B7A14">
      <w:pPr>
        <w:pStyle w:val="NormalWeb"/>
        <w:shd w:val="clear" w:color="auto" w:fill="FFFFFF"/>
        <w:spacing w:before="0" w:beforeAutospacing="0" w:after="0" w:afterAutospacing="0"/>
        <w:rPr>
          <w:color w:val="000000"/>
        </w:rPr>
      </w:pPr>
      <w:r w:rsidRPr="00F23DFC">
        <w:rPr>
          <w:color w:val="000000"/>
        </w:rPr>
        <w:t>Thank you for your interest in this study! Your participation is greatly appreciated. To participate you be able to read and respond to prompts fluently in English, be over the age of 18, personally self-identify as a Christian and be from the United States. Participation in research is voluntary and you may pull out of this study at any time (</w:t>
      </w:r>
      <w:r w:rsidRPr="00F23DFC">
        <w:rPr>
          <w:rStyle w:val="Strong"/>
          <w:color w:val="000000"/>
        </w:rPr>
        <w:t>including after starting the study</w:t>
      </w:r>
      <w:r w:rsidRPr="00F23DFC">
        <w:rPr>
          <w:color w:val="000000"/>
        </w:rPr>
        <w:t>). Please feel free to ask any questions you have about participation in this study.</w:t>
      </w:r>
      <w:r w:rsidRPr="00F23DFC">
        <w:rPr>
          <w:color w:val="000000"/>
        </w:rPr>
        <w:br/>
        <w:t> </w:t>
      </w:r>
      <w:r w:rsidRPr="00F23DFC">
        <w:rPr>
          <w:color w:val="000000"/>
        </w:rPr>
        <w:br/>
      </w:r>
      <w:r w:rsidRPr="00F23DFC">
        <w:rPr>
          <w:rStyle w:val="Strong"/>
          <w:color w:val="000000"/>
        </w:rPr>
        <w:t>Study Purpose</w:t>
      </w:r>
      <w:r w:rsidRPr="00F23DFC">
        <w:rPr>
          <w:color w:val="000000"/>
        </w:rPr>
        <w:br/>
      </w:r>
    </w:p>
    <w:p w14:paraId="4DC5A606" w14:textId="77777777" w:rsidR="005B7A14" w:rsidRPr="00F23DFC" w:rsidRDefault="005B7A14" w:rsidP="005B7A14">
      <w:pPr>
        <w:pStyle w:val="NormalWeb"/>
        <w:shd w:val="clear" w:color="auto" w:fill="FFFFFF"/>
        <w:spacing w:before="0" w:beforeAutospacing="0" w:after="0" w:afterAutospacing="0"/>
        <w:rPr>
          <w:color w:val="000000"/>
        </w:rPr>
      </w:pPr>
      <w:r w:rsidRPr="00F23DFC">
        <w:rPr>
          <w:color w:val="000000"/>
        </w:rPr>
        <w:t>The purpose of this study is to broadly examine your thoughts about a wide range of societal themes and ideas (i.e., racial, religious, etc.).</w:t>
      </w:r>
    </w:p>
    <w:p w14:paraId="327F0E18" w14:textId="77777777" w:rsidR="005B7A14" w:rsidRPr="00F23DFC" w:rsidRDefault="005B7A14" w:rsidP="005B7A14">
      <w:pPr>
        <w:pStyle w:val="NormalWeb"/>
        <w:shd w:val="clear" w:color="auto" w:fill="FFFFFF"/>
        <w:spacing w:before="0" w:beforeAutospacing="0" w:after="0" w:afterAutospacing="0"/>
        <w:rPr>
          <w:color w:val="000000"/>
        </w:rPr>
      </w:pPr>
      <w:r w:rsidRPr="00F23DFC">
        <w:rPr>
          <w:rStyle w:val="Strong"/>
          <w:color w:val="000000"/>
        </w:rPr>
        <w:t> </w:t>
      </w:r>
    </w:p>
    <w:p w14:paraId="4F4C875C" w14:textId="77777777" w:rsidR="005B7A14" w:rsidRPr="00F23DFC" w:rsidRDefault="005B7A14" w:rsidP="005B7A14">
      <w:pPr>
        <w:pStyle w:val="NormalWeb"/>
        <w:shd w:val="clear" w:color="auto" w:fill="FFFFFF"/>
        <w:spacing w:before="0" w:beforeAutospacing="0" w:after="0" w:afterAutospacing="0"/>
        <w:rPr>
          <w:color w:val="000000"/>
        </w:rPr>
      </w:pPr>
      <w:r w:rsidRPr="00F23DFC">
        <w:rPr>
          <w:rStyle w:val="Strong"/>
          <w:color w:val="000000"/>
        </w:rPr>
        <w:t>Basic Study Procedure</w:t>
      </w:r>
      <w:r w:rsidRPr="00F23DFC">
        <w:rPr>
          <w:color w:val="000000"/>
        </w:rPr>
        <w:br/>
        <w:t> </w:t>
      </w:r>
      <w:r w:rsidRPr="00F23DFC">
        <w:rPr>
          <w:color w:val="000000"/>
        </w:rPr>
        <w:br/>
        <w:t>You have been recruited to take part in this online study through the one of potentially various social media platforms (e.g., Facebook, Twitter, Reddit, Amazon Mechanical Turk, etc.).  Upon reading this consent form, you will be redirected to the Qualtrics program which will contain the primary study materials and questionnaires. You will be asked to first complete a demographic survey that asks you to report aspects of your identity such as your gender, age, racial group, religious affiliation, etc. as well as your current mental anxiety and depression levels. You will also be asked a series of questions concerning your life situation in light of the COVID-19 (a.k.a., the coronavirus). After completion of the demographic survey, you will be asked to respond to a series of questions measuring your thoughts about various racial and religious themed topics. Lastly, the study will conclude with one final question regarding whether or not you wish to receive credit for your participation. The study will take approximately 25-30 minutes to complete.</w:t>
      </w:r>
    </w:p>
    <w:p w14:paraId="45F1A9B1" w14:textId="77777777" w:rsidR="005B7A14" w:rsidRPr="00F23DFC" w:rsidRDefault="005B7A14" w:rsidP="005B7A14">
      <w:pPr>
        <w:pStyle w:val="NormalWeb"/>
        <w:shd w:val="clear" w:color="auto" w:fill="FFFFFF"/>
        <w:spacing w:before="0" w:beforeAutospacing="0" w:after="0" w:afterAutospacing="0"/>
        <w:rPr>
          <w:color w:val="000000"/>
        </w:rPr>
      </w:pPr>
      <w:r w:rsidRPr="00F23DFC">
        <w:rPr>
          <w:color w:val="000000"/>
        </w:rPr>
        <w:t>  </w:t>
      </w:r>
      <w:r w:rsidRPr="00F23DFC">
        <w:rPr>
          <w:color w:val="000000"/>
        </w:rPr>
        <w:br/>
      </w:r>
      <w:r w:rsidRPr="00F23DFC">
        <w:rPr>
          <w:rStyle w:val="Strong"/>
          <w:color w:val="000000"/>
        </w:rPr>
        <w:t>Type of Data Collected</w:t>
      </w:r>
      <w:r w:rsidRPr="00F23DFC">
        <w:rPr>
          <w:color w:val="000000"/>
        </w:rPr>
        <w:br/>
        <w:t> </w:t>
      </w:r>
      <w:r w:rsidRPr="00F23DFC">
        <w:rPr>
          <w:color w:val="000000"/>
        </w:rPr>
        <w:br/>
        <w:t xml:space="preserve">You may be asked to provide data that you find to be sensitive. All data will be collected anonymously (i.e., we have no way of linking your actual responses with your name). You will be asked your opinion about a number of racial and religious themed questions. You will also be asked some common questions about your identity and current mental status (e.g., age, gender, race, anxiety and depression levels, etc.). </w:t>
      </w:r>
    </w:p>
    <w:p w14:paraId="6307B9E6" w14:textId="77777777" w:rsidR="005B7A14" w:rsidRPr="00F23DFC" w:rsidRDefault="005B7A14" w:rsidP="005B7A14">
      <w:pPr>
        <w:pStyle w:val="NormalWeb"/>
        <w:shd w:val="clear" w:color="auto" w:fill="FFFFFF"/>
        <w:spacing w:before="0" w:beforeAutospacing="0" w:after="0" w:afterAutospacing="0"/>
        <w:rPr>
          <w:color w:val="000000"/>
        </w:rPr>
      </w:pPr>
      <w:r w:rsidRPr="00F23DFC">
        <w:rPr>
          <w:color w:val="000000"/>
        </w:rPr>
        <w:t> </w:t>
      </w:r>
      <w:r w:rsidRPr="00F23DFC">
        <w:rPr>
          <w:color w:val="000000"/>
        </w:rPr>
        <w:br/>
      </w:r>
      <w:r w:rsidRPr="00F23DFC">
        <w:rPr>
          <w:rStyle w:val="Strong"/>
          <w:color w:val="000000"/>
        </w:rPr>
        <w:t>Risk of Study Participation</w:t>
      </w:r>
      <w:r w:rsidRPr="00F23DFC">
        <w:rPr>
          <w:color w:val="000000"/>
        </w:rPr>
        <w:br/>
        <w:t> </w:t>
      </w:r>
      <w:r w:rsidRPr="00F23DFC">
        <w:rPr>
          <w:color w:val="000000"/>
        </w:rPr>
        <w:br/>
        <w:t>There is no expected risk for participating in this study outside of what a student may face while taking a college examination or listening to a college lecture. However, you may at times potentially experience stress while reading or answering any of the study materials especially any related directly to you. As such, should you feel stress you cannot handle, you are free to withdraw from the study and are encouraged to do so immediately. Should you feel you need professional help, the following are contacts for various mental health service hotlines.</w:t>
      </w:r>
    </w:p>
    <w:p w14:paraId="3A739B26" w14:textId="77777777" w:rsidR="005B7A14" w:rsidRPr="00F23DFC" w:rsidRDefault="005B7A14" w:rsidP="005B7A14">
      <w:pPr>
        <w:pStyle w:val="NormalWeb"/>
        <w:shd w:val="clear" w:color="auto" w:fill="FFFFFF"/>
        <w:spacing w:before="0" w:beforeAutospacing="0" w:after="0" w:afterAutospacing="0"/>
        <w:jc w:val="center"/>
        <w:rPr>
          <w:color w:val="000000"/>
        </w:rPr>
      </w:pPr>
    </w:p>
    <w:p w14:paraId="0013DE8B" w14:textId="77777777" w:rsidR="005B7A14" w:rsidRPr="00F23DFC" w:rsidRDefault="005B7A14" w:rsidP="005B7A14">
      <w:pPr>
        <w:rPr>
          <w:color w:val="000000"/>
        </w:rPr>
      </w:pPr>
      <w:r w:rsidRPr="00F23DFC">
        <w:rPr>
          <w:color w:val="000000"/>
          <w:shd w:val="clear" w:color="auto" w:fill="FFFFFF"/>
        </w:rPr>
        <w:t>1) SAMHSA’s National Helpline: (1-800-662-HELP (4357))</w:t>
      </w:r>
      <w:r w:rsidRPr="00F23DFC">
        <w:rPr>
          <w:color w:val="000000"/>
        </w:rPr>
        <w:br/>
      </w:r>
      <w:r w:rsidRPr="00F23DFC">
        <w:rPr>
          <w:color w:val="000000"/>
          <w:shd w:val="clear" w:color="auto" w:fill="FFFFFF"/>
        </w:rPr>
        <w:t>2) Veteran's Crisis Helpline: (TEXT 838-255)</w:t>
      </w:r>
      <w:r w:rsidRPr="00F23DFC">
        <w:rPr>
          <w:color w:val="000000"/>
        </w:rPr>
        <w:br/>
      </w:r>
      <w:r w:rsidRPr="00F23DFC">
        <w:rPr>
          <w:color w:val="000000"/>
          <w:shd w:val="clear" w:color="auto" w:fill="FFFFFF"/>
        </w:rPr>
        <w:t>3) LifeWays 24-Hour Crisis Line: (800-284-8288)</w:t>
      </w:r>
      <w:r w:rsidRPr="00F23DFC">
        <w:rPr>
          <w:color w:val="000000"/>
        </w:rPr>
        <w:br/>
      </w:r>
      <w:r w:rsidRPr="00F23DFC">
        <w:rPr>
          <w:color w:val="000000"/>
          <w:shd w:val="clear" w:color="auto" w:fill="FFFFFF"/>
        </w:rPr>
        <w:t>4) Trevor Project (LGBTQ): (866-488-7386)</w:t>
      </w:r>
    </w:p>
    <w:p w14:paraId="154D36E4" w14:textId="77777777" w:rsidR="005B7A14" w:rsidRPr="00F23DFC" w:rsidRDefault="005B7A14" w:rsidP="005B7A14">
      <w:pPr>
        <w:pStyle w:val="NormalWeb"/>
        <w:shd w:val="clear" w:color="auto" w:fill="FFFFFF"/>
        <w:spacing w:before="0" w:beforeAutospacing="0" w:after="0" w:afterAutospacing="0"/>
        <w:rPr>
          <w:color w:val="000000"/>
        </w:rPr>
      </w:pPr>
    </w:p>
    <w:p w14:paraId="4E3F8BBD" w14:textId="77777777" w:rsidR="005B7A14" w:rsidRPr="00F23DFC" w:rsidRDefault="005B7A14" w:rsidP="005B7A14">
      <w:pPr>
        <w:rPr>
          <w:color w:val="000000"/>
        </w:rPr>
      </w:pPr>
      <w:r w:rsidRPr="00F23DFC">
        <w:rPr>
          <w:rStyle w:val="Strong"/>
          <w:color w:val="000000"/>
        </w:rPr>
        <w:t>Benefits of Study Participation</w:t>
      </w:r>
      <w:r w:rsidRPr="00F23DFC">
        <w:rPr>
          <w:color w:val="000000"/>
        </w:rPr>
        <w:br/>
        <w:t> </w:t>
      </w:r>
      <w:r w:rsidRPr="00F23DFC">
        <w:rPr>
          <w:color w:val="000000"/>
        </w:rPr>
        <w:br/>
        <w:t>There are no anticipated benefits to you for taking part in this study. Study results may have general benefit to society by increasing our understanding of how people perceive others.  Thus, findings from this study will be used as a basis for potential publications, posters, and/or presentations at conferences or symposiums.</w:t>
      </w:r>
      <w:r w:rsidRPr="00F23DFC">
        <w:rPr>
          <w:color w:val="000000"/>
        </w:rPr>
        <w:br/>
        <w:t> </w:t>
      </w:r>
      <w:r w:rsidRPr="00F23DFC">
        <w:rPr>
          <w:color w:val="000000"/>
        </w:rPr>
        <w:br/>
      </w:r>
      <w:r w:rsidRPr="00F23DFC">
        <w:rPr>
          <w:rStyle w:val="Strong"/>
          <w:color w:val="000000"/>
        </w:rPr>
        <w:t>Data Storage Procedures</w:t>
      </w:r>
      <w:r w:rsidRPr="00F23DFC">
        <w:rPr>
          <w:color w:val="000000"/>
        </w:rPr>
        <w:br/>
        <w:t> </w:t>
      </w:r>
      <w:r w:rsidRPr="00F23DFC">
        <w:rPr>
          <w:color w:val="000000"/>
        </w:rPr>
        <w:br/>
        <w:t xml:space="preserve">Data for this study will be kept on the Qualtrics server. Qualtrics is an account-based program where only researchers will have access your individual responses and data. </w:t>
      </w:r>
      <w:r w:rsidRPr="00F23DFC">
        <w:rPr>
          <w:color w:val="000000"/>
          <w:shd w:val="clear" w:color="auto" w:fill="FFFFFF"/>
        </w:rPr>
        <w:t>Qualtrics is GDPR (General Data Protection Regulation) compliant. </w:t>
      </w:r>
      <w:r w:rsidRPr="00F23DFC">
        <w:rPr>
          <w:color w:val="000000"/>
        </w:rPr>
        <w:t>Upon completion of the data collection, the data set will be downloaded from Qualtrics to a laptop computer that is password protected.</w:t>
      </w:r>
    </w:p>
    <w:p w14:paraId="76E0C105" w14:textId="77777777" w:rsidR="005B7A14" w:rsidRPr="00F23DFC" w:rsidRDefault="005B7A14" w:rsidP="005B7A14">
      <w:pPr>
        <w:pStyle w:val="NormalWeb"/>
        <w:shd w:val="clear" w:color="auto" w:fill="FFFFFF"/>
        <w:spacing w:before="0" w:beforeAutospacing="0" w:after="0" w:afterAutospacing="0"/>
        <w:rPr>
          <w:rStyle w:val="Strong"/>
          <w:color w:val="000000"/>
        </w:rPr>
      </w:pPr>
    </w:p>
    <w:p w14:paraId="2759D202" w14:textId="77777777" w:rsidR="005B7A14" w:rsidRPr="00F23DFC" w:rsidRDefault="005B7A14" w:rsidP="005B7A14">
      <w:pPr>
        <w:widowControl w:val="0"/>
        <w:autoSpaceDE w:val="0"/>
        <w:autoSpaceDN w:val="0"/>
        <w:adjustRightInd w:val="0"/>
        <w:rPr>
          <w:color w:val="000000"/>
        </w:rPr>
      </w:pPr>
      <w:r w:rsidRPr="00F23DFC">
        <w:rPr>
          <w:rStyle w:val="Strong"/>
          <w:color w:val="000000"/>
        </w:rPr>
        <w:t>Alternative Task</w:t>
      </w:r>
      <w:r w:rsidRPr="00F23DFC">
        <w:rPr>
          <w:color w:val="000000"/>
        </w:rPr>
        <w:br/>
        <w:t> </w:t>
      </w:r>
      <w:r w:rsidRPr="00F23DFC">
        <w:rPr>
          <w:color w:val="000000"/>
        </w:rPr>
        <w:br/>
        <w:t xml:space="preserve">You will receive no guaranteed compensation for your participation. However, participation in this study will enter you into a chance to win </w:t>
      </w:r>
      <w:r w:rsidRPr="00F23DFC">
        <w:rPr>
          <w:i/>
          <w:iCs/>
          <w:color w:val="000000"/>
        </w:rPr>
        <w:t xml:space="preserve">one </w:t>
      </w:r>
      <w:r w:rsidRPr="00F23DFC">
        <w:rPr>
          <w:color w:val="000000"/>
        </w:rPr>
        <w:t xml:space="preserve">of </w:t>
      </w:r>
      <w:r w:rsidRPr="00F23DFC">
        <w:rPr>
          <w:i/>
          <w:iCs/>
          <w:color w:val="000000"/>
        </w:rPr>
        <w:t>four</w:t>
      </w:r>
      <w:r w:rsidRPr="00F23DFC">
        <w:rPr>
          <w:color w:val="000000"/>
        </w:rPr>
        <w:t xml:space="preserve"> $25.00 Amazon gift cards. At the conclusion of the data collection, four participants will be chosen at random to receive one of the gift cards via email. In order to be entered into the drawing, at the end of your participation in this anonymous survey, you will need to follow the link provided to a completely separate survey where you will be asked to give an email. This second survey will not in any way be linked to your earlier survey responses and is only collected so that we can contact winners. If you do not complete this survey, we cannot enter you into the drawing. </w:t>
      </w:r>
    </w:p>
    <w:p w14:paraId="3BDA4D80" w14:textId="77777777" w:rsidR="005B7A14" w:rsidRPr="00F23DFC" w:rsidRDefault="005B7A14" w:rsidP="005B7A14">
      <w:pPr>
        <w:pStyle w:val="NormalWeb"/>
        <w:shd w:val="clear" w:color="auto" w:fill="FFFFFF"/>
        <w:spacing w:before="0" w:beforeAutospacing="0" w:after="0" w:afterAutospacing="0"/>
        <w:rPr>
          <w:color w:val="000000"/>
        </w:rPr>
      </w:pPr>
      <w:r w:rsidRPr="00F23DFC">
        <w:rPr>
          <w:color w:val="000000"/>
        </w:rPr>
        <w:t> </w:t>
      </w:r>
      <w:r w:rsidRPr="00F23DFC">
        <w:rPr>
          <w:color w:val="000000"/>
        </w:rPr>
        <w:br/>
      </w:r>
      <w:r w:rsidRPr="00F23DFC">
        <w:rPr>
          <w:rStyle w:val="Strong"/>
          <w:color w:val="000000"/>
        </w:rPr>
        <w:t>Personal Information Confidentiality</w:t>
      </w:r>
      <w:r w:rsidRPr="00F23DFC">
        <w:rPr>
          <w:color w:val="000000"/>
        </w:rPr>
        <w:br/>
        <w:t> </w:t>
      </w:r>
      <w:r w:rsidRPr="00F23DFC">
        <w:rPr>
          <w:color w:val="000000"/>
        </w:rPr>
        <w:br/>
        <w:t xml:space="preserve">We plan to publish the results of this study. We will not publish any information that can identify you individually. All data for this study will be collected anonymously. The only identifying information you will provide the researcher is separate from the main questionnaires of this study and is only collected to award research credit.  </w:t>
      </w:r>
    </w:p>
    <w:p w14:paraId="40DBF8DF" w14:textId="77777777" w:rsidR="005B7A14" w:rsidRPr="00F23DFC" w:rsidRDefault="005B7A14" w:rsidP="005B7A14">
      <w:pPr>
        <w:pStyle w:val="NormalWeb"/>
        <w:shd w:val="clear" w:color="auto" w:fill="FFFFFF"/>
        <w:spacing w:before="0" w:beforeAutospacing="0" w:after="0" w:afterAutospacing="0"/>
        <w:rPr>
          <w:color w:val="000000"/>
        </w:rPr>
      </w:pPr>
      <w:r w:rsidRPr="00F23DFC">
        <w:rPr>
          <w:color w:val="000000"/>
        </w:rPr>
        <w:t> </w:t>
      </w:r>
    </w:p>
    <w:p w14:paraId="51E766E4" w14:textId="77777777" w:rsidR="005B7A14" w:rsidRPr="00F23DFC" w:rsidRDefault="005B7A14" w:rsidP="005B7A14">
      <w:pPr>
        <w:pStyle w:val="NormalWeb"/>
        <w:shd w:val="clear" w:color="auto" w:fill="FFFFFF"/>
        <w:spacing w:before="0" w:beforeAutospacing="0" w:after="0" w:afterAutospacing="0"/>
        <w:rPr>
          <w:color w:val="000000"/>
        </w:rPr>
      </w:pPr>
      <w:r w:rsidRPr="00F23DFC">
        <w:rPr>
          <w:color w:val="000000"/>
          <w:lang w:val="en"/>
        </w:rPr>
        <w:t>You do not need to provide any identifying information to participate in this study. However, if you wish to be entered into the drawing for one of the $25.00 Amazon gift cards, once you have anonymously completed the main questionnaires of the study, you will then be asked if you wish to be entered into the drawing for participating in this research. If you answer "Yes" to this question, you will be automatically linked to a completely separate survey that will ask for a contact email. Because the data from these two surveys are never linked, the only way a researcher will know where to potentially send you an Amazon gift card is if you have completed this completely separate, new survey. Completing this second survey will allow the researchers to randomly choose which four participants will receive one of the $25 Amazon gift cards. Therefore, i</w:t>
      </w:r>
      <w:r w:rsidRPr="00F23DFC">
        <w:rPr>
          <w:color w:val="000000"/>
        </w:rPr>
        <w:t>f you do not complete this "exit" survey, you will not be entered into the drawing. Your instructors will not know which study you have participated in unless you tell them. The researcher will not know what your specific responses were to any items of the surveys you completed (i.e., they will only know that you participated, but not what you reported in your responses)."</w:t>
      </w:r>
    </w:p>
    <w:p w14:paraId="3563178A" w14:textId="77777777" w:rsidR="005B7A14" w:rsidRPr="00F23DFC" w:rsidRDefault="005B7A14" w:rsidP="005B7A14">
      <w:pPr>
        <w:pStyle w:val="NormalWeb"/>
        <w:shd w:val="clear" w:color="auto" w:fill="FFFFFF"/>
        <w:spacing w:before="0" w:beforeAutospacing="0" w:after="0" w:afterAutospacing="0"/>
        <w:rPr>
          <w:color w:val="000000"/>
        </w:rPr>
      </w:pPr>
      <w:r w:rsidRPr="00F23DFC">
        <w:rPr>
          <w:color w:val="000000"/>
        </w:rPr>
        <w:t> </w:t>
      </w:r>
    </w:p>
    <w:p w14:paraId="358AD363" w14:textId="77777777" w:rsidR="005B7A14" w:rsidRPr="00F23DFC" w:rsidRDefault="005B7A14" w:rsidP="005B7A14">
      <w:pPr>
        <w:pStyle w:val="NormalWeb"/>
        <w:shd w:val="clear" w:color="auto" w:fill="FFFFFF"/>
        <w:spacing w:before="0" w:beforeAutospacing="0" w:after="0" w:afterAutospacing="0"/>
        <w:rPr>
          <w:color w:val="000000"/>
        </w:rPr>
      </w:pPr>
      <w:r w:rsidRPr="00F23DFC">
        <w:rPr>
          <w:rStyle w:val="Strong"/>
          <w:color w:val="000000"/>
        </w:rPr>
        <w:t>Data Storage For Future Use</w:t>
      </w:r>
      <w:r w:rsidRPr="00F23DFC">
        <w:rPr>
          <w:color w:val="000000"/>
        </w:rPr>
        <w:br/>
        <w:t> </w:t>
      </w:r>
      <w:r w:rsidRPr="00F23DFC">
        <w:rPr>
          <w:color w:val="000000"/>
        </w:rPr>
        <w:br/>
        <w:t>We will not store any personally identifying information about you. We will store the anonymous data collected for this study on the Qualtrics survey website, as well on a password protected laptop computer. Finally, we will also password protect the data file.</w:t>
      </w:r>
    </w:p>
    <w:p w14:paraId="29DC5708" w14:textId="77777777" w:rsidR="005B7A14" w:rsidRPr="00F23DFC" w:rsidRDefault="005B7A14" w:rsidP="005B7A14">
      <w:pPr>
        <w:pStyle w:val="NormalWeb"/>
        <w:shd w:val="clear" w:color="auto" w:fill="FFFFFF"/>
        <w:spacing w:before="0" w:beforeAutospacing="0" w:after="0" w:afterAutospacing="0"/>
        <w:rPr>
          <w:color w:val="000000"/>
        </w:rPr>
      </w:pPr>
      <w:r w:rsidRPr="00F23DFC">
        <w:rPr>
          <w:color w:val="000000"/>
        </w:rPr>
        <w:t> </w:t>
      </w:r>
      <w:r w:rsidRPr="00F23DFC">
        <w:rPr>
          <w:color w:val="000000"/>
        </w:rPr>
        <w:br/>
      </w:r>
      <w:r w:rsidRPr="00F23DFC">
        <w:rPr>
          <w:rStyle w:val="Strong"/>
          <w:color w:val="000000"/>
        </w:rPr>
        <w:t>Cost to Participant</w:t>
      </w:r>
      <w:r w:rsidRPr="00F23DFC">
        <w:rPr>
          <w:color w:val="000000"/>
        </w:rPr>
        <w:br/>
        <w:t> </w:t>
      </w:r>
      <w:r w:rsidRPr="00F23DFC">
        <w:rPr>
          <w:color w:val="000000"/>
        </w:rPr>
        <w:br/>
        <w:t>Participation will not cost you anything.</w:t>
      </w:r>
      <w:r w:rsidRPr="00F23DFC">
        <w:rPr>
          <w:color w:val="000000"/>
        </w:rPr>
        <w:br/>
        <w:t> </w:t>
      </w:r>
      <w:r w:rsidRPr="00F23DFC">
        <w:rPr>
          <w:color w:val="000000"/>
        </w:rPr>
        <w:br/>
      </w:r>
      <w:r w:rsidRPr="00F23DFC">
        <w:rPr>
          <w:rStyle w:val="Strong"/>
          <w:color w:val="000000"/>
        </w:rPr>
        <w:t>Participation Compensation</w:t>
      </w:r>
      <w:r w:rsidRPr="00F23DFC">
        <w:rPr>
          <w:color w:val="000000"/>
        </w:rPr>
        <w:br/>
        <w:t> </w:t>
      </w:r>
      <w:r w:rsidRPr="00F23DFC">
        <w:rPr>
          <w:color w:val="000000"/>
        </w:rPr>
        <w:br/>
        <w:t>You will not be paid to participate in this research study. However, completion of this survey (including the second survey at the end), will enter you in a drawing with a chance to win one of four $25.00 Amazon gift cards. If you do not complete this study, you will not be entered into the drawing.</w:t>
      </w:r>
    </w:p>
    <w:p w14:paraId="05038E20" w14:textId="77777777" w:rsidR="005B7A14" w:rsidRPr="00F23DFC" w:rsidRDefault="005B7A14" w:rsidP="005B7A14">
      <w:pPr>
        <w:pStyle w:val="NormalWeb"/>
        <w:shd w:val="clear" w:color="auto" w:fill="FFFFFF"/>
        <w:spacing w:before="0" w:beforeAutospacing="0" w:after="0" w:afterAutospacing="0"/>
        <w:rPr>
          <w:color w:val="000000"/>
        </w:rPr>
      </w:pPr>
      <w:r w:rsidRPr="00F23DFC">
        <w:rPr>
          <w:color w:val="000000"/>
        </w:rPr>
        <w:t> </w:t>
      </w:r>
      <w:r w:rsidRPr="00F23DFC">
        <w:rPr>
          <w:color w:val="000000"/>
        </w:rPr>
        <w:br/>
      </w:r>
      <w:r w:rsidRPr="00F23DFC">
        <w:rPr>
          <w:rStyle w:val="Strong"/>
          <w:color w:val="000000"/>
        </w:rPr>
        <w:t>Study Contact Information</w:t>
      </w:r>
      <w:r w:rsidRPr="00F23DFC">
        <w:rPr>
          <w:color w:val="000000"/>
        </w:rPr>
        <w:br/>
        <w:t> </w:t>
      </w:r>
      <w:r w:rsidRPr="00F23DFC">
        <w:rPr>
          <w:color w:val="000000"/>
        </w:rPr>
        <w:br/>
        <w:t>If you have any questions about the research, you can contact the Principal Investigator, Brier Gallihugh, at bgallihu@emich.edu or by phone at (989)-423-6118.</w:t>
      </w:r>
      <w:r w:rsidRPr="00F23DFC">
        <w:rPr>
          <w:color w:val="000000"/>
        </w:rPr>
        <w:br/>
        <w:t> </w:t>
      </w:r>
      <w:r w:rsidRPr="00F23DFC">
        <w:rPr>
          <w:color w:val="000000"/>
        </w:rPr>
        <w:br/>
        <w:t>You can also contact Brier Gallihugh’s faculty adviser, Dr. Stephen Jefferson, at sjeffer2@emich.edu or by phone at 734.487.0097.</w:t>
      </w:r>
      <w:r w:rsidRPr="00F23DFC">
        <w:rPr>
          <w:color w:val="000000"/>
        </w:rPr>
        <w:br/>
        <w:t> </w:t>
      </w:r>
      <w:r w:rsidRPr="00F23DFC">
        <w:rPr>
          <w:color w:val="000000"/>
        </w:rPr>
        <w:br/>
        <w:t>For questions about your rights as a research subject, contact the Eastern Michigan University Human Subjects Review Committee at human.subjects@emich.edu or by phone at 734-487-3090.</w:t>
      </w:r>
      <w:r w:rsidRPr="00F23DFC">
        <w:rPr>
          <w:color w:val="000000"/>
        </w:rPr>
        <w:br/>
        <w:t> </w:t>
      </w:r>
      <w:r w:rsidRPr="00F23DFC">
        <w:rPr>
          <w:color w:val="000000"/>
        </w:rPr>
        <w:br/>
      </w:r>
      <w:r w:rsidRPr="00F23DFC">
        <w:rPr>
          <w:rStyle w:val="Strong"/>
          <w:color w:val="000000"/>
        </w:rPr>
        <w:t>Voluntary participation</w:t>
      </w:r>
      <w:r w:rsidRPr="00F23DFC">
        <w:rPr>
          <w:color w:val="000000"/>
        </w:rPr>
        <w:br/>
        <w:t> </w:t>
      </w:r>
      <w:r w:rsidRPr="00F23DFC">
        <w:rPr>
          <w:color w:val="000000"/>
        </w:rPr>
        <w:br/>
        <w:t>Participation in this research study is your </w:t>
      </w:r>
      <w:r w:rsidRPr="00F23DFC">
        <w:rPr>
          <w:rStyle w:val="Emphasis"/>
          <w:color w:val="000000"/>
        </w:rPr>
        <w:t>choice</w:t>
      </w:r>
      <w:r w:rsidRPr="00F23DFC">
        <w:rPr>
          <w:color w:val="000000"/>
        </w:rPr>
        <w:t xml:space="preserve">. You may refuse to participate at any time, even after signing this form, without repercussion. </w:t>
      </w:r>
    </w:p>
    <w:p w14:paraId="74700849" w14:textId="77777777" w:rsidR="005B7A14" w:rsidRPr="00F23DFC" w:rsidRDefault="005B7A14" w:rsidP="005B7A14">
      <w:pPr>
        <w:pStyle w:val="NormalWeb"/>
        <w:shd w:val="clear" w:color="auto" w:fill="FFFFFF"/>
        <w:spacing w:before="0" w:beforeAutospacing="0" w:after="0" w:afterAutospacing="0"/>
        <w:rPr>
          <w:rStyle w:val="Strong"/>
          <w:color w:val="000000"/>
        </w:rPr>
      </w:pPr>
      <w:r w:rsidRPr="00F23DFC">
        <w:rPr>
          <w:color w:val="000000"/>
        </w:rPr>
        <w:t> </w:t>
      </w:r>
      <w:r w:rsidRPr="00F23DFC">
        <w:rPr>
          <w:color w:val="000000"/>
        </w:rPr>
        <w:br/>
      </w:r>
    </w:p>
    <w:p w14:paraId="08FACE3C" w14:textId="77777777" w:rsidR="005B7A14" w:rsidRPr="00F23DFC" w:rsidRDefault="005B7A14" w:rsidP="005B7A14">
      <w:pPr>
        <w:pStyle w:val="NormalWeb"/>
        <w:shd w:val="clear" w:color="auto" w:fill="FFFFFF"/>
        <w:spacing w:before="0" w:beforeAutospacing="0" w:after="0" w:afterAutospacing="0"/>
        <w:rPr>
          <w:rStyle w:val="Strong"/>
          <w:color w:val="000000"/>
        </w:rPr>
      </w:pPr>
    </w:p>
    <w:p w14:paraId="18C69510" w14:textId="77777777" w:rsidR="005B7A14" w:rsidRPr="00F23DFC" w:rsidRDefault="005B7A14" w:rsidP="005B7A14">
      <w:pPr>
        <w:pStyle w:val="NormalWeb"/>
        <w:shd w:val="clear" w:color="auto" w:fill="FFFFFF"/>
        <w:spacing w:before="0" w:beforeAutospacing="0" w:after="0" w:afterAutospacing="0"/>
        <w:rPr>
          <w:color w:val="000000"/>
        </w:rPr>
      </w:pPr>
      <w:r w:rsidRPr="00F23DFC">
        <w:rPr>
          <w:rStyle w:val="Strong"/>
          <w:color w:val="000000"/>
        </w:rPr>
        <w:t>Statement of Consent</w:t>
      </w:r>
      <w:r w:rsidRPr="00F23DFC">
        <w:rPr>
          <w:color w:val="000000"/>
        </w:rPr>
        <w:br/>
        <w:t> </w:t>
      </w:r>
      <w:r w:rsidRPr="00F23DFC">
        <w:rPr>
          <w:color w:val="000000"/>
        </w:rPr>
        <w:br/>
        <w:t xml:space="preserve">I have read this consent form. I have had an opportunity to ask questions and am satisfied with the answers I received. </w:t>
      </w:r>
    </w:p>
    <w:p w14:paraId="1551424F" w14:textId="77777777" w:rsidR="005B7A14" w:rsidRPr="00F23DFC" w:rsidRDefault="005B7A14" w:rsidP="005B7A14">
      <w:pPr>
        <w:pStyle w:val="NormalWeb"/>
        <w:shd w:val="clear" w:color="auto" w:fill="FFFFFF"/>
        <w:spacing w:before="0" w:beforeAutospacing="0" w:after="0" w:afterAutospacing="0"/>
        <w:rPr>
          <w:color w:val="000000"/>
        </w:rPr>
      </w:pPr>
    </w:p>
    <w:p w14:paraId="69698CB7" w14:textId="77777777" w:rsidR="005B7A14" w:rsidRPr="00F23DFC" w:rsidRDefault="005B7A14" w:rsidP="005B7A14">
      <w:pPr>
        <w:pStyle w:val="NormalWeb"/>
        <w:shd w:val="clear" w:color="auto" w:fill="FFFFFF"/>
        <w:spacing w:before="0" w:beforeAutospacing="0" w:after="0" w:afterAutospacing="0"/>
        <w:rPr>
          <w:color w:val="000000"/>
        </w:rPr>
      </w:pPr>
    </w:p>
    <w:p w14:paraId="11483548" w14:textId="77777777" w:rsidR="005B7A14" w:rsidRPr="00F23DFC" w:rsidRDefault="005B7A14" w:rsidP="005B7A14">
      <w:pPr>
        <w:pStyle w:val="NormalWeb"/>
        <w:shd w:val="clear" w:color="auto" w:fill="FFFFFF"/>
        <w:spacing w:before="0" w:beforeAutospacing="0" w:after="0" w:afterAutospacing="0"/>
        <w:rPr>
          <w:color w:val="000000"/>
        </w:rPr>
      </w:pPr>
      <w:r w:rsidRPr="00F23DFC">
        <w:rPr>
          <w:color w:val="000000"/>
        </w:rPr>
        <w:t>     I give my consent to participate in this research study.</w:t>
      </w:r>
    </w:p>
    <w:p w14:paraId="1A30B4BE" w14:textId="77777777" w:rsidR="005B7A14" w:rsidRPr="00F23DFC" w:rsidRDefault="005B7A14" w:rsidP="005B7A14">
      <w:pPr>
        <w:pStyle w:val="NormalWeb"/>
        <w:shd w:val="clear" w:color="auto" w:fill="FFFFFF"/>
        <w:spacing w:before="0" w:beforeAutospacing="0" w:after="0" w:afterAutospacing="0"/>
        <w:rPr>
          <w:color w:val="000000"/>
        </w:rPr>
      </w:pPr>
      <w:r w:rsidRPr="00F23DFC">
        <w:rPr>
          <w:color w:val="000000"/>
        </w:rPr>
        <w:t xml:space="preserve">     I do not give my consent to participate in this study. </w:t>
      </w:r>
    </w:p>
    <w:p w14:paraId="5992AF98" w14:textId="77777777" w:rsidR="005B7A14" w:rsidRPr="00F23DFC" w:rsidRDefault="005B7A14" w:rsidP="002B22D7">
      <w:pPr>
        <w:tabs>
          <w:tab w:val="right" w:leader="dot" w:pos="9360"/>
        </w:tabs>
        <w:spacing w:line="480" w:lineRule="auto"/>
        <w:rPr>
          <w:color w:val="000000"/>
        </w:rPr>
      </w:pPr>
    </w:p>
    <w:p w14:paraId="6B673A80" w14:textId="77777777" w:rsidR="002B22D7" w:rsidRDefault="000E10B9" w:rsidP="002B22D7">
      <w:pPr>
        <w:tabs>
          <w:tab w:val="right" w:leader="dot" w:pos="9360"/>
        </w:tabs>
        <w:spacing w:line="480" w:lineRule="auto"/>
      </w:pPr>
      <w:r w:rsidRPr="00F23DFC">
        <w:rPr>
          <w:color w:val="000000"/>
        </w:rPr>
        <w:br w:type="page"/>
      </w:r>
      <w:r>
        <w:t xml:space="preserve">Appendix </w:t>
      </w:r>
      <w:r w:rsidR="00D04C6F">
        <w:t>L</w:t>
      </w:r>
      <w:r>
        <w:t>.</w:t>
      </w:r>
      <w:r w:rsidR="002B22D7" w:rsidRPr="002B22D7">
        <w:t xml:space="preserve"> </w:t>
      </w:r>
      <w:r w:rsidR="002B22D7">
        <w:t xml:space="preserve">Demographic Questions </w:t>
      </w:r>
    </w:p>
    <w:tbl>
      <w:tblPr>
        <w:tblW w:w="0" w:type="auto"/>
        <w:tblLook w:val="04A0" w:firstRow="1" w:lastRow="0" w:firstColumn="1" w:lastColumn="0" w:noHBand="0" w:noVBand="1"/>
      </w:tblPr>
      <w:tblGrid>
        <w:gridCol w:w="9576"/>
      </w:tblGrid>
      <w:tr w:rsidR="005B7A14" w14:paraId="09241240" w14:textId="77777777" w:rsidTr="00F23DFC">
        <w:tc>
          <w:tcPr>
            <w:tcW w:w="9576" w:type="dxa"/>
            <w:shd w:val="clear" w:color="auto" w:fill="auto"/>
          </w:tcPr>
          <w:p w14:paraId="723C29FF" w14:textId="77777777" w:rsidR="00834EBE" w:rsidRDefault="00834EBE" w:rsidP="00F23DFC">
            <w:pPr>
              <w:tabs>
                <w:tab w:val="right" w:leader="dot" w:pos="9360"/>
              </w:tabs>
              <w:spacing w:line="480" w:lineRule="auto"/>
            </w:pPr>
            <w:r>
              <w:t>1. What recruitment platform did you hear about this study from?</w:t>
            </w:r>
          </w:p>
        </w:tc>
      </w:tr>
      <w:tr w:rsidR="005B7A14" w14:paraId="00F3118D" w14:textId="77777777" w:rsidTr="00F23DFC">
        <w:tc>
          <w:tcPr>
            <w:tcW w:w="9576" w:type="dxa"/>
            <w:shd w:val="clear" w:color="auto" w:fill="auto"/>
          </w:tcPr>
          <w:p w14:paraId="47DCE968" w14:textId="77777777" w:rsidR="005B7A14" w:rsidRDefault="00834EBE" w:rsidP="00F23DFC">
            <w:pPr>
              <w:tabs>
                <w:tab w:val="right" w:leader="dot" w:pos="9360"/>
              </w:tabs>
              <w:spacing w:line="480" w:lineRule="auto"/>
            </w:pPr>
            <w:r>
              <w:t>2. What is your age?</w:t>
            </w:r>
          </w:p>
        </w:tc>
      </w:tr>
      <w:tr w:rsidR="005B7A14" w14:paraId="5F432B32" w14:textId="77777777" w:rsidTr="00F23DFC">
        <w:tc>
          <w:tcPr>
            <w:tcW w:w="9576" w:type="dxa"/>
            <w:shd w:val="clear" w:color="auto" w:fill="auto"/>
          </w:tcPr>
          <w:p w14:paraId="07F50EBD" w14:textId="77777777" w:rsidR="005B7A14" w:rsidRDefault="00834EBE" w:rsidP="00F23DFC">
            <w:pPr>
              <w:tabs>
                <w:tab w:val="right" w:leader="dot" w:pos="9360"/>
              </w:tabs>
              <w:spacing w:line="480" w:lineRule="auto"/>
            </w:pPr>
            <w:r>
              <w:t>3. What is the highest level of school you have completed or the highest degree you have received?</w:t>
            </w:r>
          </w:p>
        </w:tc>
      </w:tr>
      <w:tr w:rsidR="005B7A14" w14:paraId="716ADB90" w14:textId="77777777" w:rsidTr="00F23DFC">
        <w:tc>
          <w:tcPr>
            <w:tcW w:w="9576" w:type="dxa"/>
            <w:shd w:val="clear" w:color="auto" w:fill="auto"/>
          </w:tcPr>
          <w:p w14:paraId="2EDD0DE5" w14:textId="77777777" w:rsidR="005B7A14" w:rsidRDefault="00834EBE" w:rsidP="00F23DFC">
            <w:pPr>
              <w:tabs>
                <w:tab w:val="right" w:leader="dot" w:pos="9360"/>
              </w:tabs>
              <w:spacing w:line="480" w:lineRule="auto"/>
            </w:pPr>
            <w:r>
              <w:t>4. Are you currently attending college?</w:t>
            </w:r>
          </w:p>
        </w:tc>
      </w:tr>
      <w:tr w:rsidR="005B7A14" w14:paraId="69FEC195" w14:textId="77777777" w:rsidTr="00F23DFC">
        <w:tc>
          <w:tcPr>
            <w:tcW w:w="9576" w:type="dxa"/>
            <w:shd w:val="clear" w:color="auto" w:fill="auto"/>
          </w:tcPr>
          <w:p w14:paraId="2B760732" w14:textId="77777777" w:rsidR="005B7A14" w:rsidRDefault="00834EBE" w:rsidP="00F23DFC">
            <w:pPr>
              <w:tabs>
                <w:tab w:val="right" w:leader="dot" w:pos="9360"/>
              </w:tabs>
              <w:spacing w:line="480" w:lineRule="auto"/>
            </w:pPr>
            <w:r>
              <w:t>5. Are you from the United States?</w:t>
            </w:r>
          </w:p>
        </w:tc>
      </w:tr>
      <w:tr w:rsidR="005B7A14" w14:paraId="009F0A6D" w14:textId="77777777" w:rsidTr="00F23DFC">
        <w:tc>
          <w:tcPr>
            <w:tcW w:w="9576" w:type="dxa"/>
            <w:shd w:val="clear" w:color="auto" w:fill="auto"/>
          </w:tcPr>
          <w:p w14:paraId="6D5568B6" w14:textId="77777777" w:rsidR="005B7A14" w:rsidRDefault="00834EBE" w:rsidP="00F23DFC">
            <w:pPr>
              <w:tabs>
                <w:tab w:val="right" w:leader="dot" w:pos="9360"/>
              </w:tabs>
              <w:spacing w:line="480" w:lineRule="auto"/>
            </w:pPr>
            <w:r>
              <w:t>6. Please indicate your religious affiliation?</w:t>
            </w:r>
          </w:p>
        </w:tc>
      </w:tr>
      <w:tr w:rsidR="005B7A14" w14:paraId="232CB2D1" w14:textId="77777777" w:rsidTr="00F23DFC">
        <w:tc>
          <w:tcPr>
            <w:tcW w:w="9576" w:type="dxa"/>
            <w:shd w:val="clear" w:color="auto" w:fill="auto"/>
          </w:tcPr>
          <w:p w14:paraId="705FB842" w14:textId="77777777" w:rsidR="005B7A14" w:rsidRDefault="00834EBE" w:rsidP="00F23DFC">
            <w:pPr>
              <w:tabs>
                <w:tab w:val="right" w:leader="dot" w:pos="9360"/>
              </w:tabs>
              <w:spacing w:line="480" w:lineRule="auto"/>
            </w:pPr>
            <w:r>
              <w:t>7. Please indicate your typical political ideological leanings using the scale provided?</w:t>
            </w:r>
          </w:p>
        </w:tc>
      </w:tr>
      <w:tr w:rsidR="00834EBE" w14:paraId="708D3ABD" w14:textId="77777777" w:rsidTr="00F23DFC">
        <w:tc>
          <w:tcPr>
            <w:tcW w:w="9576" w:type="dxa"/>
            <w:shd w:val="clear" w:color="auto" w:fill="auto"/>
          </w:tcPr>
          <w:p w14:paraId="04D4BE17" w14:textId="77777777" w:rsidR="00834EBE" w:rsidRDefault="00834EBE" w:rsidP="00F23DFC">
            <w:pPr>
              <w:tabs>
                <w:tab w:val="right" w:leader="dot" w:pos="9360"/>
              </w:tabs>
              <w:spacing w:line="480" w:lineRule="auto"/>
            </w:pPr>
            <w:r>
              <w:t>8. Choose one or more races that you consider yourself to be</w:t>
            </w:r>
          </w:p>
        </w:tc>
      </w:tr>
      <w:tr w:rsidR="00834EBE" w14:paraId="03AF886F" w14:textId="77777777" w:rsidTr="00F23DFC">
        <w:tc>
          <w:tcPr>
            <w:tcW w:w="9576" w:type="dxa"/>
            <w:shd w:val="clear" w:color="auto" w:fill="auto"/>
          </w:tcPr>
          <w:p w14:paraId="75136250" w14:textId="77777777" w:rsidR="00834EBE" w:rsidRDefault="00834EBE" w:rsidP="00F23DFC">
            <w:pPr>
              <w:tabs>
                <w:tab w:val="right" w:leader="dot" w:pos="9360"/>
              </w:tabs>
              <w:spacing w:line="480" w:lineRule="auto"/>
            </w:pPr>
            <w:r>
              <w:t>9. What is your gender?</w:t>
            </w:r>
          </w:p>
        </w:tc>
      </w:tr>
    </w:tbl>
    <w:p w14:paraId="0011B710" w14:textId="77777777" w:rsidR="000E10B9" w:rsidRDefault="000E10B9" w:rsidP="000E10B9">
      <w:pPr>
        <w:tabs>
          <w:tab w:val="right" w:leader="dot" w:pos="9360"/>
        </w:tabs>
        <w:spacing w:line="480" w:lineRule="auto"/>
      </w:pPr>
    </w:p>
    <w:p w14:paraId="42A87EC9" w14:textId="77777777" w:rsidR="00834EBE" w:rsidRDefault="002B22D7" w:rsidP="000E10B9">
      <w:pPr>
        <w:tabs>
          <w:tab w:val="right" w:leader="dot" w:pos="9360"/>
        </w:tabs>
        <w:spacing w:line="480" w:lineRule="auto"/>
      </w:pPr>
      <w:r>
        <w:br w:type="page"/>
      </w:r>
      <w:r w:rsidR="00834EBE">
        <w:t xml:space="preserve">Appendix </w:t>
      </w:r>
      <w:r w:rsidR="00D04C6F">
        <w:t>M</w:t>
      </w:r>
      <w:r w:rsidR="00834EBE">
        <w:t>. COVID-19 Questions</w:t>
      </w:r>
    </w:p>
    <w:tbl>
      <w:tblPr>
        <w:tblW w:w="0" w:type="auto"/>
        <w:tblLook w:val="04A0" w:firstRow="1" w:lastRow="0" w:firstColumn="1" w:lastColumn="0" w:noHBand="0" w:noVBand="1"/>
      </w:tblPr>
      <w:tblGrid>
        <w:gridCol w:w="9576"/>
      </w:tblGrid>
      <w:tr w:rsidR="00A21DC9" w14:paraId="15F0F3FF" w14:textId="77777777" w:rsidTr="00F23DFC">
        <w:tc>
          <w:tcPr>
            <w:tcW w:w="9576" w:type="dxa"/>
            <w:shd w:val="clear" w:color="auto" w:fill="auto"/>
          </w:tcPr>
          <w:p w14:paraId="5514B1AC" w14:textId="77777777" w:rsidR="00A21DC9" w:rsidRPr="00F23DFC" w:rsidRDefault="00A21DC9" w:rsidP="00F23DFC">
            <w:pPr>
              <w:spacing w:line="480" w:lineRule="auto"/>
              <w:rPr>
                <w:color w:val="000000"/>
              </w:rPr>
            </w:pPr>
            <w:r w:rsidRPr="00F23DFC">
              <w:rPr>
                <w:color w:val="000000"/>
              </w:rPr>
              <w:t>1.</w:t>
            </w:r>
            <w:r w:rsidRPr="00F23DFC">
              <w:rPr>
                <w:color w:val="000000"/>
                <w:shd w:val="clear" w:color="auto" w:fill="FFFFFF"/>
              </w:rPr>
              <w:t xml:space="preserve"> Given the COVID-19 (coronavirus) pandemic, are you currently classified as an essential worker in your state of residence?</w:t>
            </w:r>
          </w:p>
        </w:tc>
      </w:tr>
      <w:tr w:rsidR="00A21DC9" w14:paraId="759CFA4F" w14:textId="77777777" w:rsidTr="00F23DFC">
        <w:tc>
          <w:tcPr>
            <w:tcW w:w="9576" w:type="dxa"/>
            <w:shd w:val="clear" w:color="auto" w:fill="auto"/>
          </w:tcPr>
          <w:p w14:paraId="57CD2F50" w14:textId="77777777" w:rsidR="00A21DC9" w:rsidRPr="00F23DFC" w:rsidRDefault="00A21DC9" w:rsidP="00F23DFC">
            <w:pPr>
              <w:spacing w:line="480" w:lineRule="auto"/>
              <w:rPr>
                <w:color w:val="000000"/>
              </w:rPr>
            </w:pPr>
            <w:r w:rsidRPr="00F23DFC">
              <w:rPr>
                <w:color w:val="000000"/>
              </w:rPr>
              <w:t>2.</w:t>
            </w:r>
            <w:r w:rsidRPr="00F23DFC">
              <w:rPr>
                <w:color w:val="000000"/>
                <w:shd w:val="clear" w:color="auto" w:fill="FFFFFF"/>
              </w:rPr>
              <w:t xml:space="preserve"> Due to COVID-19 (coronavirus), are you currently unable to earn money?</w:t>
            </w:r>
          </w:p>
        </w:tc>
      </w:tr>
      <w:tr w:rsidR="00A21DC9" w14:paraId="634D5460" w14:textId="77777777" w:rsidTr="00F23DFC">
        <w:tc>
          <w:tcPr>
            <w:tcW w:w="9576" w:type="dxa"/>
            <w:shd w:val="clear" w:color="auto" w:fill="auto"/>
          </w:tcPr>
          <w:p w14:paraId="223B9845" w14:textId="77777777" w:rsidR="00A21DC9" w:rsidRPr="00F23DFC" w:rsidRDefault="00A21DC9" w:rsidP="00F23DFC">
            <w:pPr>
              <w:spacing w:line="480" w:lineRule="auto"/>
              <w:rPr>
                <w:color w:val="000000"/>
              </w:rPr>
            </w:pPr>
            <w:r w:rsidRPr="00F23DFC">
              <w:rPr>
                <w:color w:val="000000"/>
              </w:rPr>
              <w:t>3.</w:t>
            </w:r>
            <w:r w:rsidRPr="00F23DFC">
              <w:rPr>
                <w:color w:val="000000"/>
                <w:shd w:val="clear" w:color="auto" w:fill="FFFFFF"/>
              </w:rPr>
              <w:t xml:space="preserve"> Due to COVID-19, have you recently been forced to apply for government assistance (e.g., unemployment, food stamps, etc.)?</w:t>
            </w:r>
          </w:p>
        </w:tc>
      </w:tr>
      <w:tr w:rsidR="00A21DC9" w14:paraId="39C9DCFD" w14:textId="77777777" w:rsidTr="00F23DFC">
        <w:tc>
          <w:tcPr>
            <w:tcW w:w="9576" w:type="dxa"/>
            <w:shd w:val="clear" w:color="auto" w:fill="auto"/>
          </w:tcPr>
          <w:p w14:paraId="28AAC164" w14:textId="77777777" w:rsidR="00A21DC9" w:rsidRPr="00F23DFC" w:rsidRDefault="00A21DC9" w:rsidP="00F23DFC">
            <w:pPr>
              <w:spacing w:line="480" w:lineRule="auto"/>
              <w:rPr>
                <w:color w:val="000000"/>
              </w:rPr>
            </w:pPr>
            <w:r w:rsidRPr="00F23DFC">
              <w:rPr>
                <w:color w:val="000000"/>
              </w:rPr>
              <w:t>4.</w:t>
            </w:r>
            <w:r w:rsidRPr="00F23DFC">
              <w:rPr>
                <w:color w:val="000000"/>
                <w:shd w:val="clear" w:color="auto" w:fill="FFFFFF"/>
              </w:rPr>
              <w:t xml:space="preserve"> Due to COVID-19, have you been forced to work at home?</w:t>
            </w:r>
          </w:p>
        </w:tc>
      </w:tr>
      <w:tr w:rsidR="00A21DC9" w14:paraId="1095C901" w14:textId="77777777" w:rsidTr="00F23DFC">
        <w:tc>
          <w:tcPr>
            <w:tcW w:w="9576" w:type="dxa"/>
            <w:shd w:val="clear" w:color="auto" w:fill="auto"/>
          </w:tcPr>
          <w:p w14:paraId="102FB094" w14:textId="77777777" w:rsidR="00A21DC9" w:rsidRPr="00F23DFC" w:rsidRDefault="00A21DC9" w:rsidP="00F23DFC">
            <w:pPr>
              <w:spacing w:line="480" w:lineRule="auto"/>
              <w:rPr>
                <w:color w:val="000000"/>
              </w:rPr>
            </w:pPr>
            <w:r w:rsidRPr="00F23DFC">
              <w:rPr>
                <w:color w:val="000000"/>
              </w:rPr>
              <w:t>5.</w:t>
            </w:r>
            <w:r w:rsidRPr="00F23DFC">
              <w:rPr>
                <w:color w:val="000000"/>
                <w:shd w:val="clear" w:color="auto" w:fill="FFFFFF"/>
              </w:rPr>
              <w:t xml:space="preserve"> Have any of your friends or family been diagnosed with COVID-19?</w:t>
            </w:r>
          </w:p>
        </w:tc>
      </w:tr>
      <w:tr w:rsidR="00A21DC9" w14:paraId="67F11C94" w14:textId="77777777" w:rsidTr="00F23DFC">
        <w:tc>
          <w:tcPr>
            <w:tcW w:w="9576" w:type="dxa"/>
            <w:shd w:val="clear" w:color="auto" w:fill="auto"/>
          </w:tcPr>
          <w:p w14:paraId="5D4CD76B" w14:textId="77777777" w:rsidR="00A21DC9" w:rsidRPr="00F23DFC" w:rsidRDefault="00A21DC9" w:rsidP="00F23DFC">
            <w:pPr>
              <w:spacing w:line="480" w:lineRule="auto"/>
              <w:rPr>
                <w:color w:val="000000"/>
              </w:rPr>
            </w:pPr>
            <w:r w:rsidRPr="00F23DFC">
              <w:rPr>
                <w:color w:val="000000"/>
              </w:rPr>
              <w:t>6.</w:t>
            </w:r>
            <w:r w:rsidRPr="00F23DFC">
              <w:rPr>
                <w:color w:val="000000"/>
                <w:shd w:val="clear" w:color="auto" w:fill="FFFFFF"/>
              </w:rPr>
              <w:t xml:space="preserve"> Have you been diagnosed with COVID-19?</w:t>
            </w:r>
          </w:p>
        </w:tc>
      </w:tr>
      <w:tr w:rsidR="00A21DC9" w14:paraId="2F7789BA" w14:textId="77777777" w:rsidTr="00F23DFC">
        <w:tc>
          <w:tcPr>
            <w:tcW w:w="9576" w:type="dxa"/>
            <w:shd w:val="clear" w:color="auto" w:fill="auto"/>
          </w:tcPr>
          <w:p w14:paraId="27E24B82" w14:textId="77777777" w:rsidR="00A21DC9" w:rsidRPr="00F23DFC" w:rsidRDefault="00A21DC9" w:rsidP="00F23DFC">
            <w:pPr>
              <w:tabs>
                <w:tab w:val="right" w:leader="dot" w:pos="9360"/>
              </w:tabs>
              <w:spacing w:line="480" w:lineRule="auto"/>
              <w:rPr>
                <w:color w:val="000000"/>
              </w:rPr>
            </w:pPr>
            <w:r w:rsidRPr="00F23DFC">
              <w:rPr>
                <w:color w:val="000000"/>
              </w:rPr>
              <w:t>7. How personally distressing do you find the COVID-19 pandemic?</w:t>
            </w:r>
          </w:p>
        </w:tc>
      </w:tr>
      <w:tr w:rsidR="00A21DC9" w14:paraId="3EC2464F" w14:textId="77777777" w:rsidTr="00F23DFC">
        <w:tc>
          <w:tcPr>
            <w:tcW w:w="9576" w:type="dxa"/>
            <w:shd w:val="clear" w:color="auto" w:fill="auto"/>
          </w:tcPr>
          <w:p w14:paraId="17EB73B3" w14:textId="77777777" w:rsidR="00A21DC9" w:rsidRPr="00F23DFC" w:rsidRDefault="00A21DC9" w:rsidP="00F23DFC">
            <w:pPr>
              <w:tabs>
                <w:tab w:val="right" w:leader="dot" w:pos="9360"/>
              </w:tabs>
              <w:spacing w:line="480" w:lineRule="auto"/>
              <w:rPr>
                <w:color w:val="000000"/>
              </w:rPr>
            </w:pPr>
            <w:r w:rsidRPr="00F23DFC">
              <w:rPr>
                <w:color w:val="000000"/>
              </w:rPr>
              <w:t>8. From a national perspective, how distressing do you find the COVID-19 pandemic?</w:t>
            </w:r>
          </w:p>
        </w:tc>
      </w:tr>
      <w:tr w:rsidR="00A21DC9" w14:paraId="0D72EEA9" w14:textId="77777777" w:rsidTr="00F23DFC">
        <w:tc>
          <w:tcPr>
            <w:tcW w:w="9576" w:type="dxa"/>
            <w:shd w:val="clear" w:color="auto" w:fill="auto"/>
          </w:tcPr>
          <w:p w14:paraId="3E102BF3" w14:textId="77777777" w:rsidR="00A21DC9" w:rsidRPr="00F23DFC" w:rsidRDefault="00A21DC9" w:rsidP="00F23DFC">
            <w:pPr>
              <w:tabs>
                <w:tab w:val="left" w:pos="3690"/>
              </w:tabs>
              <w:spacing w:line="480" w:lineRule="auto"/>
              <w:rPr>
                <w:color w:val="000000"/>
              </w:rPr>
            </w:pPr>
            <w:r w:rsidRPr="00F23DFC">
              <w:rPr>
                <w:color w:val="000000"/>
              </w:rPr>
              <w:t>9.How disruptive has the COVID-19 pandemic been in your everyday life and activities?</w:t>
            </w:r>
          </w:p>
        </w:tc>
      </w:tr>
      <w:tr w:rsidR="00A21DC9" w14:paraId="1673B898" w14:textId="77777777" w:rsidTr="00F23DFC">
        <w:tc>
          <w:tcPr>
            <w:tcW w:w="9576" w:type="dxa"/>
            <w:shd w:val="clear" w:color="auto" w:fill="auto"/>
          </w:tcPr>
          <w:p w14:paraId="0D3A73A8" w14:textId="77777777" w:rsidR="00A21DC9" w:rsidRPr="00F23DFC" w:rsidRDefault="00A21DC9" w:rsidP="00F23DFC">
            <w:pPr>
              <w:tabs>
                <w:tab w:val="right" w:leader="dot" w:pos="9360"/>
              </w:tabs>
              <w:spacing w:line="480" w:lineRule="auto"/>
              <w:rPr>
                <w:color w:val="000000"/>
              </w:rPr>
            </w:pPr>
            <w:r w:rsidRPr="00F23DFC">
              <w:rPr>
                <w:color w:val="000000"/>
              </w:rPr>
              <w:t>10. How worried are you that you or someone you know will contract COVID-19?</w:t>
            </w:r>
          </w:p>
        </w:tc>
      </w:tr>
      <w:tr w:rsidR="00A21DC9" w14:paraId="14025B05" w14:textId="77777777" w:rsidTr="00F23DFC">
        <w:tc>
          <w:tcPr>
            <w:tcW w:w="9576" w:type="dxa"/>
            <w:shd w:val="clear" w:color="auto" w:fill="auto"/>
          </w:tcPr>
          <w:p w14:paraId="707D5A69" w14:textId="77777777" w:rsidR="00A21DC9" w:rsidRPr="00F23DFC" w:rsidRDefault="00A21DC9" w:rsidP="00F23DFC">
            <w:pPr>
              <w:tabs>
                <w:tab w:val="left" w:pos="5445"/>
              </w:tabs>
              <w:spacing w:line="480" w:lineRule="auto"/>
              <w:rPr>
                <w:color w:val="000000"/>
              </w:rPr>
            </w:pPr>
            <w:r w:rsidRPr="00F23DFC">
              <w:rPr>
                <w:color w:val="000000"/>
              </w:rPr>
              <w:t>11.I believe that my state government is doing the best that can be done to cope with the COVID-19 pandemic?</w:t>
            </w:r>
          </w:p>
        </w:tc>
      </w:tr>
      <w:tr w:rsidR="00A21DC9" w14:paraId="45A80DD5" w14:textId="77777777" w:rsidTr="00F23DFC">
        <w:tc>
          <w:tcPr>
            <w:tcW w:w="9576" w:type="dxa"/>
            <w:shd w:val="clear" w:color="auto" w:fill="auto"/>
          </w:tcPr>
          <w:p w14:paraId="396A7F72" w14:textId="77777777" w:rsidR="00A21DC9" w:rsidRPr="00F23DFC" w:rsidRDefault="00A21DC9" w:rsidP="00F23DFC">
            <w:pPr>
              <w:tabs>
                <w:tab w:val="right" w:leader="dot" w:pos="9360"/>
              </w:tabs>
              <w:spacing w:line="480" w:lineRule="auto"/>
              <w:rPr>
                <w:color w:val="000000"/>
              </w:rPr>
            </w:pPr>
            <w:r w:rsidRPr="00F23DFC">
              <w:rPr>
                <w:color w:val="000000"/>
              </w:rPr>
              <w:t>12. I believe that my federal government is doing the best that can be done to cope with the COVID-19 pandemic?</w:t>
            </w:r>
          </w:p>
        </w:tc>
      </w:tr>
      <w:tr w:rsidR="00A21DC9" w14:paraId="1589775D" w14:textId="77777777" w:rsidTr="00F23DFC">
        <w:tc>
          <w:tcPr>
            <w:tcW w:w="9576" w:type="dxa"/>
            <w:shd w:val="clear" w:color="auto" w:fill="auto"/>
          </w:tcPr>
          <w:p w14:paraId="5B2780EA" w14:textId="77777777" w:rsidR="00A21DC9" w:rsidRPr="00F23DFC" w:rsidRDefault="00A21DC9" w:rsidP="00F23DFC">
            <w:pPr>
              <w:tabs>
                <w:tab w:val="right" w:leader="dot" w:pos="9360"/>
              </w:tabs>
              <w:spacing w:line="480" w:lineRule="auto"/>
              <w:rPr>
                <w:color w:val="000000"/>
              </w:rPr>
            </w:pPr>
            <w:r w:rsidRPr="00F23DFC">
              <w:rPr>
                <w:color w:val="000000"/>
              </w:rPr>
              <w:t>13. I have not really paid attention to the news about COVID-19?</w:t>
            </w:r>
          </w:p>
        </w:tc>
      </w:tr>
    </w:tbl>
    <w:p w14:paraId="55B4E2E8" w14:textId="77777777" w:rsidR="00834EBE" w:rsidRDefault="00834EBE" w:rsidP="000E10B9">
      <w:pPr>
        <w:tabs>
          <w:tab w:val="right" w:leader="dot" w:pos="9360"/>
        </w:tabs>
        <w:spacing w:line="480" w:lineRule="auto"/>
      </w:pPr>
    </w:p>
    <w:p w14:paraId="1771B9FF" w14:textId="77777777" w:rsidR="002B22D7" w:rsidRDefault="00834EBE" w:rsidP="000E10B9">
      <w:pPr>
        <w:tabs>
          <w:tab w:val="right" w:leader="dot" w:pos="9360"/>
        </w:tabs>
        <w:spacing w:line="480" w:lineRule="auto"/>
      </w:pPr>
      <w:r>
        <w:br w:type="page"/>
      </w:r>
      <w:r w:rsidR="000E10B9">
        <w:t xml:space="preserve">Appendix </w:t>
      </w:r>
      <w:r w:rsidR="00D04C6F">
        <w:t>N</w:t>
      </w:r>
      <w:r w:rsidR="000E10B9">
        <w:t xml:space="preserve">. </w:t>
      </w:r>
      <w:r w:rsidR="00C0792E">
        <w:t>Debrief Form</w:t>
      </w:r>
    </w:p>
    <w:p w14:paraId="00F92BB4" w14:textId="77777777" w:rsidR="005B7A14" w:rsidRPr="005B7A14" w:rsidRDefault="005B7A14" w:rsidP="005B7A14">
      <w:pPr>
        <w:pStyle w:val="NormalWeb"/>
        <w:spacing w:before="0" w:beforeAutospacing="0" w:after="0" w:afterAutospacing="0"/>
        <w:rPr>
          <w:color w:val="404040"/>
        </w:rPr>
      </w:pPr>
      <w:r w:rsidRPr="005B7A14">
        <w:rPr>
          <w:color w:val="404040"/>
        </w:rPr>
        <w:t>Thank you for participating in this study! This form provides background about our research to help you learn more about why this study was done. Please feel free direct any questions or concerns you may have to the investigators.  </w:t>
      </w:r>
      <w:r w:rsidRPr="005B7A14">
        <w:rPr>
          <w:color w:val="404040"/>
        </w:rPr>
        <w:br/>
      </w:r>
      <w:r w:rsidRPr="005B7A14">
        <w:rPr>
          <w:color w:val="404040"/>
        </w:rPr>
        <w:br/>
        <w:t>Some studies use deception in situations where there is no other way to conduct the experiment without potentially biasing the results. The current study is one that did involve mild deception. The actual purpose of this study was to serve as a preliminary exploration into the development of a scale to assess Christian privilege awareness among a Christian population. As such, telling you the actual purpose of the study may have biased your responses. However, know that all your responses are confidential, and every participant received the same items to answer. Thank you for your participation as your responses will provide valuable information into the development of this scale as well as determine various levels of validity measures to assess the accuracy of the scale under development.</w:t>
      </w:r>
    </w:p>
    <w:p w14:paraId="720E577A" w14:textId="77777777" w:rsidR="005B7A14" w:rsidRDefault="005B7A14" w:rsidP="005B7A14">
      <w:pPr>
        <w:pStyle w:val="NormalWeb"/>
        <w:spacing w:before="0" w:beforeAutospacing="0" w:after="0" w:afterAutospacing="0"/>
        <w:rPr>
          <w:color w:val="404040"/>
        </w:rPr>
      </w:pPr>
      <w:r w:rsidRPr="005B7A14">
        <w:rPr>
          <w:color w:val="404040"/>
        </w:rPr>
        <w:t>  </w:t>
      </w:r>
      <w:r w:rsidRPr="005B7A14">
        <w:rPr>
          <w:color w:val="404040"/>
        </w:rPr>
        <w:br/>
        <w:t>The data from this study will be presented to groups and potentially in research journals. However, all data will be kept secure and personally identifiable information left out. Data will only be analyzed by trained researchers. However, should you feel uncomfortable, know that your participation is still voluntary, and you are free to withdraw from the study at any time. There is no penalty for withdrawing. Lastly, we ask that you please refrain from communication with others about the contents or purpose of this study to others as doing so may also bias our results. Thank you for your time!</w:t>
      </w:r>
    </w:p>
    <w:p w14:paraId="2B3EE147" w14:textId="77777777" w:rsidR="005B7A14" w:rsidRDefault="005B7A14" w:rsidP="005B7A14">
      <w:pPr>
        <w:pStyle w:val="NormalWeb"/>
        <w:spacing w:before="0" w:beforeAutospacing="0" w:after="0" w:afterAutospacing="0"/>
        <w:rPr>
          <w:color w:val="404040"/>
        </w:rPr>
      </w:pPr>
    </w:p>
    <w:tbl>
      <w:tblPr>
        <w:tblW w:w="0" w:type="auto"/>
        <w:jc w:val="center"/>
        <w:tblLook w:val="04A0" w:firstRow="1" w:lastRow="0" w:firstColumn="1" w:lastColumn="0" w:noHBand="0" w:noVBand="1"/>
      </w:tblPr>
      <w:tblGrid>
        <w:gridCol w:w="3192"/>
        <w:gridCol w:w="3192"/>
        <w:gridCol w:w="3192"/>
      </w:tblGrid>
      <w:tr w:rsidR="005B7A14" w:rsidRPr="00F23DFC" w14:paraId="38524B75" w14:textId="77777777" w:rsidTr="00F23DFC">
        <w:trPr>
          <w:jc w:val="center"/>
        </w:trPr>
        <w:tc>
          <w:tcPr>
            <w:tcW w:w="3192" w:type="dxa"/>
            <w:shd w:val="clear" w:color="auto" w:fill="auto"/>
          </w:tcPr>
          <w:p w14:paraId="26552CD9" w14:textId="77777777" w:rsidR="005B7A14" w:rsidRPr="00F23DFC" w:rsidRDefault="005B7A14" w:rsidP="00F23DFC">
            <w:pPr>
              <w:pStyle w:val="NormalWeb"/>
              <w:spacing w:before="0" w:beforeAutospacing="0" w:after="0" w:afterAutospacing="0"/>
              <w:jc w:val="center"/>
              <w:rPr>
                <w:color w:val="404040"/>
                <w:u w:val="single"/>
              </w:rPr>
            </w:pPr>
            <w:r w:rsidRPr="00F23DFC">
              <w:rPr>
                <w:color w:val="404040"/>
                <w:u w:val="single"/>
              </w:rPr>
              <w:t>Investigator</w:t>
            </w:r>
          </w:p>
        </w:tc>
        <w:tc>
          <w:tcPr>
            <w:tcW w:w="3192" w:type="dxa"/>
            <w:shd w:val="clear" w:color="auto" w:fill="auto"/>
          </w:tcPr>
          <w:p w14:paraId="2CA64252" w14:textId="77777777" w:rsidR="005B7A14" w:rsidRPr="00F23DFC" w:rsidRDefault="005B7A14" w:rsidP="00F23DFC">
            <w:pPr>
              <w:pStyle w:val="NormalWeb"/>
              <w:spacing w:before="0" w:beforeAutospacing="0" w:after="0" w:afterAutospacing="0"/>
              <w:jc w:val="center"/>
              <w:rPr>
                <w:color w:val="404040"/>
                <w:u w:val="single"/>
              </w:rPr>
            </w:pPr>
            <w:r w:rsidRPr="00F23DFC">
              <w:rPr>
                <w:color w:val="404040"/>
                <w:u w:val="single"/>
              </w:rPr>
              <w:t>Contact Number</w:t>
            </w:r>
          </w:p>
        </w:tc>
        <w:tc>
          <w:tcPr>
            <w:tcW w:w="3192" w:type="dxa"/>
            <w:shd w:val="clear" w:color="auto" w:fill="auto"/>
          </w:tcPr>
          <w:p w14:paraId="014B1431" w14:textId="77777777" w:rsidR="005B7A14" w:rsidRPr="00F23DFC" w:rsidRDefault="005B7A14" w:rsidP="00F23DFC">
            <w:pPr>
              <w:pStyle w:val="NormalWeb"/>
              <w:spacing w:before="0" w:beforeAutospacing="0" w:after="0" w:afterAutospacing="0"/>
              <w:jc w:val="center"/>
              <w:rPr>
                <w:color w:val="404040"/>
                <w:u w:val="single"/>
              </w:rPr>
            </w:pPr>
            <w:r w:rsidRPr="00F23DFC">
              <w:rPr>
                <w:color w:val="404040"/>
                <w:u w:val="single"/>
              </w:rPr>
              <w:t>Email</w:t>
            </w:r>
          </w:p>
        </w:tc>
      </w:tr>
      <w:tr w:rsidR="005B7A14" w:rsidRPr="00F23DFC" w14:paraId="03D6FA1F" w14:textId="77777777" w:rsidTr="00F23DFC">
        <w:trPr>
          <w:jc w:val="center"/>
        </w:trPr>
        <w:tc>
          <w:tcPr>
            <w:tcW w:w="3192" w:type="dxa"/>
            <w:shd w:val="clear" w:color="auto" w:fill="auto"/>
          </w:tcPr>
          <w:p w14:paraId="48258F10" w14:textId="77777777" w:rsidR="005B7A14" w:rsidRPr="00F23DFC" w:rsidRDefault="005B7A14" w:rsidP="00F23DFC">
            <w:pPr>
              <w:pStyle w:val="NormalWeb"/>
              <w:spacing w:before="0" w:beforeAutospacing="0" w:after="0" w:afterAutospacing="0"/>
              <w:jc w:val="center"/>
              <w:rPr>
                <w:color w:val="404040"/>
              </w:rPr>
            </w:pPr>
            <w:r w:rsidRPr="00F23DFC">
              <w:rPr>
                <w:color w:val="404040"/>
              </w:rPr>
              <w:t>Brier Gallihugh, B.A.</w:t>
            </w:r>
          </w:p>
        </w:tc>
        <w:tc>
          <w:tcPr>
            <w:tcW w:w="3192" w:type="dxa"/>
            <w:shd w:val="clear" w:color="auto" w:fill="auto"/>
          </w:tcPr>
          <w:p w14:paraId="63EE29A9" w14:textId="77777777" w:rsidR="005B7A14" w:rsidRPr="00F23DFC" w:rsidRDefault="005B7A14" w:rsidP="00F23DFC">
            <w:pPr>
              <w:pStyle w:val="NormalWeb"/>
              <w:spacing w:before="0" w:beforeAutospacing="0" w:after="0" w:afterAutospacing="0"/>
              <w:jc w:val="center"/>
              <w:rPr>
                <w:color w:val="404040"/>
              </w:rPr>
            </w:pPr>
            <w:r w:rsidRPr="00F23DFC">
              <w:rPr>
                <w:color w:val="404040"/>
              </w:rPr>
              <w:t>989.423.6118</w:t>
            </w:r>
          </w:p>
        </w:tc>
        <w:tc>
          <w:tcPr>
            <w:tcW w:w="3192" w:type="dxa"/>
            <w:shd w:val="clear" w:color="auto" w:fill="auto"/>
          </w:tcPr>
          <w:p w14:paraId="42C111DC" w14:textId="77777777" w:rsidR="005B7A14" w:rsidRPr="00F23DFC" w:rsidRDefault="005B7A14" w:rsidP="00F23DFC">
            <w:pPr>
              <w:pStyle w:val="NormalWeb"/>
              <w:spacing w:before="0" w:beforeAutospacing="0" w:after="0" w:afterAutospacing="0"/>
              <w:jc w:val="center"/>
              <w:rPr>
                <w:color w:val="404040"/>
              </w:rPr>
            </w:pPr>
            <w:r w:rsidRPr="00F23DFC">
              <w:rPr>
                <w:color w:val="404040"/>
              </w:rPr>
              <w:t>bgallihu@emich.edu</w:t>
            </w:r>
          </w:p>
        </w:tc>
      </w:tr>
      <w:tr w:rsidR="005B7A14" w:rsidRPr="00F23DFC" w14:paraId="2A469805" w14:textId="77777777" w:rsidTr="00F23DFC">
        <w:trPr>
          <w:jc w:val="center"/>
        </w:trPr>
        <w:tc>
          <w:tcPr>
            <w:tcW w:w="3192" w:type="dxa"/>
            <w:shd w:val="clear" w:color="auto" w:fill="auto"/>
          </w:tcPr>
          <w:p w14:paraId="69461887" w14:textId="77777777" w:rsidR="005B7A14" w:rsidRPr="00F23DFC" w:rsidRDefault="005B7A14" w:rsidP="00F23DFC">
            <w:pPr>
              <w:pStyle w:val="NormalWeb"/>
              <w:spacing w:before="0" w:beforeAutospacing="0" w:after="0" w:afterAutospacing="0"/>
              <w:jc w:val="center"/>
              <w:rPr>
                <w:color w:val="404040"/>
              </w:rPr>
            </w:pPr>
            <w:r w:rsidRPr="00F23DFC">
              <w:rPr>
                <w:color w:val="404040"/>
              </w:rPr>
              <w:t>Stephen Jefferson, Ph.D.</w:t>
            </w:r>
          </w:p>
        </w:tc>
        <w:tc>
          <w:tcPr>
            <w:tcW w:w="3192" w:type="dxa"/>
            <w:shd w:val="clear" w:color="auto" w:fill="auto"/>
          </w:tcPr>
          <w:p w14:paraId="4127E5C2" w14:textId="77777777" w:rsidR="005B7A14" w:rsidRPr="00F23DFC" w:rsidRDefault="005B7A14" w:rsidP="00F23DFC">
            <w:pPr>
              <w:pStyle w:val="NormalWeb"/>
              <w:spacing w:before="0" w:beforeAutospacing="0" w:after="0" w:afterAutospacing="0"/>
              <w:jc w:val="center"/>
              <w:rPr>
                <w:color w:val="404040"/>
              </w:rPr>
            </w:pPr>
            <w:r w:rsidRPr="00F23DFC">
              <w:rPr>
                <w:color w:val="404040"/>
              </w:rPr>
              <w:t>734.487.0097</w:t>
            </w:r>
          </w:p>
        </w:tc>
        <w:tc>
          <w:tcPr>
            <w:tcW w:w="3192" w:type="dxa"/>
            <w:shd w:val="clear" w:color="auto" w:fill="auto"/>
          </w:tcPr>
          <w:p w14:paraId="32A620D7" w14:textId="77777777" w:rsidR="005B7A14" w:rsidRPr="00F23DFC" w:rsidRDefault="005B7A14" w:rsidP="00F23DFC">
            <w:pPr>
              <w:pStyle w:val="NormalWeb"/>
              <w:spacing w:before="0" w:beforeAutospacing="0" w:after="0" w:afterAutospacing="0"/>
              <w:jc w:val="center"/>
              <w:rPr>
                <w:color w:val="404040"/>
              </w:rPr>
            </w:pPr>
            <w:r w:rsidRPr="00F23DFC">
              <w:rPr>
                <w:color w:val="404040"/>
              </w:rPr>
              <w:t>sjeffer2@emich.edu</w:t>
            </w:r>
          </w:p>
        </w:tc>
      </w:tr>
    </w:tbl>
    <w:p w14:paraId="7142CF54" w14:textId="77777777" w:rsidR="005B7A14" w:rsidRPr="005B7A14" w:rsidRDefault="005B7A14" w:rsidP="005B7A14">
      <w:r w:rsidRPr="005B7A14">
        <w:rPr>
          <w:color w:val="404040"/>
          <w:shd w:val="clear" w:color="auto" w:fill="FFFFFF"/>
        </w:rPr>
        <w:t> </w:t>
      </w:r>
      <w:r w:rsidRPr="005B7A14">
        <w:rPr>
          <w:color w:val="404040"/>
        </w:rPr>
        <w:br/>
        <w:t>If you want more information about your rights as a participant or want to report any research-related concerns, please feel free to contact the current researchers (if your concerns relate to this study) or you may contact the Institutional Review Board at (734) 487-3090.</w:t>
      </w:r>
    </w:p>
    <w:p w14:paraId="2B18CFB7" w14:textId="77777777" w:rsidR="005B7A14" w:rsidRPr="005B7A14" w:rsidRDefault="005B7A14" w:rsidP="000E10B9">
      <w:pPr>
        <w:tabs>
          <w:tab w:val="right" w:leader="dot" w:pos="9360"/>
        </w:tabs>
        <w:spacing w:line="480" w:lineRule="auto"/>
      </w:pPr>
    </w:p>
    <w:p w14:paraId="71E55F3E" w14:textId="77777777" w:rsidR="00C0792E" w:rsidRDefault="00C0792E" w:rsidP="000E10B9">
      <w:pPr>
        <w:tabs>
          <w:tab w:val="right" w:leader="dot" w:pos="9360"/>
        </w:tabs>
        <w:spacing w:line="480" w:lineRule="auto"/>
      </w:pPr>
    </w:p>
    <w:p w14:paraId="0783BD78" w14:textId="77777777" w:rsidR="005F3CF3" w:rsidRPr="00D04C6F" w:rsidRDefault="005F3CF3" w:rsidP="00D04C6F">
      <w:pPr>
        <w:spacing w:line="480" w:lineRule="auto"/>
      </w:pPr>
    </w:p>
    <w:p w14:paraId="64086674" w14:textId="77777777" w:rsidR="001460C4" w:rsidRPr="007434F0" w:rsidRDefault="001460C4" w:rsidP="001460C4">
      <w:pPr>
        <w:spacing w:line="480" w:lineRule="auto"/>
        <w:rPr>
          <w:color w:val="000000"/>
        </w:rPr>
      </w:pPr>
    </w:p>
    <w:sectPr w:rsidR="001460C4" w:rsidRPr="007434F0" w:rsidSect="00F671A1">
      <w:pgSz w:w="15840" w:h="12240" w:orient="landscape" w:code="1"/>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Brier Gallihugh" w:date="2020-04-04T17:04:00Z" w:initials="BG">
    <w:p w14:paraId="5A74FA3D" w14:textId="77777777" w:rsidR="00D360FC" w:rsidRDefault="00D360FC">
      <w:pPr>
        <w:pStyle w:val="CommentText"/>
      </w:pPr>
      <w:r>
        <w:rPr>
          <w:rStyle w:val="CommentReference"/>
        </w:rPr>
        <w:annotationRef/>
      </w:r>
      <w:r w:rsidRPr="0012358C">
        <w:rPr>
          <w:highlight w:val="cyan"/>
        </w:rPr>
        <w:t>Check citation</w:t>
      </w:r>
    </w:p>
  </w:comment>
  <w:comment w:id="22" w:author="Gallihugh, Brier" w:date="2021-01-18T14:55:00Z" w:initials="GB">
    <w:p w14:paraId="015A5E36" w14:textId="3258F49C" w:rsidR="00D360FC" w:rsidRDefault="00D360FC">
      <w:pPr>
        <w:pStyle w:val="CommentText"/>
      </w:pPr>
      <w:r>
        <w:rPr>
          <w:rStyle w:val="CommentReference"/>
        </w:rPr>
        <w:annotationRef/>
      </w:r>
      <w:r>
        <w:t>Explicitly state what high and low scores mean for each scale and what they mean</w:t>
      </w:r>
    </w:p>
  </w:comment>
  <w:comment w:id="43" w:author="Gallihugh, Brier" w:date="2021-01-18T15:01:00Z" w:initials="GB">
    <w:p w14:paraId="3F75467E" w14:textId="7008D412" w:rsidR="00D360FC" w:rsidRDefault="00D360FC">
      <w:pPr>
        <w:pStyle w:val="CommentText"/>
      </w:pPr>
      <w:r>
        <w:rPr>
          <w:rStyle w:val="CommentReference"/>
        </w:rPr>
        <w:annotationRef/>
      </w:r>
      <w:r>
        <w:t>Explicitly state what high and low score mean</w:t>
      </w:r>
    </w:p>
  </w:comment>
  <w:comment w:id="56" w:author="S J" w:date="2021-01-18T12:36:00Z" w:initials="SJ">
    <w:p w14:paraId="65FC8BBD" w14:textId="43DE5C47" w:rsidR="00D360FC" w:rsidRDefault="00D360FC">
      <w:pPr>
        <w:pStyle w:val="CommentText"/>
      </w:pPr>
      <w:r>
        <w:rPr>
          <w:rStyle w:val="CommentReference"/>
        </w:rPr>
        <w:annotationRef/>
      </w:r>
      <w:r>
        <w:t xml:space="preserve">You really need to dig deeper than to just say these are correlated. What are the implications of this correlation? </w:t>
      </w:r>
    </w:p>
  </w:comment>
  <w:comment w:id="61" w:author="S J" w:date="2021-01-18T13:32:00Z" w:initials="SJ">
    <w:p w14:paraId="67F5DB53" w14:textId="74B76782" w:rsidR="00D360FC" w:rsidRDefault="00D360FC">
      <w:pPr>
        <w:pStyle w:val="CommentText"/>
      </w:pPr>
      <w:r>
        <w:rPr>
          <w:rStyle w:val="CommentReference"/>
        </w:rPr>
        <w:annotationRef/>
      </w:r>
      <w:r>
        <w:t xml:space="preserve">I wonder if reminding the reader of what this scale measures (and what higher vs. lower scores mean) would be helpful at this point. </w:t>
      </w:r>
    </w:p>
  </w:comment>
  <w:comment w:id="62" w:author="S J" w:date="2021-01-18T13:29:00Z" w:initials="SJ">
    <w:p w14:paraId="3140A44B" w14:textId="46A8FC95" w:rsidR="00D360FC" w:rsidRDefault="00D360FC">
      <w:pPr>
        <w:pStyle w:val="CommentText"/>
      </w:pPr>
      <w:r>
        <w:rPr>
          <w:rStyle w:val="CommentReference"/>
        </w:rPr>
        <w:annotationRef/>
      </w:r>
      <w:r>
        <w:t xml:space="preserve">Can you see if the association between overall Christian privilege and White privilege is mediated by Social Dominance Attitudes (or COBRAS attitudes)?  I am wondering if this association is due to an implicit assumption that society should be arranged in a hierarchy. </w:t>
      </w:r>
    </w:p>
  </w:comment>
  <w:comment w:id="63" w:author="S J" w:date="2021-01-04T11:47:00Z" w:initials="SJ">
    <w:p w14:paraId="1851A682" w14:textId="77777777" w:rsidR="00D360FC" w:rsidRPr="0012358C" w:rsidRDefault="00D360FC" w:rsidP="00765DC0">
      <w:pPr>
        <w:rPr>
          <w:rStyle w:val="e-imagemeta"/>
          <w:highlight w:val="cyan"/>
        </w:rPr>
      </w:pPr>
      <w:r>
        <w:rPr>
          <w:rStyle w:val="CommentReference"/>
        </w:rPr>
        <w:annotationRef/>
      </w:r>
      <w:r w:rsidRPr="0012358C">
        <w:rPr>
          <w:highlight w:val="cyan"/>
        </w:rPr>
        <w:t xml:space="preserve">Maybe just talk about “intersectionality” itself without nesting it in counseling psychology or medicine. For example, “Many scholars in the area of privilege have adopted an attitude of ‘intersectionality’ first proposed by </w:t>
      </w:r>
      <w:r w:rsidRPr="0012358C">
        <w:rPr>
          <w:rStyle w:val="e-imagemeta"/>
          <w:highlight w:val="cyan"/>
        </w:rPr>
        <w:t xml:space="preserve">Kimberlé Crenshaw (1989).” Then go on to explain her theory. After that, you can comment on how certain branches of psychology and medicine are using this lens to understand their respective disciplines. </w:t>
      </w:r>
    </w:p>
    <w:p w14:paraId="0F6D8027" w14:textId="77777777" w:rsidR="00D360FC" w:rsidRPr="0012358C" w:rsidRDefault="00D360FC" w:rsidP="00765DC0">
      <w:pPr>
        <w:rPr>
          <w:rStyle w:val="e-imagemeta"/>
          <w:highlight w:val="cyan"/>
        </w:rPr>
      </w:pPr>
    </w:p>
    <w:p w14:paraId="76DA111C" w14:textId="77777777" w:rsidR="00D360FC" w:rsidRDefault="00D360FC" w:rsidP="00765DC0">
      <w:r w:rsidRPr="0012358C">
        <w:rPr>
          <w:rStyle w:val="e-imagemeta"/>
          <w:highlight w:val="cyan"/>
        </w:rPr>
        <w:t>You might find this link helpful:  https://www.vox.com/the-highlight/2019/5/20/18542843/intersectionality-conservatism-law-race-gender-discrimination</w:t>
      </w:r>
    </w:p>
    <w:p w14:paraId="26CF612D" w14:textId="77777777" w:rsidR="00D360FC" w:rsidRDefault="00D360FC" w:rsidP="00765DC0">
      <w:pPr>
        <w:pStyle w:val="CommentText"/>
      </w:pPr>
    </w:p>
  </w:comment>
  <w:comment w:id="64" w:author="S J" w:date="2021-01-15T18:52:00Z" w:initials="SJ">
    <w:p w14:paraId="7CCFB484" w14:textId="77777777" w:rsidR="00D360FC" w:rsidRDefault="00D360FC" w:rsidP="00765DC0">
      <w:pPr>
        <w:pStyle w:val="CommentText"/>
      </w:pPr>
      <w:r w:rsidRPr="0012358C">
        <w:rPr>
          <w:rStyle w:val="CommentReference"/>
          <w:highlight w:val="cyan"/>
        </w:rPr>
        <w:annotationRef/>
      </w:r>
      <w:r w:rsidRPr="0012358C">
        <w:rPr>
          <w:highlight w:val="cyan"/>
        </w:rPr>
        <w:t>If you are arguing that knowing about racial privilege makes one ill, then it seems like a contradiction if earlier in this section you are asserting that we should work to make people more aware of their privilege. Does this concern make sense?</w:t>
      </w:r>
    </w:p>
  </w:comment>
  <w:comment w:id="65" w:author="Gallihugh, Brier" w:date="2021-01-15T22:16:00Z" w:initials="GB">
    <w:p w14:paraId="474D1C7F" w14:textId="77777777" w:rsidR="00D360FC" w:rsidRDefault="00D360FC" w:rsidP="00765DC0">
      <w:pPr>
        <w:pStyle w:val="CommentText"/>
      </w:pPr>
      <w:r w:rsidRPr="00BA12D6">
        <w:rPr>
          <w:rStyle w:val="CommentReference"/>
          <w:highlight w:val="cyan"/>
        </w:rPr>
        <w:annotationRef/>
      </w:r>
      <w:r w:rsidRPr="00BA12D6">
        <w:rPr>
          <w:highlight w:val="cyan"/>
        </w:rPr>
        <w:t>Elaborate here as to why this is and how it isn’t a contradiction in a sense.</w:t>
      </w:r>
      <w:r>
        <w:t xml:space="preserve"> </w:t>
      </w:r>
    </w:p>
  </w:comment>
  <w:comment w:id="66" w:author="Brier Gallihugh" w:date="2020-12-20T19:38:00Z" w:initials="BG">
    <w:p w14:paraId="6FED2C53" w14:textId="11A03442" w:rsidR="00D360FC" w:rsidRDefault="00D360FC">
      <w:pPr>
        <w:pStyle w:val="CommentText"/>
      </w:pPr>
      <w:r>
        <w:rPr>
          <w:rStyle w:val="CommentReference"/>
        </w:rPr>
        <w:annotationRef/>
      </w:r>
      <w:r w:rsidRPr="00AD09C4">
        <w:rPr>
          <w:highlight w:val="cyan"/>
        </w:rPr>
        <w:t>Do I need a citation here really?</w:t>
      </w:r>
    </w:p>
  </w:comment>
  <w:comment w:id="67" w:author="S J" w:date="2021-01-18T14:07:00Z" w:initials="SJ">
    <w:p w14:paraId="3B7460AF" w14:textId="31EABAB7" w:rsidR="00D360FC" w:rsidRDefault="00D360FC">
      <w:pPr>
        <w:pStyle w:val="CommentText"/>
      </w:pPr>
      <w:r>
        <w:rPr>
          <w:rStyle w:val="CommentReference"/>
        </w:rPr>
        <w:annotationRef/>
      </w:r>
      <w:r>
        <w:t xml:space="preserve">Wouldn’t hurt. </w:t>
      </w:r>
    </w:p>
  </w:comment>
  <w:comment w:id="68" w:author="Gallihugh, Brier" w:date="2021-01-18T15:31:00Z" w:initials="GB">
    <w:p w14:paraId="20D24CE2" w14:textId="530E7B24" w:rsidR="003C07AC" w:rsidRDefault="003C07AC">
      <w:pPr>
        <w:pStyle w:val="CommentText"/>
      </w:pPr>
      <w:r>
        <w:rPr>
          <w:rStyle w:val="CommentReference"/>
        </w:rPr>
        <w:annotationRef/>
      </w:r>
      <w:r>
        <w:t xml:space="preserve">This should be at the end of the thesis. </w:t>
      </w:r>
    </w:p>
  </w:comment>
  <w:comment w:id="70" w:author="S J" w:date="2021-01-04T12:09:00Z" w:initials="SJ">
    <w:p w14:paraId="5063BE7A" w14:textId="16BE4E0A" w:rsidR="00D360FC" w:rsidRDefault="00D360FC">
      <w:pPr>
        <w:pStyle w:val="CommentText"/>
      </w:pPr>
      <w:r>
        <w:rPr>
          <w:rStyle w:val="CommentReference"/>
        </w:rPr>
        <w:annotationRef/>
      </w:r>
      <w:r w:rsidRPr="00BA12D6">
        <w:rPr>
          <w:highlight w:val="cyan"/>
        </w:rPr>
        <w:t>Is there anything in the literature that would offer support for this conjecture?</w:t>
      </w:r>
    </w:p>
  </w:comment>
  <w:comment w:id="97" w:author="S J" w:date="2021-01-18T14:04:00Z" w:initials="SJ">
    <w:p w14:paraId="261EBB0E" w14:textId="27C201BA" w:rsidR="00D360FC" w:rsidRDefault="00D360FC">
      <w:pPr>
        <w:pStyle w:val="CommentText"/>
      </w:pPr>
      <w:r>
        <w:rPr>
          <w:rStyle w:val="CommentReference"/>
        </w:rPr>
        <w:annotationRef/>
      </w:r>
      <w:r>
        <w:t xml:space="preserve">Does knowing that one has privilege mitigate the deleterious effects on one’s empathy, or does the effect described by Kraus et al. only occur if you aren’t aware that you have such privilege? That is, is the implication of this research that knowing that one has privilege helps one to be a better community member vs. having the privilege but not seeing that this is so? </w:t>
      </w:r>
    </w:p>
  </w:comment>
  <w:comment w:id="103" w:author="Gallihugh, Brier" w:date="2021-01-17T22:23:00Z" w:initials="GB">
    <w:p w14:paraId="3AFFE68D" w14:textId="77777777" w:rsidR="00D360FC" w:rsidRDefault="00D360FC" w:rsidP="006C34B7">
      <w:pPr>
        <w:pStyle w:val="CommentText"/>
      </w:pPr>
      <w:r>
        <w:rPr>
          <w:rStyle w:val="CommentReference"/>
        </w:rPr>
        <w:annotationRef/>
      </w:r>
      <w:r w:rsidRPr="0012358C">
        <w:rPr>
          <w:highlight w:val="cyan"/>
        </w:rPr>
        <w:t>I think you have already said this. Maybe use this paragraph to affirm that your scale has promise, that it identifies two heretofore unknown subtypes of Christian privilege, and that not only should future research work to further validate these findings, but that additional facets of this construct should also be explored, as well as there being a need to explore how theories of Christian identity might be related to this scale. Try to end on an affirming note.</w:t>
      </w:r>
      <w:r>
        <w:t xml:space="preserve"> </w:t>
      </w:r>
    </w:p>
    <w:p w14:paraId="4756F180" w14:textId="063C86F8" w:rsidR="00D360FC" w:rsidRDefault="00D360FC">
      <w:pPr>
        <w:pStyle w:val="CommentText"/>
      </w:pPr>
    </w:p>
  </w:comment>
  <w:comment w:id="104" w:author="Brier" w:date="2020-10-19T13:34:00Z" w:initials="B">
    <w:p w14:paraId="3AA9CB19" w14:textId="36925B9B" w:rsidR="00D360FC" w:rsidRDefault="00D360FC">
      <w:pPr>
        <w:pStyle w:val="CommentText"/>
      </w:pPr>
      <w:r>
        <w:rPr>
          <w:rStyle w:val="CommentReference"/>
        </w:rPr>
        <w:annotationRef/>
      </w:r>
      <w:r w:rsidRPr="0012358C">
        <w:rPr>
          <w:highlight w:val="cyan"/>
        </w:rPr>
        <w:t>Add discussion references here</w:t>
      </w:r>
    </w:p>
  </w:comment>
  <w:comment w:id="108" w:author="S J" w:date="2020-11-12T13:57:00Z" w:initials="SJ">
    <w:p w14:paraId="32108C8D" w14:textId="1E5510F1" w:rsidR="00D360FC" w:rsidRDefault="00D360FC">
      <w:pPr>
        <w:pStyle w:val="CommentText"/>
      </w:pPr>
      <w:r>
        <w:rPr>
          <w:rStyle w:val="CommentReference"/>
        </w:rPr>
        <w:annotationRef/>
      </w:r>
      <w:r>
        <w:t>Acronyms must be explained in each tables (e.g., what does the SSJ stand for, etc.).</w:t>
      </w:r>
    </w:p>
  </w:comment>
  <w:comment w:id="113" w:author="S J" w:date="2021-01-18T13:09:00Z" w:initials="SJ">
    <w:p w14:paraId="104B63AE" w14:textId="764D289A" w:rsidR="00D360FC" w:rsidRDefault="00D360FC">
      <w:pPr>
        <w:pStyle w:val="CommentText"/>
      </w:pPr>
      <w:r>
        <w:rPr>
          <w:rStyle w:val="CommentReference"/>
        </w:rPr>
        <w:annotationRef/>
      </w:r>
      <w:r>
        <w:t xml:space="preserve">These abbreviations are APA style, and I don’t think you need to explain them. Also, I don’t think you need the note I have highlightedin red.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A74FA3D" w15:done="0"/>
  <w15:commentEx w15:paraId="015A5E36" w15:done="0"/>
  <w15:commentEx w15:paraId="3F75467E" w15:done="0"/>
  <w15:commentEx w15:paraId="65FC8BBD" w15:done="0"/>
  <w15:commentEx w15:paraId="67F5DB53" w15:done="0"/>
  <w15:commentEx w15:paraId="3140A44B" w15:done="0"/>
  <w15:commentEx w15:paraId="26CF612D" w15:done="0"/>
  <w15:commentEx w15:paraId="7CCFB484" w15:done="0"/>
  <w15:commentEx w15:paraId="474D1C7F" w15:paraIdParent="7CCFB484" w15:done="0"/>
  <w15:commentEx w15:paraId="6FED2C53" w15:done="0"/>
  <w15:commentEx w15:paraId="3B7460AF" w15:done="0"/>
  <w15:commentEx w15:paraId="20D24CE2" w15:done="0"/>
  <w15:commentEx w15:paraId="5063BE7A" w15:done="0"/>
  <w15:commentEx w15:paraId="261EBB0E" w15:done="0"/>
  <w15:commentEx w15:paraId="4756F180" w15:done="0"/>
  <w15:commentEx w15:paraId="3AA9CB19" w15:done="0"/>
  <w15:commentEx w15:paraId="32108C8D" w15:done="0"/>
  <w15:commentEx w15:paraId="104B63A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B01FCE" w16cex:dateUtc="2021-01-18T19:55:00Z"/>
  <w16cex:commentExtensible w16cex:durableId="23B0212F" w16cex:dateUtc="2021-01-18T20:01:00Z"/>
  <w16cex:commentExtensible w16cex:durableId="23AFFF52" w16cex:dateUtc="2021-01-18T17:36:00Z"/>
  <w16cex:commentExtensible w16cex:durableId="23B00C65" w16cex:dateUtc="2021-01-18T18:32:00Z"/>
  <w16cex:commentExtensible w16cex:durableId="23B00BA5" w16cex:dateUtc="2021-01-18T18:29:00Z"/>
  <w16cex:commentExtensible w16cex:durableId="239D7EB7" w16cex:dateUtc="2021-01-04T16:47:00Z"/>
  <w16cex:commentExtensible w16cex:durableId="23AC62D7" w16cex:dateUtc="2021-01-15T23:52:00Z"/>
  <w16cex:commentExtensible w16cex:durableId="23AC92B4" w16cex:dateUtc="2021-01-16T03:16:00Z"/>
  <w16cex:commentExtensible w16cex:durableId="238A26D0" w16cex:dateUtc="2020-12-21T00:38:00Z"/>
  <w16cex:commentExtensible w16cex:durableId="23B014BD" w16cex:dateUtc="2021-01-18T19:07:00Z"/>
  <w16cex:commentExtensible w16cex:durableId="23B0283E" w16cex:dateUtc="2021-01-18T20:31:00Z"/>
  <w16cex:commentExtensible w16cex:durableId="239D8412" w16cex:dateUtc="2021-01-04T17:09:00Z"/>
  <w16cex:commentExtensible w16cex:durableId="23B01400" w16cex:dateUtc="2021-01-18T19:04:00Z"/>
  <w16cex:commentExtensible w16cex:durableId="23AF3752" w16cex:dateUtc="2021-01-18T03:23:00Z"/>
  <w16cex:commentExtensible w16cex:durableId="23381457" w16cex:dateUtc="2020-10-19T17:34:00Z"/>
  <w16cex:commentExtensible w16cex:durableId="2357BDC5" w16cex:dateUtc="2020-11-12T18:57:00Z"/>
  <w16cex:commentExtensible w16cex:durableId="23B0070C" w16cex:dateUtc="2021-01-18T18:0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A74FA3D" w16cid:durableId="22333CBB"/>
  <w16cid:commentId w16cid:paraId="015A5E36" w16cid:durableId="23B01FCE"/>
  <w16cid:commentId w16cid:paraId="3F75467E" w16cid:durableId="23B0212F"/>
  <w16cid:commentId w16cid:paraId="65FC8BBD" w16cid:durableId="23AFFF52"/>
  <w16cid:commentId w16cid:paraId="67F5DB53" w16cid:durableId="23B00C65"/>
  <w16cid:commentId w16cid:paraId="3140A44B" w16cid:durableId="23B00BA5"/>
  <w16cid:commentId w16cid:paraId="26CF612D" w16cid:durableId="239D7EB7"/>
  <w16cid:commentId w16cid:paraId="7CCFB484" w16cid:durableId="23AC62D7"/>
  <w16cid:commentId w16cid:paraId="474D1C7F" w16cid:durableId="23AC92B4"/>
  <w16cid:commentId w16cid:paraId="6FED2C53" w16cid:durableId="238A26D0"/>
  <w16cid:commentId w16cid:paraId="3B7460AF" w16cid:durableId="23B014BD"/>
  <w16cid:commentId w16cid:paraId="20D24CE2" w16cid:durableId="23B0283E"/>
  <w16cid:commentId w16cid:paraId="5063BE7A" w16cid:durableId="239D8412"/>
  <w16cid:commentId w16cid:paraId="261EBB0E" w16cid:durableId="23B01400"/>
  <w16cid:commentId w16cid:paraId="4756F180" w16cid:durableId="23AF3752"/>
  <w16cid:commentId w16cid:paraId="3AA9CB19" w16cid:durableId="23381457"/>
  <w16cid:commentId w16cid:paraId="32108C8D" w16cid:durableId="2357BDC5"/>
  <w16cid:commentId w16cid:paraId="104B63AE" w16cid:durableId="23B0070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8923C8" w14:textId="77777777" w:rsidR="004954A9" w:rsidRDefault="004954A9" w:rsidP="00BD19D7">
      <w:r>
        <w:separator/>
      </w:r>
    </w:p>
  </w:endnote>
  <w:endnote w:type="continuationSeparator" w:id="0">
    <w:p w14:paraId="38FA0865" w14:textId="77777777" w:rsidR="004954A9" w:rsidRDefault="004954A9" w:rsidP="00BD19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altName w:val="﷽﷽﷽﷽﷽﷽﷽﷽"/>
    <w:panose1 w:val="02040502050405020303"/>
    <w:charset w:val="00"/>
    <w:family w:val="roman"/>
    <w:pitch w:val="variable"/>
    <w:sig w:usb0="00000287" w:usb1="00000000" w:usb2="00000000" w:usb3="00000000" w:csb0="0000009F" w:csb1="00000000"/>
  </w:font>
  <w:font w:name="Times">
    <w:altName w:val="﷽﷽﷽﷽﷽﷽﷽﷽ĝꄐ暽羓"/>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04F121" w14:textId="77777777" w:rsidR="004954A9" w:rsidRDefault="004954A9" w:rsidP="00BD19D7">
      <w:r>
        <w:separator/>
      </w:r>
    </w:p>
  </w:footnote>
  <w:footnote w:type="continuationSeparator" w:id="0">
    <w:p w14:paraId="180A6E73" w14:textId="77777777" w:rsidR="004954A9" w:rsidRDefault="004954A9" w:rsidP="00BD19D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42AE1A" w14:textId="77777777" w:rsidR="00D360FC" w:rsidRDefault="00D360FC" w:rsidP="00251D3D">
    <w:pPr>
      <w:pStyle w:val="Header"/>
      <w:tabs>
        <w:tab w:val="left" w:pos="2465"/>
      </w:tabs>
    </w:pPr>
    <w:r>
      <w:t>AN EXPLORATORY SCALE OF CHRISTIAN PRIVILEGE</w:t>
    </w:r>
    <w:r>
      <w:tab/>
    </w:r>
    <w:r>
      <w:fldChar w:fldCharType="begin"/>
    </w:r>
    <w:r>
      <w:instrText xml:space="preserve"> PAGE   \* MERGEFORMAT </w:instrText>
    </w:r>
    <w:r>
      <w:fldChar w:fldCharType="separate"/>
    </w:r>
    <w:r>
      <w:rPr>
        <w:noProof/>
      </w:rPr>
      <w:t>27</w:t>
    </w:r>
    <w:r>
      <w:rPr>
        <w:noProof/>
      </w:rPr>
      <w:fldChar w:fldCharType="end"/>
    </w:r>
  </w:p>
  <w:p w14:paraId="121DF177" w14:textId="77777777" w:rsidR="00D360FC" w:rsidRDefault="00D360F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E0EFC5" w14:textId="7F61B4B5" w:rsidR="00D360FC" w:rsidRDefault="00D360FC" w:rsidP="00CE5152">
    <w:pPr>
      <w:pStyle w:val="Header"/>
    </w:pPr>
    <w:r>
      <w:t>Running head: AN EXPLORATORY SCALE OF CHRISTIAN PRIVILEGE</w:t>
    </w:r>
    <w:r>
      <w:tab/>
    </w:r>
    <w:r>
      <w:fldChar w:fldCharType="begin"/>
    </w:r>
    <w:r>
      <w:instrText xml:space="preserve"> PAGE   \* MERGEFORMAT </w:instrText>
    </w:r>
    <w:r>
      <w:fldChar w:fldCharType="separate"/>
    </w:r>
    <w:r>
      <w:rPr>
        <w:noProof/>
      </w:rPr>
      <w:t>43</w:t>
    </w:r>
    <w:r>
      <w:rPr>
        <w:noProof/>
      </w:rPr>
      <w:fldChar w:fldCharType="end"/>
    </w:r>
  </w:p>
  <w:p w14:paraId="075B13B0" w14:textId="77777777" w:rsidR="00D360FC" w:rsidRDefault="00D360F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CAA808E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14A26AE"/>
    <w:multiLevelType w:val="hybridMultilevel"/>
    <w:tmpl w:val="622236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1C1E87"/>
    <w:multiLevelType w:val="hybridMultilevel"/>
    <w:tmpl w:val="B29CAB10"/>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038372FF"/>
    <w:multiLevelType w:val="hybridMultilevel"/>
    <w:tmpl w:val="3E743878"/>
    <w:lvl w:ilvl="0" w:tplc="CB565690">
      <w:start w:val="1"/>
      <w:numFmt w:val="decimal"/>
      <w:lvlText w:val="%1."/>
      <w:lvlJc w:val="left"/>
      <w:pPr>
        <w:ind w:left="720" w:hanging="360"/>
      </w:pPr>
      <w:rPr>
        <w:rFonts w:eastAsia="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55A023F"/>
    <w:multiLevelType w:val="hybridMultilevel"/>
    <w:tmpl w:val="A3B83D50"/>
    <w:lvl w:ilvl="0" w:tplc="81C2959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60637E9"/>
    <w:multiLevelType w:val="hybridMultilevel"/>
    <w:tmpl w:val="F9061E66"/>
    <w:lvl w:ilvl="0" w:tplc="356A8A4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0AB44A11"/>
    <w:multiLevelType w:val="hybridMultilevel"/>
    <w:tmpl w:val="963E4E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1297DDD"/>
    <w:multiLevelType w:val="hybridMultilevel"/>
    <w:tmpl w:val="4E1261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61A0E2E"/>
    <w:multiLevelType w:val="hybridMultilevel"/>
    <w:tmpl w:val="D866844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8774446"/>
    <w:multiLevelType w:val="hybridMultilevel"/>
    <w:tmpl w:val="934650DA"/>
    <w:lvl w:ilvl="0" w:tplc="1F10F182">
      <w:start w:val="44"/>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A1B2BA4"/>
    <w:multiLevelType w:val="hybridMultilevel"/>
    <w:tmpl w:val="CFD47A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06E4393"/>
    <w:multiLevelType w:val="hybridMultilevel"/>
    <w:tmpl w:val="3C7830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1FF75AE"/>
    <w:multiLevelType w:val="hybridMultilevel"/>
    <w:tmpl w:val="916A37D8"/>
    <w:lvl w:ilvl="0" w:tplc="46A80622">
      <w:start w:val="9"/>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44E09AC"/>
    <w:multiLevelType w:val="hybridMultilevel"/>
    <w:tmpl w:val="F80C7E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B03563B"/>
    <w:multiLevelType w:val="hybridMultilevel"/>
    <w:tmpl w:val="A77E18F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272744E"/>
    <w:multiLevelType w:val="hybridMultilevel"/>
    <w:tmpl w:val="8BEC4042"/>
    <w:lvl w:ilvl="0" w:tplc="4B708B8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4195016"/>
    <w:multiLevelType w:val="hybridMultilevel"/>
    <w:tmpl w:val="CD96A6F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6870FE2"/>
    <w:multiLevelType w:val="hybridMultilevel"/>
    <w:tmpl w:val="926CB74C"/>
    <w:lvl w:ilvl="0" w:tplc="1C6A683E">
      <w:start w:val="7"/>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8E97AF9"/>
    <w:multiLevelType w:val="hybridMultilevel"/>
    <w:tmpl w:val="2154D5B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C413E00"/>
    <w:multiLevelType w:val="hybridMultilevel"/>
    <w:tmpl w:val="BF0837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2881289"/>
    <w:multiLevelType w:val="hybridMultilevel"/>
    <w:tmpl w:val="70D66238"/>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1" w15:restartNumberingAfterBreak="0">
    <w:nsid w:val="441C1A3D"/>
    <w:multiLevelType w:val="multilevel"/>
    <w:tmpl w:val="8B5A94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31B06F4"/>
    <w:multiLevelType w:val="hybridMultilevel"/>
    <w:tmpl w:val="2B8E719A"/>
    <w:lvl w:ilvl="0" w:tplc="8E0867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53DE4514"/>
    <w:multiLevelType w:val="hybridMultilevel"/>
    <w:tmpl w:val="27C41890"/>
    <w:lvl w:ilvl="0" w:tplc="7E18E7EE">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4" w15:restartNumberingAfterBreak="0">
    <w:nsid w:val="5429662C"/>
    <w:multiLevelType w:val="hybridMultilevel"/>
    <w:tmpl w:val="F9E8EE20"/>
    <w:lvl w:ilvl="0" w:tplc="86D4D946">
      <w:start w:val="1"/>
      <w:numFmt w:val="decimal"/>
      <w:lvlText w:val="%1."/>
      <w:lvlJc w:val="left"/>
      <w:pPr>
        <w:ind w:left="720" w:hanging="360"/>
      </w:pPr>
      <w:rPr>
        <w:rFonts w:eastAsia="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A733C99"/>
    <w:multiLevelType w:val="hybridMultilevel"/>
    <w:tmpl w:val="BEAEAB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B051C47"/>
    <w:multiLevelType w:val="hybridMultilevel"/>
    <w:tmpl w:val="A9D6F24E"/>
    <w:lvl w:ilvl="0" w:tplc="5B16BF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5E31483D"/>
    <w:multiLevelType w:val="hybridMultilevel"/>
    <w:tmpl w:val="377259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361509E"/>
    <w:multiLevelType w:val="hybridMultilevel"/>
    <w:tmpl w:val="24C8587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6290A96"/>
    <w:multiLevelType w:val="hybridMultilevel"/>
    <w:tmpl w:val="BC14C786"/>
    <w:lvl w:ilvl="0" w:tplc="EF46F2D2">
      <w:start w:val="1"/>
      <w:numFmt w:val="decimal"/>
      <w:lvlText w:val="%1."/>
      <w:lvlJc w:val="left"/>
      <w:pPr>
        <w:ind w:left="720" w:hanging="360"/>
      </w:pPr>
      <w:rPr>
        <w:rFonts w:hint="default"/>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B852D74"/>
    <w:multiLevelType w:val="hybridMultilevel"/>
    <w:tmpl w:val="D0782D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21272D5"/>
    <w:multiLevelType w:val="hybridMultilevel"/>
    <w:tmpl w:val="602E387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72D77E0D"/>
    <w:multiLevelType w:val="hybridMultilevel"/>
    <w:tmpl w:val="8D8245F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39F70A4"/>
    <w:multiLevelType w:val="hybridMultilevel"/>
    <w:tmpl w:val="2E5E32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6"/>
  </w:num>
  <w:num w:numId="2">
    <w:abstractNumId w:val="22"/>
  </w:num>
  <w:num w:numId="3">
    <w:abstractNumId w:val="11"/>
  </w:num>
  <w:num w:numId="4">
    <w:abstractNumId w:val="6"/>
  </w:num>
  <w:num w:numId="5">
    <w:abstractNumId w:val="19"/>
  </w:num>
  <w:num w:numId="6">
    <w:abstractNumId w:val="29"/>
  </w:num>
  <w:num w:numId="7">
    <w:abstractNumId w:val="7"/>
  </w:num>
  <w:num w:numId="8">
    <w:abstractNumId w:val="30"/>
  </w:num>
  <w:num w:numId="9">
    <w:abstractNumId w:val="31"/>
  </w:num>
  <w:num w:numId="10">
    <w:abstractNumId w:val="0"/>
  </w:num>
  <w:num w:numId="11">
    <w:abstractNumId w:val="21"/>
  </w:num>
  <w:num w:numId="12">
    <w:abstractNumId w:val="8"/>
  </w:num>
  <w:num w:numId="13">
    <w:abstractNumId w:val="12"/>
  </w:num>
  <w:num w:numId="14">
    <w:abstractNumId w:val="24"/>
  </w:num>
  <w:num w:numId="15">
    <w:abstractNumId w:val="3"/>
  </w:num>
  <w:num w:numId="16">
    <w:abstractNumId w:val="25"/>
  </w:num>
  <w:num w:numId="17">
    <w:abstractNumId w:val="1"/>
  </w:num>
  <w:num w:numId="18">
    <w:abstractNumId w:val="20"/>
  </w:num>
  <w:num w:numId="19">
    <w:abstractNumId w:val="2"/>
  </w:num>
  <w:num w:numId="20">
    <w:abstractNumId w:val="5"/>
  </w:num>
  <w:num w:numId="21">
    <w:abstractNumId w:val="4"/>
  </w:num>
  <w:num w:numId="22">
    <w:abstractNumId w:val="13"/>
  </w:num>
  <w:num w:numId="23">
    <w:abstractNumId w:val="15"/>
  </w:num>
  <w:num w:numId="24">
    <w:abstractNumId w:val="9"/>
  </w:num>
  <w:num w:numId="25">
    <w:abstractNumId w:val="33"/>
  </w:num>
  <w:num w:numId="26">
    <w:abstractNumId w:val="23"/>
  </w:num>
  <w:num w:numId="27">
    <w:abstractNumId w:val="10"/>
  </w:num>
  <w:num w:numId="28">
    <w:abstractNumId w:val="27"/>
  </w:num>
  <w:num w:numId="29">
    <w:abstractNumId w:val="17"/>
  </w:num>
  <w:num w:numId="30">
    <w:abstractNumId w:val="18"/>
  </w:num>
  <w:num w:numId="31">
    <w:abstractNumId w:val="16"/>
  </w:num>
  <w:num w:numId="32">
    <w:abstractNumId w:val="14"/>
  </w:num>
  <w:num w:numId="33">
    <w:abstractNumId w:val="28"/>
  </w:num>
  <w:num w:numId="34">
    <w:abstractNumId w:val="3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Brier Gallihugh">
    <w15:presenceInfo w15:providerId="AD" w15:userId="S::bgallihu@emich.edu::0488c66e-ced2-4909-a2b1-a41edf28a0b3"/>
  </w15:person>
  <w15:person w15:author="Gallihugh, Brier">
    <w15:presenceInfo w15:providerId="AD" w15:userId="S::bg464219@ohio.edu::b6ea68da-f32a-4426-b5a5-902ee2af9039"/>
  </w15:person>
  <w15:person w15:author="S J">
    <w15:presenceInfo w15:providerId="Windows Live" w15:userId="deac1655c48c7d11"/>
  </w15:person>
  <w15:person w15:author="Brier">
    <w15:presenceInfo w15:providerId="Windows Live" w15:userId="a0650d3c4047cd0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5"/>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304E"/>
    <w:rsid w:val="0000121E"/>
    <w:rsid w:val="00005B6B"/>
    <w:rsid w:val="0000602A"/>
    <w:rsid w:val="000060F4"/>
    <w:rsid w:val="0000784A"/>
    <w:rsid w:val="00007935"/>
    <w:rsid w:val="00010D99"/>
    <w:rsid w:val="000116EE"/>
    <w:rsid w:val="00014DEA"/>
    <w:rsid w:val="0001531A"/>
    <w:rsid w:val="00015D40"/>
    <w:rsid w:val="00016B2D"/>
    <w:rsid w:val="00016F90"/>
    <w:rsid w:val="000216D5"/>
    <w:rsid w:val="00026F2E"/>
    <w:rsid w:val="00034A44"/>
    <w:rsid w:val="00034E6F"/>
    <w:rsid w:val="00036AF3"/>
    <w:rsid w:val="00037873"/>
    <w:rsid w:val="000425A4"/>
    <w:rsid w:val="00043EAA"/>
    <w:rsid w:val="00046CA2"/>
    <w:rsid w:val="000550E3"/>
    <w:rsid w:val="00056FF7"/>
    <w:rsid w:val="00060A1B"/>
    <w:rsid w:val="000625DB"/>
    <w:rsid w:val="00062B80"/>
    <w:rsid w:val="00063060"/>
    <w:rsid w:val="00063D05"/>
    <w:rsid w:val="000644F1"/>
    <w:rsid w:val="00064904"/>
    <w:rsid w:val="0006562A"/>
    <w:rsid w:val="000666A8"/>
    <w:rsid w:val="00066A4D"/>
    <w:rsid w:val="00066F2E"/>
    <w:rsid w:val="000712E4"/>
    <w:rsid w:val="00071C6D"/>
    <w:rsid w:val="00072C59"/>
    <w:rsid w:val="0007391F"/>
    <w:rsid w:val="00073A5E"/>
    <w:rsid w:val="00073B44"/>
    <w:rsid w:val="00073DA6"/>
    <w:rsid w:val="00074825"/>
    <w:rsid w:val="000807CF"/>
    <w:rsid w:val="000819EF"/>
    <w:rsid w:val="0008283A"/>
    <w:rsid w:val="00082CAC"/>
    <w:rsid w:val="00082DC6"/>
    <w:rsid w:val="000849C5"/>
    <w:rsid w:val="000872A7"/>
    <w:rsid w:val="000872CF"/>
    <w:rsid w:val="00087E93"/>
    <w:rsid w:val="0009004C"/>
    <w:rsid w:val="00094065"/>
    <w:rsid w:val="00095BCD"/>
    <w:rsid w:val="00096B28"/>
    <w:rsid w:val="000A0973"/>
    <w:rsid w:val="000A250D"/>
    <w:rsid w:val="000A28C6"/>
    <w:rsid w:val="000A3B0C"/>
    <w:rsid w:val="000A65A5"/>
    <w:rsid w:val="000B2879"/>
    <w:rsid w:val="000B32FF"/>
    <w:rsid w:val="000B53EA"/>
    <w:rsid w:val="000B71C3"/>
    <w:rsid w:val="000C06EF"/>
    <w:rsid w:val="000C3C59"/>
    <w:rsid w:val="000C51FD"/>
    <w:rsid w:val="000C6207"/>
    <w:rsid w:val="000C76F9"/>
    <w:rsid w:val="000D27A2"/>
    <w:rsid w:val="000D4262"/>
    <w:rsid w:val="000D6957"/>
    <w:rsid w:val="000E0664"/>
    <w:rsid w:val="000E07C6"/>
    <w:rsid w:val="000E10B9"/>
    <w:rsid w:val="000E269E"/>
    <w:rsid w:val="000E2AC1"/>
    <w:rsid w:val="000E3086"/>
    <w:rsid w:val="000E41BB"/>
    <w:rsid w:val="000E7E23"/>
    <w:rsid w:val="000F04AD"/>
    <w:rsid w:val="000F0A25"/>
    <w:rsid w:val="000F21AE"/>
    <w:rsid w:val="000F3247"/>
    <w:rsid w:val="000F3CD2"/>
    <w:rsid w:val="000F457E"/>
    <w:rsid w:val="000F582C"/>
    <w:rsid w:val="000F6089"/>
    <w:rsid w:val="000F763D"/>
    <w:rsid w:val="0010003A"/>
    <w:rsid w:val="00101B21"/>
    <w:rsid w:val="00104F40"/>
    <w:rsid w:val="0010527B"/>
    <w:rsid w:val="001076C2"/>
    <w:rsid w:val="0011088A"/>
    <w:rsid w:val="00112F60"/>
    <w:rsid w:val="00112F64"/>
    <w:rsid w:val="001132A2"/>
    <w:rsid w:val="00113C27"/>
    <w:rsid w:val="00113CDE"/>
    <w:rsid w:val="00113F76"/>
    <w:rsid w:val="001144BE"/>
    <w:rsid w:val="0012320D"/>
    <w:rsid w:val="0012358C"/>
    <w:rsid w:val="00123BE3"/>
    <w:rsid w:val="00125B96"/>
    <w:rsid w:val="00126FE5"/>
    <w:rsid w:val="00130409"/>
    <w:rsid w:val="001306A9"/>
    <w:rsid w:val="00131D6A"/>
    <w:rsid w:val="00132AB9"/>
    <w:rsid w:val="00134314"/>
    <w:rsid w:val="00136052"/>
    <w:rsid w:val="001368AF"/>
    <w:rsid w:val="00136BFD"/>
    <w:rsid w:val="001376BF"/>
    <w:rsid w:val="001401C1"/>
    <w:rsid w:val="00142974"/>
    <w:rsid w:val="001449ED"/>
    <w:rsid w:val="001460C4"/>
    <w:rsid w:val="00146247"/>
    <w:rsid w:val="00150C6C"/>
    <w:rsid w:val="00151B78"/>
    <w:rsid w:val="00152317"/>
    <w:rsid w:val="0015345B"/>
    <w:rsid w:val="00153967"/>
    <w:rsid w:val="00153AC1"/>
    <w:rsid w:val="00160899"/>
    <w:rsid w:val="00162F22"/>
    <w:rsid w:val="00163CF9"/>
    <w:rsid w:val="0016603A"/>
    <w:rsid w:val="00166E6E"/>
    <w:rsid w:val="0016715F"/>
    <w:rsid w:val="00171537"/>
    <w:rsid w:val="0017235C"/>
    <w:rsid w:val="0017410E"/>
    <w:rsid w:val="001773E5"/>
    <w:rsid w:val="00182E85"/>
    <w:rsid w:val="0018441C"/>
    <w:rsid w:val="00185716"/>
    <w:rsid w:val="00186F28"/>
    <w:rsid w:val="00190C63"/>
    <w:rsid w:val="00191458"/>
    <w:rsid w:val="00191503"/>
    <w:rsid w:val="00193134"/>
    <w:rsid w:val="00193139"/>
    <w:rsid w:val="001935BF"/>
    <w:rsid w:val="00195DBE"/>
    <w:rsid w:val="00197A1A"/>
    <w:rsid w:val="00197EE3"/>
    <w:rsid w:val="001A21AA"/>
    <w:rsid w:val="001A3A3D"/>
    <w:rsid w:val="001A5692"/>
    <w:rsid w:val="001A66BA"/>
    <w:rsid w:val="001A715C"/>
    <w:rsid w:val="001B1E83"/>
    <w:rsid w:val="001B2501"/>
    <w:rsid w:val="001B3E17"/>
    <w:rsid w:val="001B40AB"/>
    <w:rsid w:val="001B53FF"/>
    <w:rsid w:val="001B5405"/>
    <w:rsid w:val="001C1F20"/>
    <w:rsid w:val="001C3131"/>
    <w:rsid w:val="001C3B33"/>
    <w:rsid w:val="001C415B"/>
    <w:rsid w:val="001C47BD"/>
    <w:rsid w:val="001C541B"/>
    <w:rsid w:val="001C6D3B"/>
    <w:rsid w:val="001D2D12"/>
    <w:rsid w:val="001D2D2A"/>
    <w:rsid w:val="001D4F50"/>
    <w:rsid w:val="001D627B"/>
    <w:rsid w:val="001D75B1"/>
    <w:rsid w:val="001E177E"/>
    <w:rsid w:val="001E1C84"/>
    <w:rsid w:val="001E2071"/>
    <w:rsid w:val="001E23D3"/>
    <w:rsid w:val="001E4459"/>
    <w:rsid w:val="001E67FD"/>
    <w:rsid w:val="001E6E1F"/>
    <w:rsid w:val="001E6FBC"/>
    <w:rsid w:val="001F06EB"/>
    <w:rsid w:val="001F0836"/>
    <w:rsid w:val="001F360D"/>
    <w:rsid w:val="001F6F8A"/>
    <w:rsid w:val="001F7F42"/>
    <w:rsid w:val="00203207"/>
    <w:rsid w:val="002034AB"/>
    <w:rsid w:val="00204EF7"/>
    <w:rsid w:val="00211601"/>
    <w:rsid w:val="0021256F"/>
    <w:rsid w:val="00212BE8"/>
    <w:rsid w:val="00214067"/>
    <w:rsid w:val="00214AC8"/>
    <w:rsid w:val="00215698"/>
    <w:rsid w:val="00215F6E"/>
    <w:rsid w:val="002174B6"/>
    <w:rsid w:val="00221CB2"/>
    <w:rsid w:val="002227B4"/>
    <w:rsid w:val="002231EC"/>
    <w:rsid w:val="00223EB1"/>
    <w:rsid w:val="00225BEE"/>
    <w:rsid w:val="00226971"/>
    <w:rsid w:val="002315C8"/>
    <w:rsid w:val="00231CB9"/>
    <w:rsid w:val="00232713"/>
    <w:rsid w:val="00233E7A"/>
    <w:rsid w:val="00234186"/>
    <w:rsid w:val="00235351"/>
    <w:rsid w:val="0023668B"/>
    <w:rsid w:val="00240852"/>
    <w:rsid w:val="00240E55"/>
    <w:rsid w:val="00242C58"/>
    <w:rsid w:val="0024320F"/>
    <w:rsid w:val="00243215"/>
    <w:rsid w:val="00243D48"/>
    <w:rsid w:val="00245805"/>
    <w:rsid w:val="0024682B"/>
    <w:rsid w:val="00246CF9"/>
    <w:rsid w:val="00247C17"/>
    <w:rsid w:val="002508E8"/>
    <w:rsid w:val="00251134"/>
    <w:rsid w:val="00251242"/>
    <w:rsid w:val="00251849"/>
    <w:rsid w:val="00251D3D"/>
    <w:rsid w:val="002538FF"/>
    <w:rsid w:val="0025455B"/>
    <w:rsid w:val="00254D1F"/>
    <w:rsid w:val="00255B68"/>
    <w:rsid w:val="00255CBA"/>
    <w:rsid w:val="00256057"/>
    <w:rsid w:val="002563DC"/>
    <w:rsid w:val="00256C27"/>
    <w:rsid w:val="0026011B"/>
    <w:rsid w:val="00262D3F"/>
    <w:rsid w:val="00265F5C"/>
    <w:rsid w:val="00267686"/>
    <w:rsid w:val="002702EF"/>
    <w:rsid w:val="0027056B"/>
    <w:rsid w:val="00270E7B"/>
    <w:rsid w:val="002711A6"/>
    <w:rsid w:val="00271AB4"/>
    <w:rsid w:val="00277E04"/>
    <w:rsid w:val="00280286"/>
    <w:rsid w:val="00282E14"/>
    <w:rsid w:val="00283990"/>
    <w:rsid w:val="00283EEF"/>
    <w:rsid w:val="00284B05"/>
    <w:rsid w:val="00285C39"/>
    <w:rsid w:val="00287CE1"/>
    <w:rsid w:val="002913C3"/>
    <w:rsid w:val="00291A58"/>
    <w:rsid w:val="00293BB0"/>
    <w:rsid w:val="00296625"/>
    <w:rsid w:val="00297472"/>
    <w:rsid w:val="002979DE"/>
    <w:rsid w:val="002A1DF2"/>
    <w:rsid w:val="002A1FBF"/>
    <w:rsid w:val="002A3381"/>
    <w:rsid w:val="002A4875"/>
    <w:rsid w:val="002A5160"/>
    <w:rsid w:val="002B22D7"/>
    <w:rsid w:val="002B2B5B"/>
    <w:rsid w:val="002B3BE0"/>
    <w:rsid w:val="002B4C24"/>
    <w:rsid w:val="002B6EF5"/>
    <w:rsid w:val="002C0F23"/>
    <w:rsid w:val="002C371D"/>
    <w:rsid w:val="002C3976"/>
    <w:rsid w:val="002D02EA"/>
    <w:rsid w:val="002D0309"/>
    <w:rsid w:val="002D093A"/>
    <w:rsid w:val="002D0DF2"/>
    <w:rsid w:val="002D0FAE"/>
    <w:rsid w:val="002D155E"/>
    <w:rsid w:val="002D5A53"/>
    <w:rsid w:val="002D6C22"/>
    <w:rsid w:val="002D7DAA"/>
    <w:rsid w:val="002E0CB1"/>
    <w:rsid w:val="002E223A"/>
    <w:rsid w:val="002E355F"/>
    <w:rsid w:val="002E40A6"/>
    <w:rsid w:val="002E4813"/>
    <w:rsid w:val="002E4A88"/>
    <w:rsid w:val="002E574D"/>
    <w:rsid w:val="002E6079"/>
    <w:rsid w:val="002E6201"/>
    <w:rsid w:val="002E6723"/>
    <w:rsid w:val="002F1C1E"/>
    <w:rsid w:val="002F4922"/>
    <w:rsid w:val="002F4F63"/>
    <w:rsid w:val="002F7049"/>
    <w:rsid w:val="00300DCC"/>
    <w:rsid w:val="003019B0"/>
    <w:rsid w:val="00303E68"/>
    <w:rsid w:val="003054A1"/>
    <w:rsid w:val="00307299"/>
    <w:rsid w:val="0031002E"/>
    <w:rsid w:val="00311A99"/>
    <w:rsid w:val="00311D86"/>
    <w:rsid w:val="00312482"/>
    <w:rsid w:val="00312EE9"/>
    <w:rsid w:val="00315FEB"/>
    <w:rsid w:val="00316290"/>
    <w:rsid w:val="0031650B"/>
    <w:rsid w:val="00317158"/>
    <w:rsid w:val="00317544"/>
    <w:rsid w:val="00324BD8"/>
    <w:rsid w:val="0032542C"/>
    <w:rsid w:val="00325627"/>
    <w:rsid w:val="00326104"/>
    <w:rsid w:val="003262F6"/>
    <w:rsid w:val="00326520"/>
    <w:rsid w:val="003304CD"/>
    <w:rsid w:val="00332025"/>
    <w:rsid w:val="00335872"/>
    <w:rsid w:val="00340577"/>
    <w:rsid w:val="00343B50"/>
    <w:rsid w:val="00343D87"/>
    <w:rsid w:val="00345A6B"/>
    <w:rsid w:val="0034737F"/>
    <w:rsid w:val="00347876"/>
    <w:rsid w:val="00347FB5"/>
    <w:rsid w:val="00351787"/>
    <w:rsid w:val="003524FB"/>
    <w:rsid w:val="00352E6C"/>
    <w:rsid w:val="00353A67"/>
    <w:rsid w:val="0035448B"/>
    <w:rsid w:val="0035448D"/>
    <w:rsid w:val="00354FD2"/>
    <w:rsid w:val="0035554A"/>
    <w:rsid w:val="00355A10"/>
    <w:rsid w:val="00355A4E"/>
    <w:rsid w:val="00355AD6"/>
    <w:rsid w:val="003565D8"/>
    <w:rsid w:val="0035684B"/>
    <w:rsid w:val="003621FF"/>
    <w:rsid w:val="00365B70"/>
    <w:rsid w:val="00370B86"/>
    <w:rsid w:val="0037158B"/>
    <w:rsid w:val="00371DD4"/>
    <w:rsid w:val="00371F39"/>
    <w:rsid w:val="0037233C"/>
    <w:rsid w:val="003723B2"/>
    <w:rsid w:val="00372B68"/>
    <w:rsid w:val="003743CD"/>
    <w:rsid w:val="00376214"/>
    <w:rsid w:val="0037656D"/>
    <w:rsid w:val="003771D8"/>
    <w:rsid w:val="00382C60"/>
    <w:rsid w:val="00385D35"/>
    <w:rsid w:val="003869E0"/>
    <w:rsid w:val="00391041"/>
    <w:rsid w:val="00396E3B"/>
    <w:rsid w:val="003A012E"/>
    <w:rsid w:val="003A0222"/>
    <w:rsid w:val="003A03BE"/>
    <w:rsid w:val="003A0A8B"/>
    <w:rsid w:val="003A1EF2"/>
    <w:rsid w:val="003A27C6"/>
    <w:rsid w:val="003A2A4B"/>
    <w:rsid w:val="003A32A6"/>
    <w:rsid w:val="003A432F"/>
    <w:rsid w:val="003A4B5B"/>
    <w:rsid w:val="003A5491"/>
    <w:rsid w:val="003A6054"/>
    <w:rsid w:val="003B023B"/>
    <w:rsid w:val="003B03BE"/>
    <w:rsid w:val="003B10E5"/>
    <w:rsid w:val="003B32E7"/>
    <w:rsid w:val="003B382B"/>
    <w:rsid w:val="003B503E"/>
    <w:rsid w:val="003B5054"/>
    <w:rsid w:val="003B7275"/>
    <w:rsid w:val="003B74FD"/>
    <w:rsid w:val="003C07AC"/>
    <w:rsid w:val="003C128A"/>
    <w:rsid w:val="003C1C8E"/>
    <w:rsid w:val="003C2E16"/>
    <w:rsid w:val="003C3572"/>
    <w:rsid w:val="003C579B"/>
    <w:rsid w:val="003C583C"/>
    <w:rsid w:val="003C7774"/>
    <w:rsid w:val="003C7A2F"/>
    <w:rsid w:val="003C7C1F"/>
    <w:rsid w:val="003C7E1E"/>
    <w:rsid w:val="003D0067"/>
    <w:rsid w:val="003D0740"/>
    <w:rsid w:val="003D10D9"/>
    <w:rsid w:val="003D2402"/>
    <w:rsid w:val="003D34AA"/>
    <w:rsid w:val="003D3633"/>
    <w:rsid w:val="003D52C8"/>
    <w:rsid w:val="003D56F4"/>
    <w:rsid w:val="003D581A"/>
    <w:rsid w:val="003E081D"/>
    <w:rsid w:val="003E095B"/>
    <w:rsid w:val="003E0F7C"/>
    <w:rsid w:val="003E1CBC"/>
    <w:rsid w:val="003E2EAA"/>
    <w:rsid w:val="003E4561"/>
    <w:rsid w:val="003E618C"/>
    <w:rsid w:val="003E6EDC"/>
    <w:rsid w:val="003F01F5"/>
    <w:rsid w:val="003F0402"/>
    <w:rsid w:val="003F23A3"/>
    <w:rsid w:val="003F5870"/>
    <w:rsid w:val="003F5C35"/>
    <w:rsid w:val="003F5E6E"/>
    <w:rsid w:val="003F6828"/>
    <w:rsid w:val="003F7E32"/>
    <w:rsid w:val="00402420"/>
    <w:rsid w:val="00402850"/>
    <w:rsid w:val="00402C92"/>
    <w:rsid w:val="0040366B"/>
    <w:rsid w:val="004037D7"/>
    <w:rsid w:val="004037FB"/>
    <w:rsid w:val="0040423A"/>
    <w:rsid w:val="00404DEC"/>
    <w:rsid w:val="004064E9"/>
    <w:rsid w:val="0040668B"/>
    <w:rsid w:val="004067F6"/>
    <w:rsid w:val="00410950"/>
    <w:rsid w:val="00411042"/>
    <w:rsid w:val="00412101"/>
    <w:rsid w:val="00414306"/>
    <w:rsid w:val="004161EB"/>
    <w:rsid w:val="004162D3"/>
    <w:rsid w:val="0041763B"/>
    <w:rsid w:val="00420408"/>
    <w:rsid w:val="0042117E"/>
    <w:rsid w:val="00423413"/>
    <w:rsid w:val="0042447C"/>
    <w:rsid w:val="00424B37"/>
    <w:rsid w:val="004269E4"/>
    <w:rsid w:val="0043282F"/>
    <w:rsid w:val="00433242"/>
    <w:rsid w:val="00433502"/>
    <w:rsid w:val="00433F47"/>
    <w:rsid w:val="00435701"/>
    <w:rsid w:val="00437867"/>
    <w:rsid w:val="004400A4"/>
    <w:rsid w:val="00440E42"/>
    <w:rsid w:val="00440EBC"/>
    <w:rsid w:val="004410A1"/>
    <w:rsid w:val="004419A1"/>
    <w:rsid w:val="004449BE"/>
    <w:rsid w:val="0044534B"/>
    <w:rsid w:val="004461A8"/>
    <w:rsid w:val="00450C7C"/>
    <w:rsid w:val="004523E4"/>
    <w:rsid w:val="004524C1"/>
    <w:rsid w:val="0045375D"/>
    <w:rsid w:val="00453BDC"/>
    <w:rsid w:val="00454AAA"/>
    <w:rsid w:val="004550D5"/>
    <w:rsid w:val="00457462"/>
    <w:rsid w:val="004601DB"/>
    <w:rsid w:val="00461617"/>
    <w:rsid w:val="00463187"/>
    <w:rsid w:val="004634FF"/>
    <w:rsid w:val="00463B3E"/>
    <w:rsid w:val="004641F6"/>
    <w:rsid w:val="00467782"/>
    <w:rsid w:val="0047104C"/>
    <w:rsid w:val="00471056"/>
    <w:rsid w:val="00474538"/>
    <w:rsid w:val="00475CDC"/>
    <w:rsid w:val="004802E7"/>
    <w:rsid w:val="00481364"/>
    <w:rsid w:val="00482366"/>
    <w:rsid w:val="004830BF"/>
    <w:rsid w:val="00487246"/>
    <w:rsid w:val="004872BD"/>
    <w:rsid w:val="0049025E"/>
    <w:rsid w:val="00490969"/>
    <w:rsid w:val="004914CB"/>
    <w:rsid w:val="004954A9"/>
    <w:rsid w:val="00496584"/>
    <w:rsid w:val="00497F15"/>
    <w:rsid w:val="004A0C20"/>
    <w:rsid w:val="004A1552"/>
    <w:rsid w:val="004A5B7B"/>
    <w:rsid w:val="004A6829"/>
    <w:rsid w:val="004A7FDD"/>
    <w:rsid w:val="004B0E34"/>
    <w:rsid w:val="004B293F"/>
    <w:rsid w:val="004B3135"/>
    <w:rsid w:val="004B51A0"/>
    <w:rsid w:val="004C0374"/>
    <w:rsid w:val="004C1CCF"/>
    <w:rsid w:val="004C283F"/>
    <w:rsid w:val="004C4C05"/>
    <w:rsid w:val="004C4F01"/>
    <w:rsid w:val="004D0937"/>
    <w:rsid w:val="004D1BF1"/>
    <w:rsid w:val="004D2EA5"/>
    <w:rsid w:val="004D420E"/>
    <w:rsid w:val="004D4ADC"/>
    <w:rsid w:val="004D5FFF"/>
    <w:rsid w:val="004D600B"/>
    <w:rsid w:val="004D60F2"/>
    <w:rsid w:val="004E1133"/>
    <w:rsid w:val="004E16EA"/>
    <w:rsid w:val="004E39DF"/>
    <w:rsid w:val="004E4469"/>
    <w:rsid w:val="004F1219"/>
    <w:rsid w:val="004F5F60"/>
    <w:rsid w:val="004F5F78"/>
    <w:rsid w:val="004F7ED7"/>
    <w:rsid w:val="004F7F72"/>
    <w:rsid w:val="00500880"/>
    <w:rsid w:val="00501068"/>
    <w:rsid w:val="00503DCA"/>
    <w:rsid w:val="00504267"/>
    <w:rsid w:val="005044F7"/>
    <w:rsid w:val="00505992"/>
    <w:rsid w:val="00507843"/>
    <w:rsid w:val="00510A86"/>
    <w:rsid w:val="00511172"/>
    <w:rsid w:val="00511739"/>
    <w:rsid w:val="00511F03"/>
    <w:rsid w:val="005130EF"/>
    <w:rsid w:val="00513171"/>
    <w:rsid w:val="0051727C"/>
    <w:rsid w:val="00517C86"/>
    <w:rsid w:val="005211E5"/>
    <w:rsid w:val="00522006"/>
    <w:rsid w:val="0052229C"/>
    <w:rsid w:val="00522EAE"/>
    <w:rsid w:val="00525015"/>
    <w:rsid w:val="0052698E"/>
    <w:rsid w:val="00527CE0"/>
    <w:rsid w:val="00527D9C"/>
    <w:rsid w:val="005319A6"/>
    <w:rsid w:val="00533CEE"/>
    <w:rsid w:val="00537DEF"/>
    <w:rsid w:val="0054013F"/>
    <w:rsid w:val="00541090"/>
    <w:rsid w:val="00541D5F"/>
    <w:rsid w:val="00542381"/>
    <w:rsid w:val="00543FD6"/>
    <w:rsid w:val="005445F3"/>
    <w:rsid w:val="00553F1E"/>
    <w:rsid w:val="00554F5D"/>
    <w:rsid w:val="00555CDE"/>
    <w:rsid w:val="0055690C"/>
    <w:rsid w:val="00561CE1"/>
    <w:rsid w:val="005622B2"/>
    <w:rsid w:val="00562A09"/>
    <w:rsid w:val="00563063"/>
    <w:rsid w:val="00564B88"/>
    <w:rsid w:val="00565F3E"/>
    <w:rsid w:val="00566094"/>
    <w:rsid w:val="00571610"/>
    <w:rsid w:val="00572A5B"/>
    <w:rsid w:val="0057487D"/>
    <w:rsid w:val="00576337"/>
    <w:rsid w:val="005767E5"/>
    <w:rsid w:val="005777AC"/>
    <w:rsid w:val="00580511"/>
    <w:rsid w:val="00580542"/>
    <w:rsid w:val="005807DF"/>
    <w:rsid w:val="005816EF"/>
    <w:rsid w:val="005817ED"/>
    <w:rsid w:val="005818DB"/>
    <w:rsid w:val="00584B7D"/>
    <w:rsid w:val="00586CB6"/>
    <w:rsid w:val="00587095"/>
    <w:rsid w:val="005876D0"/>
    <w:rsid w:val="005904F6"/>
    <w:rsid w:val="00590E56"/>
    <w:rsid w:val="00591C28"/>
    <w:rsid w:val="00593080"/>
    <w:rsid w:val="0059416C"/>
    <w:rsid w:val="005947B6"/>
    <w:rsid w:val="00594DC8"/>
    <w:rsid w:val="00594EC2"/>
    <w:rsid w:val="0059527E"/>
    <w:rsid w:val="00595FC7"/>
    <w:rsid w:val="005969E6"/>
    <w:rsid w:val="00596D55"/>
    <w:rsid w:val="0059710C"/>
    <w:rsid w:val="005A2DB4"/>
    <w:rsid w:val="005A480D"/>
    <w:rsid w:val="005A5A10"/>
    <w:rsid w:val="005A5A5E"/>
    <w:rsid w:val="005A5BB0"/>
    <w:rsid w:val="005A679A"/>
    <w:rsid w:val="005A74ED"/>
    <w:rsid w:val="005B0C5C"/>
    <w:rsid w:val="005B11C8"/>
    <w:rsid w:val="005B24D6"/>
    <w:rsid w:val="005B7A14"/>
    <w:rsid w:val="005C20C0"/>
    <w:rsid w:val="005C34CF"/>
    <w:rsid w:val="005C5F3F"/>
    <w:rsid w:val="005C7021"/>
    <w:rsid w:val="005C7BFC"/>
    <w:rsid w:val="005D1293"/>
    <w:rsid w:val="005D31DF"/>
    <w:rsid w:val="005D45F0"/>
    <w:rsid w:val="005E174D"/>
    <w:rsid w:val="005E2960"/>
    <w:rsid w:val="005E6C99"/>
    <w:rsid w:val="005E7AC8"/>
    <w:rsid w:val="005F14A5"/>
    <w:rsid w:val="005F1DD9"/>
    <w:rsid w:val="005F3CF3"/>
    <w:rsid w:val="005F5F7C"/>
    <w:rsid w:val="006005B9"/>
    <w:rsid w:val="00603F33"/>
    <w:rsid w:val="0060445F"/>
    <w:rsid w:val="00604F57"/>
    <w:rsid w:val="00607318"/>
    <w:rsid w:val="0060771A"/>
    <w:rsid w:val="00610448"/>
    <w:rsid w:val="006109E1"/>
    <w:rsid w:val="006135FE"/>
    <w:rsid w:val="0061366D"/>
    <w:rsid w:val="00614374"/>
    <w:rsid w:val="00614E81"/>
    <w:rsid w:val="0061545C"/>
    <w:rsid w:val="00615751"/>
    <w:rsid w:val="00617204"/>
    <w:rsid w:val="00625643"/>
    <w:rsid w:val="0063256E"/>
    <w:rsid w:val="00635AD6"/>
    <w:rsid w:val="00636182"/>
    <w:rsid w:val="00636469"/>
    <w:rsid w:val="006378A0"/>
    <w:rsid w:val="00637F3E"/>
    <w:rsid w:val="006400B2"/>
    <w:rsid w:val="00640A5B"/>
    <w:rsid w:val="0064273C"/>
    <w:rsid w:val="006433FC"/>
    <w:rsid w:val="00643C0E"/>
    <w:rsid w:val="006448D5"/>
    <w:rsid w:val="00645BA3"/>
    <w:rsid w:val="006467FA"/>
    <w:rsid w:val="00646B2B"/>
    <w:rsid w:val="00647112"/>
    <w:rsid w:val="00651DAF"/>
    <w:rsid w:val="006555A4"/>
    <w:rsid w:val="00656027"/>
    <w:rsid w:val="006566AC"/>
    <w:rsid w:val="0065710F"/>
    <w:rsid w:val="0065738F"/>
    <w:rsid w:val="00660623"/>
    <w:rsid w:val="00660BB5"/>
    <w:rsid w:val="00660C02"/>
    <w:rsid w:val="00661F54"/>
    <w:rsid w:val="00662567"/>
    <w:rsid w:val="00662F9C"/>
    <w:rsid w:val="006668ED"/>
    <w:rsid w:val="00677227"/>
    <w:rsid w:val="006776C2"/>
    <w:rsid w:val="006776DE"/>
    <w:rsid w:val="00680074"/>
    <w:rsid w:val="006807C5"/>
    <w:rsid w:val="00681124"/>
    <w:rsid w:val="006813BA"/>
    <w:rsid w:val="006817E4"/>
    <w:rsid w:val="006843FA"/>
    <w:rsid w:val="00690453"/>
    <w:rsid w:val="00690BA2"/>
    <w:rsid w:val="00693507"/>
    <w:rsid w:val="006939B1"/>
    <w:rsid w:val="0069408B"/>
    <w:rsid w:val="00696097"/>
    <w:rsid w:val="00696F0F"/>
    <w:rsid w:val="006979F0"/>
    <w:rsid w:val="00697A29"/>
    <w:rsid w:val="006A3762"/>
    <w:rsid w:val="006A72D1"/>
    <w:rsid w:val="006B1674"/>
    <w:rsid w:val="006B1A20"/>
    <w:rsid w:val="006B27B4"/>
    <w:rsid w:val="006B4141"/>
    <w:rsid w:val="006B42D5"/>
    <w:rsid w:val="006B617B"/>
    <w:rsid w:val="006B6581"/>
    <w:rsid w:val="006B67B1"/>
    <w:rsid w:val="006C0C8A"/>
    <w:rsid w:val="006C2050"/>
    <w:rsid w:val="006C2A0F"/>
    <w:rsid w:val="006C34B7"/>
    <w:rsid w:val="006C74DC"/>
    <w:rsid w:val="006D0C60"/>
    <w:rsid w:val="006D4D02"/>
    <w:rsid w:val="006D60D6"/>
    <w:rsid w:val="006E1659"/>
    <w:rsid w:val="006E1DA0"/>
    <w:rsid w:val="006E454E"/>
    <w:rsid w:val="006E6FD8"/>
    <w:rsid w:val="006F05FB"/>
    <w:rsid w:val="006F0CB5"/>
    <w:rsid w:val="006F2DC2"/>
    <w:rsid w:val="006F3C7D"/>
    <w:rsid w:val="006F4741"/>
    <w:rsid w:val="006F5AAD"/>
    <w:rsid w:val="006F6D3B"/>
    <w:rsid w:val="006F73B9"/>
    <w:rsid w:val="00700848"/>
    <w:rsid w:val="00700C6B"/>
    <w:rsid w:val="0070104B"/>
    <w:rsid w:val="00701285"/>
    <w:rsid w:val="00701E4F"/>
    <w:rsid w:val="0070401C"/>
    <w:rsid w:val="007044B7"/>
    <w:rsid w:val="00704D4D"/>
    <w:rsid w:val="00705DB1"/>
    <w:rsid w:val="007069BA"/>
    <w:rsid w:val="00707112"/>
    <w:rsid w:val="007077EF"/>
    <w:rsid w:val="00710551"/>
    <w:rsid w:val="00710FD7"/>
    <w:rsid w:val="007110A8"/>
    <w:rsid w:val="007112E2"/>
    <w:rsid w:val="007114EB"/>
    <w:rsid w:val="00711A4B"/>
    <w:rsid w:val="00716F56"/>
    <w:rsid w:val="0071707B"/>
    <w:rsid w:val="00724921"/>
    <w:rsid w:val="00725083"/>
    <w:rsid w:val="007258BC"/>
    <w:rsid w:val="007264AB"/>
    <w:rsid w:val="00727676"/>
    <w:rsid w:val="00730668"/>
    <w:rsid w:val="0073080E"/>
    <w:rsid w:val="00731719"/>
    <w:rsid w:val="00732E1D"/>
    <w:rsid w:val="00734990"/>
    <w:rsid w:val="0073682E"/>
    <w:rsid w:val="00736998"/>
    <w:rsid w:val="00737A12"/>
    <w:rsid w:val="007404A5"/>
    <w:rsid w:val="007431AE"/>
    <w:rsid w:val="007434F0"/>
    <w:rsid w:val="00744047"/>
    <w:rsid w:val="007453B3"/>
    <w:rsid w:val="007512BD"/>
    <w:rsid w:val="00752811"/>
    <w:rsid w:val="00753872"/>
    <w:rsid w:val="0075476B"/>
    <w:rsid w:val="0075779B"/>
    <w:rsid w:val="00762BE1"/>
    <w:rsid w:val="00765DC0"/>
    <w:rsid w:val="00766BA5"/>
    <w:rsid w:val="0077103A"/>
    <w:rsid w:val="00771D3F"/>
    <w:rsid w:val="00772634"/>
    <w:rsid w:val="00773873"/>
    <w:rsid w:val="00773CFD"/>
    <w:rsid w:val="00775BC3"/>
    <w:rsid w:val="007772AD"/>
    <w:rsid w:val="0078150B"/>
    <w:rsid w:val="00781967"/>
    <w:rsid w:val="00781E9F"/>
    <w:rsid w:val="007839A3"/>
    <w:rsid w:val="0078509E"/>
    <w:rsid w:val="0078602C"/>
    <w:rsid w:val="00787E7C"/>
    <w:rsid w:val="00791ED8"/>
    <w:rsid w:val="007959A8"/>
    <w:rsid w:val="007965CF"/>
    <w:rsid w:val="007969C5"/>
    <w:rsid w:val="007A063C"/>
    <w:rsid w:val="007A3554"/>
    <w:rsid w:val="007A3E66"/>
    <w:rsid w:val="007A4356"/>
    <w:rsid w:val="007A479D"/>
    <w:rsid w:val="007A56B6"/>
    <w:rsid w:val="007A7DF8"/>
    <w:rsid w:val="007B222C"/>
    <w:rsid w:val="007B5784"/>
    <w:rsid w:val="007B5D2F"/>
    <w:rsid w:val="007B5EEC"/>
    <w:rsid w:val="007B785E"/>
    <w:rsid w:val="007C0BEB"/>
    <w:rsid w:val="007C18C4"/>
    <w:rsid w:val="007C340C"/>
    <w:rsid w:val="007C3730"/>
    <w:rsid w:val="007C3815"/>
    <w:rsid w:val="007C38C7"/>
    <w:rsid w:val="007C6F84"/>
    <w:rsid w:val="007D1BFF"/>
    <w:rsid w:val="007D24CC"/>
    <w:rsid w:val="007D7A95"/>
    <w:rsid w:val="007D7E6C"/>
    <w:rsid w:val="007E1F13"/>
    <w:rsid w:val="007E2B8C"/>
    <w:rsid w:val="007E7B18"/>
    <w:rsid w:val="007F0EB5"/>
    <w:rsid w:val="007F178C"/>
    <w:rsid w:val="007F3823"/>
    <w:rsid w:val="007F5B0A"/>
    <w:rsid w:val="007F5C30"/>
    <w:rsid w:val="0080028A"/>
    <w:rsid w:val="008007C0"/>
    <w:rsid w:val="00801251"/>
    <w:rsid w:val="00803285"/>
    <w:rsid w:val="00804947"/>
    <w:rsid w:val="0081111E"/>
    <w:rsid w:val="008114CD"/>
    <w:rsid w:val="00811A4F"/>
    <w:rsid w:val="00813141"/>
    <w:rsid w:val="008133B0"/>
    <w:rsid w:val="00813B59"/>
    <w:rsid w:val="00813C1C"/>
    <w:rsid w:val="008161BC"/>
    <w:rsid w:val="00820B31"/>
    <w:rsid w:val="00822ACE"/>
    <w:rsid w:val="00822BA5"/>
    <w:rsid w:val="00822CE1"/>
    <w:rsid w:val="00823C1A"/>
    <w:rsid w:val="0082715E"/>
    <w:rsid w:val="00827C49"/>
    <w:rsid w:val="00827F3C"/>
    <w:rsid w:val="00830ADF"/>
    <w:rsid w:val="00834961"/>
    <w:rsid w:val="00834EBE"/>
    <w:rsid w:val="008400FA"/>
    <w:rsid w:val="00842990"/>
    <w:rsid w:val="00842B4E"/>
    <w:rsid w:val="00843380"/>
    <w:rsid w:val="00844118"/>
    <w:rsid w:val="0084489B"/>
    <w:rsid w:val="00844CD6"/>
    <w:rsid w:val="008459C3"/>
    <w:rsid w:val="00846A36"/>
    <w:rsid w:val="00846C53"/>
    <w:rsid w:val="00847096"/>
    <w:rsid w:val="00847F22"/>
    <w:rsid w:val="00850C80"/>
    <w:rsid w:val="00851376"/>
    <w:rsid w:val="0085362D"/>
    <w:rsid w:val="00855A94"/>
    <w:rsid w:val="00855C64"/>
    <w:rsid w:val="00855E62"/>
    <w:rsid w:val="00860FCE"/>
    <w:rsid w:val="0086237A"/>
    <w:rsid w:val="00864BAC"/>
    <w:rsid w:val="00867F10"/>
    <w:rsid w:val="00870C4A"/>
    <w:rsid w:val="00871830"/>
    <w:rsid w:val="00871DFB"/>
    <w:rsid w:val="008722A5"/>
    <w:rsid w:val="00872CAF"/>
    <w:rsid w:val="00875F6C"/>
    <w:rsid w:val="00885696"/>
    <w:rsid w:val="00885DA9"/>
    <w:rsid w:val="00885E4E"/>
    <w:rsid w:val="00886AEA"/>
    <w:rsid w:val="00887806"/>
    <w:rsid w:val="00887E7D"/>
    <w:rsid w:val="00892DDF"/>
    <w:rsid w:val="00893542"/>
    <w:rsid w:val="008937F5"/>
    <w:rsid w:val="00895C2F"/>
    <w:rsid w:val="00897EAE"/>
    <w:rsid w:val="008A0555"/>
    <w:rsid w:val="008A10E2"/>
    <w:rsid w:val="008A2A43"/>
    <w:rsid w:val="008A414C"/>
    <w:rsid w:val="008A423E"/>
    <w:rsid w:val="008A53B3"/>
    <w:rsid w:val="008A57D8"/>
    <w:rsid w:val="008A5839"/>
    <w:rsid w:val="008A765D"/>
    <w:rsid w:val="008A7C0D"/>
    <w:rsid w:val="008B19DF"/>
    <w:rsid w:val="008B4DE9"/>
    <w:rsid w:val="008B54B6"/>
    <w:rsid w:val="008B6A9C"/>
    <w:rsid w:val="008B7777"/>
    <w:rsid w:val="008B7CD9"/>
    <w:rsid w:val="008C01D6"/>
    <w:rsid w:val="008C1036"/>
    <w:rsid w:val="008C2A04"/>
    <w:rsid w:val="008C3CE7"/>
    <w:rsid w:val="008C43CC"/>
    <w:rsid w:val="008C4A38"/>
    <w:rsid w:val="008C50EF"/>
    <w:rsid w:val="008C78D9"/>
    <w:rsid w:val="008D0480"/>
    <w:rsid w:val="008D2491"/>
    <w:rsid w:val="008D32FA"/>
    <w:rsid w:val="008D35A5"/>
    <w:rsid w:val="008D4250"/>
    <w:rsid w:val="008D4550"/>
    <w:rsid w:val="008D6638"/>
    <w:rsid w:val="008D6A0E"/>
    <w:rsid w:val="008D6EEB"/>
    <w:rsid w:val="008D764D"/>
    <w:rsid w:val="008E0EF2"/>
    <w:rsid w:val="008E2F46"/>
    <w:rsid w:val="008E482F"/>
    <w:rsid w:val="008E4AB5"/>
    <w:rsid w:val="008E5B13"/>
    <w:rsid w:val="008E5D1D"/>
    <w:rsid w:val="008E6391"/>
    <w:rsid w:val="008E7273"/>
    <w:rsid w:val="008F12E7"/>
    <w:rsid w:val="008F1FAE"/>
    <w:rsid w:val="008F4422"/>
    <w:rsid w:val="008F4C1F"/>
    <w:rsid w:val="008F4D8C"/>
    <w:rsid w:val="008F701B"/>
    <w:rsid w:val="008F7967"/>
    <w:rsid w:val="009014DD"/>
    <w:rsid w:val="00903C7B"/>
    <w:rsid w:val="00904962"/>
    <w:rsid w:val="00904C91"/>
    <w:rsid w:val="00905061"/>
    <w:rsid w:val="009105DE"/>
    <w:rsid w:val="00910623"/>
    <w:rsid w:val="00910656"/>
    <w:rsid w:val="0091157C"/>
    <w:rsid w:val="00913B2C"/>
    <w:rsid w:val="0091427C"/>
    <w:rsid w:val="009157DD"/>
    <w:rsid w:val="009161B3"/>
    <w:rsid w:val="009167EE"/>
    <w:rsid w:val="00921806"/>
    <w:rsid w:val="00922548"/>
    <w:rsid w:val="00924A65"/>
    <w:rsid w:val="00925462"/>
    <w:rsid w:val="0092569B"/>
    <w:rsid w:val="00925947"/>
    <w:rsid w:val="00927227"/>
    <w:rsid w:val="00927CC5"/>
    <w:rsid w:val="00932094"/>
    <w:rsid w:val="009337B1"/>
    <w:rsid w:val="009367EC"/>
    <w:rsid w:val="00936ED5"/>
    <w:rsid w:val="009417AF"/>
    <w:rsid w:val="00942411"/>
    <w:rsid w:val="00943B5B"/>
    <w:rsid w:val="00943E5E"/>
    <w:rsid w:val="00944A89"/>
    <w:rsid w:val="00946708"/>
    <w:rsid w:val="00947FE4"/>
    <w:rsid w:val="0095145E"/>
    <w:rsid w:val="00952012"/>
    <w:rsid w:val="00952364"/>
    <w:rsid w:val="009526FA"/>
    <w:rsid w:val="009528CE"/>
    <w:rsid w:val="00955F95"/>
    <w:rsid w:val="009618BD"/>
    <w:rsid w:val="00962503"/>
    <w:rsid w:val="0096353B"/>
    <w:rsid w:val="00964D60"/>
    <w:rsid w:val="0096541A"/>
    <w:rsid w:val="0096673D"/>
    <w:rsid w:val="0097037E"/>
    <w:rsid w:val="00972D0D"/>
    <w:rsid w:val="0097450D"/>
    <w:rsid w:val="00974F01"/>
    <w:rsid w:val="00975450"/>
    <w:rsid w:val="009768E9"/>
    <w:rsid w:val="00977207"/>
    <w:rsid w:val="00977218"/>
    <w:rsid w:val="009801A8"/>
    <w:rsid w:val="00983639"/>
    <w:rsid w:val="00984280"/>
    <w:rsid w:val="00985A0E"/>
    <w:rsid w:val="00987914"/>
    <w:rsid w:val="00987A74"/>
    <w:rsid w:val="00990698"/>
    <w:rsid w:val="00990F79"/>
    <w:rsid w:val="00992B40"/>
    <w:rsid w:val="00994791"/>
    <w:rsid w:val="00994859"/>
    <w:rsid w:val="00994B15"/>
    <w:rsid w:val="00997AD4"/>
    <w:rsid w:val="009A12BE"/>
    <w:rsid w:val="009A15C9"/>
    <w:rsid w:val="009A26E4"/>
    <w:rsid w:val="009A3D58"/>
    <w:rsid w:val="009A5239"/>
    <w:rsid w:val="009A6A46"/>
    <w:rsid w:val="009A79EF"/>
    <w:rsid w:val="009A7D13"/>
    <w:rsid w:val="009B4E9A"/>
    <w:rsid w:val="009B5CAB"/>
    <w:rsid w:val="009B6F7E"/>
    <w:rsid w:val="009B6FBE"/>
    <w:rsid w:val="009B790F"/>
    <w:rsid w:val="009C0AFE"/>
    <w:rsid w:val="009C0E91"/>
    <w:rsid w:val="009C2448"/>
    <w:rsid w:val="009C3C0C"/>
    <w:rsid w:val="009C3FF8"/>
    <w:rsid w:val="009C4DEB"/>
    <w:rsid w:val="009C5DAF"/>
    <w:rsid w:val="009D0DD8"/>
    <w:rsid w:val="009D12A6"/>
    <w:rsid w:val="009D45AE"/>
    <w:rsid w:val="009D655B"/>
    <w:rsid w:val="009D683B"/>
    <w:rsid w:val="009D763E"/>
    <w:rsid w:val="009E1D9A"/>
    <w:rsid w:val="009E267A"/>
    <w:rsid w:val="009E3FA5"/>
    <w:rsid w:val="009E4804"/>
    <w:rsid w:val="009E4B8F"/>
    <w:rsid w:val="009E6505"/>
    <w:rsid w:val="009E7752"/>
    <w:rsid w:val="009F1999"/>
    <w:rsid w:val="009F2668"/>
    <w:rsid w:val="009F3023"/>
    <w:rsid w:val="00A00458"/>
    <w:rsid w:val="00A02595"/>
    <w:rsid w:val="00A0346D"/>
    <w:rsid w:val="00A035DA"/>
    <w:rsid w:val="00A0505D"/>
    <w:rsid w:val="00A0515E"/>
    <w:rsid w:val="00A066B7"/>
    <w:rsid w:val="00A07197"/>
    <w:rsid w:val="00A072D0"/>
    <w:rsid w:val="00A07CC9"/>
    <w:rsid w:val="00A10E62"/>
    <w:rsid w:val="00A119DD"/>
    <w:rsid w:val="00A13370"/>
    <w:rsid w:val="00A136ED"/>
    <w:rsid w:val="00A144A0"/>
    <w:rsid w:val="00A149F4"/>
    <w:rsid w:val="00A15254"/>
    <w:rsid w:val="00A17142"/>
    <w:rsid w:val="00A21DC9"/>
    <w:rsid w:val="00A22C52"/>
    <w:rsid w:val="00A23961"/>
    <w:rsid w:val="00A23D38"/>
    <w:rsid w:val="00A25A41"/>
    <w:rsid w:val="00A25C81"/>
    <w:rsid w:val="00A261A8"/>
    <w:rsid w:val="00A313D4"/>
    <w:rsid w:val="00A323B0"/>
    <w:rsid w:val="00A32536"/>
    <w:rsid w:val="00A33FE7"/>
    <w:rsid w:val="00A3608C"/>
    <w:rsid w:val="00A3711A"/>
    <w:rsid w:val="00A37E3E"/>
    <w:rsid w:val="00A40D85"/>
    <w:rsid w:val="00A41D4B"/>
    <w:rsid w:val="00A42050"/>
    <w:rsid w:val="00A42135"/>
    <w:rsid w:val="00A43236"/>
    <w:rsid w:val="00A432A5"/>
    <w:rsid w:val="00A45293"/>
    <w:rsid w:val="00A5285B"/>
    <w:rsid w:val="00A536EC"/>
    <w:rsid w:val="00A53D6D"/>
    <w:rsid w:val="00A54305"/>
    <w:rsid w:val="00A547DA"/>
    <w:rsid w:val="00A54E01"/>
    <w:rsid w:val="00A55F86"/>
    <w:rsid w:val="00A57461"/>
    <w:rsid w:val="00A57D92"/>
    <w:rsid w:val="00A57FAF"/>
    <w:rsid w:val="00A61A2D"/>
    <w:rsid w:val="00A64711"/>
    <w:rsid w:val="00A677EA"/>
    <w:rsid w:val="00A70FD1"/>
    <w:rsid w:val="00A723DC"/>
    <w:rsid w:val="00A735FC"/>
    <w:rsid w:val="00A75BFC"/>
    <w:rsid w:val="00A80BB4"/>
    <w:rsid w:val="00A81247"/>
    <w:rsid w:val="00A849F2"/>
    <w:rsid w:val="00A85C49"/>
    <w:rsid w:val="00A91262"/>
    <w:rsid w:val="00A927F1"/>
    <w:rsid w:val="00A92A30"/>
    <w:rsid w:val="00A9304D"/>
    <w:rsid w:val="00A93CE9"/>
    <w:rsid w:val="00A95D66"/>
    <w:rsid w:val="00A96AC9"/>
    <w:rsid w:val="00A96C75"/>
    <w:rsid w:val="00A96EE0"/>
    <w:rsid w:val="00A96FD5"/>
    <w:rsid w:val="00AA0ABB"/>
    <w:rsid w:val="00AA1137"/>
    <w:rsid w:val="00AA1197"/>
    <w:rsid w:val="00AA7424"/>
    <w:rsid w:val="00AB043A"/>
    <w:rsid w:val="00AB18C7"/>
    <w:rsid w:val="00AB2FA0"/>
    <w:rsid w:val="00AB3207"/>
    <w:rsid w:val="00AB60A5"/>
    <w:rsid w:val="00AB7850"/>
    <w:rsid w:val="00AC237B"/>
    <w:rsid w:val="00AC26FB"/>
    <w:rsid w:val="00AC278B"/>
    <w:rsid w:val="00AC2A69"/>
    <w:rsid w:val="00AC566F"/>
    <w:rsid w:val="00AC5819"/>
    <w:rsid w:val="00AC6591"/>
    <w:rsid w:val="00AC6B7A"/>
    <w:rsid w:val="00AD007D"/>
    <w:rsid w:val="00AD09C4"/>
    <w:rsid w:val="00AD0CFA"/>
    <w:rsid w:val="00AD135E"/>
    <w:rsid w:val="00AD2E2D"/>
    <w:rsid w:val="00AD3820"/>
    <w:rsid w:val="00AD4129"/>
    <w:rsid w:val="00AD43B6"/>
    <w:rsid w:val="00AD4850"/>
    <w:rsid w:val="00AD57B5"/>
    <w:rsid w:val="00AD5AE5"/>
    <w:rsid w:val="00AD64A4"/>
    <w:rsid w:val="00AD6B3D"/>
    <w:rsid w:val="00AE0033"/>
    <w:rsid w:val="00AE258A"/>
    <w:rsid w:val="00AE2BFD"/>
    <w:rsid w:val="00AE2F84"/>
    <w:rsid w:val="00AE5292"/>
    <w:rsid w:val="00AE583A"/>
    <w:rsid w:val="00AE70B2"/>
    <w:rsid w:val="00AF11D0"/>
    <w:rsid w:val="00AF38C0"/>
    <w:rsid w:val="00AF566D"/>
    <w:rsid w:val="00AF5C42"/>
    <w:rsid w:val="00AF5E6E"/>
    <w:rsid w:val="00AF75C0"/>
    <w:rsid w:val="00B0042A"/>
    <w:rsid w:val="00B018F5"/>
    <w:rsid w:val="00B0236F"/>
    <w:rsid w:val="00B057D5"/>
    <w:rsid w:val="00B07A7B"/>
    <w:rsid w:val="00B11C30"/>
    <w:rsid w:val="00B13A48"/>
    <w:rsid w:val="00B13CA9"/>
    <w:rsid w:val="00B174D7"/>
    <w:rsid w:val="00B20829"/>
    <w:rsid w:val="00B20CEC"/>
    <w:rsid w:val="00B219F9"/>
    <w:rsid w:val="00B236AE"/>
    <w:rsid w:val="00B23D70"/>
    <w:rsid w:val="00B244A0"/>
    <w:rsid w:val="00B2493D"/>
    <w:rsid w:val="00B24BE7"/>
    <w:rsid w:val="00B25CB4"/>
    <w:rsid w:val="00B278B9"/>
    <w:rsid w:val="00B27F79"/>
    <w:rsid w:val="00B30EFC"/>
    <w:rsid w:val="00B31B6E"/>
    <w:rsid w:val="00B32699"/>
    <w:rsid w:val="00B33443"/>
    <w:rsid w:val="00B36507"/>
    <w:rsid w:val="00B36D9D"/>
    <w:rsid w:val="00B37C32"/>
    <w:rsid w:val="00B40FF8"/>
    <w:rsid w:val="00B42466"/>
    <w:rsid w:val="00B43896"/>
    <w:rsid w:val="00B43CBD"/>
    <w:rsid w:val="00B44B10"/>
    <w:rsid w:val="00B50033"/>
    <w:rsid w:val="00B509DA"/>
    <w:rsid w:val="00B543CA"/>
    <w:rsid w:val="00B549CD"/>
    <w:rsid w:val="00B56AB4"/>
    <w:rsid w:val="00B56EE4"/>
    <w:rsid w:val="00B5741F"/>
    <w:rsid w:val="00B5744F"/>
    <w:rsid w:val="00B60C14"/>
    <w:rsid w:val="00B62242"/>
    <w:rsid w:val="00B63CF8"/>
    <w:rsid w:val="00B65EAF"/>
    <w:rsid w:val="00B670E9"/>
    <w:rsid w:val="00B71A24"/>
    <w:rsid w:val="00B737C3"/>
    <w:rsid w:val="00B755AE"/>
    <w:rsid w:val="00B76D66"/>
    <w:rsid w:val="00B80375"/>
    <w:rsid w:val="00B806FD"/>
    <w:rsid w:val="00B810E3"/>
    <w:rsid w:val="00B812E1"/>
    <w:rsid w:val="00B81792"/>
    <w:rsid w:val="00B84C94"/>
    <w:rsid w:val="00B85887"/>
    <w:rsid w:val="00B8600B"/>
    <w:rsid w:val="00B877FC"/>
    <w:rsid w:val="00B926F5"/>
    <w:rsid w:val="00B935E9"/>
    <w:rsid w:val="00B936B3"/>
    <w:rsid w:val="00B9399A"/>
    <w:rsid w:val="00B9597E"/>
    <w:rsid w:val="00BA12D6"/>
    <w:rsid w:val="00BA15C1"/>
    <w:rsid w:val="00BA3489"/>
    <w:rsid w:val="00BA3DDA"/>
    <w:rsid w:val="00BA43E1"/>
    <w:rsid w:val="00BA6B9C"/>
    <w:rsid w:val="00BB0C4D"/>
    <w:rsid w:val="00BB1BB0"/>
    <w:rsid w:val="00BB3B0F"/>
    <w:rsid w:val="00BB4754"/>
    <w:rsid w:val="00BB5501"/>
    <w:rsid w:val="00BB59BB"/>
    <w:rsid w:val="00BB63A0"/>
    <w:rsid w:val="00BB68B6"/>
    <w:rsid w:val="00BB6907"/>
    <w:rsid w:val="00BC1373"/>
    <w:rsid w:val="00BC1BDE"/>
    <w:rsid w:val="00BC4BD3"/>
    <w:rsid w:val="00BC563F"/>
    <w:rsid w:val="00BC6DAD"/>
    <w:rsid w:val="00BC78D4"/>
    <w:rsid w:val="00BD19D7"/>
    <w:rsid w:val="00BD2601"/>
    <w:rsid w:val="00BD2D68"/>
    <w:rsid w:val="00BD32A7"/>
    <w:rsid w:val="00BD52F8"/>
    <w:rsid w:val="00BD5F2E"/>
    <w:rsid w:val="00BD6F11"/>
    <w:rsid w:val="00BD760E"/>
    <w:rsid w:val="00BD7D5E"/>
    <w:rsid w:val="00BE020E"/>
    <w:rsid w:val="00BE08C0"/>
    <w:rsid w:val="00BE4913"/>
    <w:rsid w:val="00BE5878"/>
    <w:rsid w:val="00BE668E"/>
    <w:rsid w:val="00BE6C86"/>
    <w:rsid w:val="00BE7623"/>
    <w:rsid w:val="00BF01CD"/>
    <w:rsid w:val="00BF0222"/>
    <w:rsid w:val="00BF1B77"/>
    <w:rsid w:val="00BF364B"/>
    <w:rsid w:val="00BF4E47"/>
    <w:rsid w:val="00BF5C5F"/>
    <w:rsid w:val="00C025E9"/>
    <w:rsid w:val="00C032B2"/>
    <w:rsid w:val="00C03851"/>
    <w:rsid w:val="00C0399B"/>
    <w:rsid w:val="00C0546F"/>
    <w:rsid w:val="00C0623A"/>
    <w:rsid w:val="00C0756E"/>
    <w:rsid w:val="00C0792E"/>
    <w:rsid w:val="00C111AC"/>
    <w:rsid w:val="00C1150C"/>
    <w:rsid w:val="00C15E9A"/>
    <w:rsid w:val="00C17C83"/>
    <w:rsid w:val="00C20035"/>
    <w:rsid w:val="00C20711"/>
    <w:rsid w:val="00C212FB"/>
    <w:rsid w:val="00C21F33"/>
    <w:rsid w:val="00C22B7A"/>
    <w:rsid w:val="00C242F2"/>
    <w:rsid w:val="00C2454E"/>
    <w:rsid w:val="00C24B6B"/>
    <w:rsid w:val="00C254F3"/>
    <w:rsid w:val="00C338F3"/>
    <w:rsid w:val="00C346FC"/>
    <w:rsid w:val="00C36ED0"/>
    <w:rsid w:val="00C36EDE"/>
    <w:rsid w:val="00C427C9"/>
    <w:rsid w:val="00C4514E"/>
    <w:rsid w:val="00C458A5"/>
    <w:rsid w:val="00C46487"/>
    <w:rsid w:val="00C4696B"/>
    <w:rsid w:val="00C47722"/>
    <w:rsid w:val="00C53199"/>
    <w:rsid w:val="00C53ABB"/>
    <w:rsid w:val="00C53FF2"/>
    <w:rsid w:val="00C54158"/>
    <w:rsid w:val="00C55CC2"/>
    <w:rsid w:val="00C55FCA"/>
    <w:rsid w:val="00C564B6"/>
    <w:rsid w:val="00C56A1F"/>
    <w:rsid w:val="00C574F9"/>
    <w:rsid w:val="00C575BA"/>
    <w:rsid w:val="00C60605"/>
    <w:rsid w:val="00C60F98"/>
    <w:rsid w:val="00C6216E"/>
    <w:rsid w:val="00C70267"/>
    <w:rsid w:val="00C7079F"/>
    <w:rsid w:val="00C725D9"/>
    <w:rsid w:val="00C729AB"/>
    <w:rsid w:val="00C72AAA"/>
    <w:rsid w:val="00C747A8"/>
    <w:rsid w:val="00C76A34"/>
    <w:rsid w:val="00C7728E"/>
    <w:rsid w:val="00C80D10"/>
    <w:rsid w:val="00C80D98"/>
    <w:rsid w:val="00C8119D"/>
    <w:rsid w:val="00C81D1C"/>
    <w:rsid w:val="00C82789"/>
    <w:rsid w:val="00C82DE3"/>
    <w:rsid w:val="00C846D7"/>
    <w:rsid w:val="00C8682D"/>
    <w:rsid w:val="00C869B5"/>
    <w:rsid w:val="00C86A32"/>
    <w:rsid w:val="00C91BF1"/>
    <w:rsid w:val="00C92093"/>
    <w:rsid w:val="00C922E0"/>
    <w:rsid w:val="00C9521A"/>
    <w:rsid w:val="00C959A5"/>
    <w:rsid w:val="00C96342"/>
    <w:rsid w:val="00C965FB"/>
    <w:rsid w:val="00C967BC"/>
    <w:rsid w:val="00C96871"/>
    <w:rsid w:val="00CA0317"/>
    <w:rsid w:val="00CA0B41"/>
    <w:rsid w:val="00CA240B"/>
    <w:rsid w:val="00CA4019"/>
    <w:rsid w:val="00CA65A3"/>
    <w:rsid w:val="00CA74B9"/>
    <w:rsid w:val="00CA774C"/>
    <w:rsid w:val="00CA7C78"/>
    <w:rsid w:val="00CB5067"/>
    <w:rsid w:val="00CB50D7"/>
    <w:rsid w:val="00CB540E"/>
    <w:rsid w:val="00CB5665"/>
    <w:rsid w:val="00CB6880"/>
    <w:rsid w:val="00CB68E1"/>
    <w:rsid w:val="00CC2C92"/>
    <w:rsid w:val="00CC667E"/>
    <w:rsid w:val="00CC77DC"/>
    <w:rsid w:val="00CC7DB7"/>
    <w:rsid w:val="00CD0601"/>
    <w:rsid w:val="00CD1D49"/>
    <w:rsid w:val="00CD363C"/>
    <w:rsid w:val="00CD3A73"/>
    <w:rsid w:val="00CD4345"/>
    <w:rsid w:val="00CD5252"/>
    <w:rsid w:val="00CD65CF"/>
    <w:rsid w:val="00CD6A6E"/>
    <w:rsid w:val="00CE2185"/>
    <w:rsid w:val="00CE3EF5"/>
    <w:rsid w:val="00CE43C0"/>
    <w:rsid w:val="00CE457C"/>
    <w:rsid w:val="00CE4862"/>
    <w:rsid w:val="00CE5152"/>
    <w:rsid w:val="00CE6AF6"/>
    <w:rsid w:val="00CE6B1B"/>
    <w:rsid w:val="00CF0791"/>
    <w:rsid w:val="00CF0A41"/>
    <w:rsid w:val="00CF0BD0"/>
    <w:rsid w:val="00CF0C03"/>
    <w:rsid w:val="00CF1343"/>
    <w:rsid w:val="00CF1E2E"/>
    <w:rsid w:val="00CF3DD9"/>
    <w:rsid w:val="00CF3E20"/>
    <w:rsid w:val="00CF4953"/>
    <w:rsid w:val="00CF4B0F"/>
    <w:rsid w:val="00CF4E20"/>
    <w:rsid w:val="00CF594A"/>
    <w:rsid w:val="00D000A9"/>
    <w:rsid w:val="00D03AC5"/>
    <w:rsid w:val="00D03B00"/>
    <w:rsid w:val="00D046BE"/>
    <w:rsid w:val="00D04C6F"/>
    <w:rsid w:val="00D04FA5"/>
    <w:rsid w:val="00D06E43"/>
    <w:rsid w:val="00D070C5"/>
    <w:rsid w:val="00D0759B"/>
    <w:rsid w:val="00D07945"/>
    <w:rsid w:val="00D10840"/>
    <w:rsid w:val="00D1304E"/>
    <w:rsid w:val="00D142CB"/>
    <w:rsid w:val="00D15355"/>
    <w:rsid w:val="00D207B7"/>
    <w:rsid w:val="00D21347"/>
    <w:rsid w:val="00D23C30"/>
    <w:rsid w:val="00D2523C"/>
    <w:rsid w:val="00D3243F"/>
    <w:rsid w:val="00D329E4"/>
    <w:rsid w:val="00D334FC"/>
    <w:rsid w:val="00D345D3"/>
    <w:rsid w:val="00D34A36"/>
    <w:rsid w:val="00D358DB"/>
    <w:rsid w:val="00D360FC"/>
    <w:rsid w:val="00D36D1D"/>
    <w:rsid w:val="00D37934"/>
    <w:rsid w:val="00D37D45"/>
    <w:rsid w:val="00D406C7"/>
    <w:rsid w:val="00D41086"/>
    <w:rsid w:val="00D416DA"/>
    <w:rsid w:val="00D42B97"/>
    <w:rsid w:val="00D477CC"/>
    <w:rsid w:val="00D5091C"/>
    <w:rsid w:val="00D53120"/>
    <w:rsid w:val="00D53159"/>
    <w:rsid w:val="00D5612C"/>
    <w:rsid w:val="00D57FA7"/>
    <w:rsid w:val="00D61598"/>
    <w:rsid w:val="00D618F3"/>
    <w:rsid w:val="00D637ED"/>
    <w:rsid w:val="00D66B98"/>
    <w:rsid w:val="00D66EBF"/>
    <w:rsid w:val="00D66F34"/>
    <w:rsid w:val="00D70151"/>
    <w:rsid w:val="00D732B1"/>
    <w:rsid w:val="00D741D9"/>
    <w:rsid w:val="00D74F02"/>
    <w:rsid w:val="00D754CA"/>
    <w:rsid w:val="00D80B28"/>
    <w:rsid w:val="00D8166E"/>
    <w:rsid w:val="00D81BD8"/>
    <w:rsid w:val="00D8362E"/>
    <w:rsid w:val="00D8398A"/>
    <w:rsid w:val="00D85FE5"/>
    <w:rsid w:val="00D86015"/>
    <w:rsid w:val="00D86639"/>
    <w:rsid w:val="00D8679F"/>
    <w:rsid w:val="00D871B3"/>
    <w:rsid w:val="00D9207F"/>
    <w:rsid w:val="00D9295F"/>
    <w:rsid w:val="00D938BD"/>
    <w:rsid w:val="00D95444"/>
    <w:rsid w:val="00D9577A"/>
    <w:rsid w:val="00D9614E"/>
    <w:rsid w:val="00DA3367"/>
    <w:rsid w:val="00DA4006"/>
    <w:rsid w:val="00DA421F"/>
    <w:rsid w:val="00DA4586"/>
    <w:rsid w:val="00DA46B2"/>
    <w:rsid w:val="00DA4FD0"/>
    <w:rsid w:val="00DA7590"/>
    <w:rsid w:val="00DB2319"/>
    <w:rsid w:val="00DB3A7D"/>
    <w:rsid w:val="00DB3CDC"/>
    <w:rsid w:val="00DB50BD"/>
    <w:rsid w:val="00DB5D7C"/>
    <w:rsid w:val="00DC2617"/>
    <w:rsid w:val="00DC416D"/>
    <w:rsid w:val="00DC43BC"/>
    <w:rsid w:val="00DC47D4"/>
    <w:rsid w:val="00DC4A47"/>
    <w:rsid w:val="00DC708A"/>
    <w:rsid w:val="00DC7434"/>
    <w:rsid w:val="00DC7AE6"/>
    <w:rsid w:val="00DC7C11"/>
    <w:rsid w:val="00DC7C71"/>
    <w:rsid w:val="00DD02F1"/>
    <w:rsid w:val="00DD115D"/>
    <w:rsid w:val="00DD1749"/>
    <w:rsid w:val="00DD1D36"/>
    <w:rsid w:val="00DD2FE6"/>
    <w:rsid w:val="00DD3D86"/>
    <w:rsid w:val="00DD469E"/>
    <w:rsid w:val="00DD49E2"/>
    <w:rsid w:val="00DD4B5E"/>
    <w:rsid w:val="00DD5773"/>
    <w:rsid w:val="00DD5ACD"/>
    <w:rsid w:val="00DD5F7A"/>
    <w:rsid w:val="00DE0CC7"/>
    <w:rsid w:val="00DE1435"/>
    <w:rsid w:val="00DE2932"/>
    <w:rsid w:val="00DE2ED6"/>
    <w:rsid w:val="00DE38BB"/>
    <w:rsid w:val="00DE40CC"/>
    <w:rsid w:val="00DE52E0"/>
    <w:rsid w:val="00DE6106"/>
    <w:rsid w:val="00DE6A43"/>
    <w:rsid w:val="00DE7649"/>
    <w:rsid w:val="00DE7A80"/>
    <w:rsid w:val="00DF02B6"/>
    <w:rsid w:val="00DF0379"/>
    <w:rsid w:val="00DF0569"/>
    <w:rsid w:val="00DF361B"/>
    <w:rsid w:val="00DF6815"/>
    <w:rsid w:val="00E005A3"/>
    <w:rsid w:val="00E01D3F"/>
    <w:rsid w:val="00E01DCE"/>
    <w:rsid w:val="00E04FB6"/>
    <w:rsid w:val="00E05A35"/>
    <w:rsid w:val="00E0736E"/>
    <w:rsid w:val="00E105A8"/>
    <w:rsid w:val="00E106C3"/>
    <w:rsid w:val="00E118E4"/>
    <w:rsid w:val="00E12F5F"/>
    <w:rsid w:val="00E13B7B"/>
    <w:rsid w:val="00E14292"/>
    <w:rsid w:val="00E14A1B"/>
    <w:rsid w:val="00E152FA"/>
    <w:rsid w:val="00E15FD7"/>
    <w:rsid w:val="00E170E5"/>
    <w:rsid w:val="00E177AB"/>
    <w:rsid w:val="00E2024E"/>
    <w:rsid w:val="00E2274E"/>
    <w:rsid w:val="00E26D74"/>
    <w:rsid w:val="00E30989"/>
    <w:rsid w:val="00E32D13"/>
    <w:rsid w:val="00E34580"/>
    <w:rsid w:val="00E40015"/>
    <w:rsid w:val="00E41C9B"/>
    <w:rsid w:val="00E4262D"/>
    <w:rsid w:val="00E45071"/>
    <w:rsid w:val="00E458B2"/>
    <w:rsid w:val="00E46413"/>
    <w:rsid w:val="00E46BE9"/>
    <w:rsid w:val="00E4771F"/>
    <w:rsid w:val="00E47DB0"/>
    <w:rsid w:val="00E501F8"/>
    <w:rsid w:val="00E51876"/>
    <w:rsid w:val="00E5204C"/>
    <w:rsid w:val="00E55A86"/>
    <w:rsid w:val="00E567AC"/>
    <w:rsid w:val="00E57F77"/>
    <w:rsid w:val="00E62709"/>
    <w:rsid w:val="00E62FD8"/>
    <w:rsid w:val="00E727E0"/>
    <w:rsid w:val="00E76985"/>
    <w:rsid w:val="00E77604"/>
    <w:rsid w:val="00E77AB7"/>
    <w:rsid w:val="00E80374"/>
    <w:rsid w:val="00E8143A"/>
    <w:rsid w:val="00E833F2"/>
    <w:rsid w:val="00E834FC"/>
    <w:rsid w:val="00E86773"/>
    <w:rsid w:val="00E86AF8"/>
    <w:rsid w:val="00E876B7"/>
    <w:rsid w:val="00E90D44"/>
    <w:rsid w:val="00E91498"/>
    <w:rsid w:val="00E942DC"/>
    <w:rsid w:val="00EA042D"/>
    <w:rsid w:val="00EA088E"/>
    <w:rsid w:val="00EA2C01"/>
    <w:rsid w:val="00EA36DB"/>
    <w:rsid w:val="00EA4661"/>
    <w:rsid w:val="00EA48EE"/>
    <w:rsid w:val="00EA5337"/>
    <w:rsid w:val="00EA599D"/>
    <w:rsid w:val="00EA5B32"/>
    <w:rsid w:val="00EB11AA"/>
    <w:rsid w:val="00EB1420"/>
    <w:rsid w:val="00EB1731"/>
    <w:rsid w:val="00EB274C"/>
    <w:rsid w:val="00EB297C"/>
    <w:rsid w:val="00EB4204"/>
    <w:rsid w:val="00EB4634"/>
    <w:rsid w:val="00EB4D94"/>
    <w:rsid w:val="00EB528C"/>
    <w:rsid w:val="00EB6F29"/>
    <w:rsid w:val="00EB75E8"/>
    <w:rsid w:val="00EC24BD"/>
    <w:rsid w:val="00EC269C"/>
    <w:rsid w:val="00EC45EC"/>
    <w:rsid w:val="00ED2F3A"/>
    <w:rsid w:val="00ED4853"/>
    <w:rsid w:val="00ED48E2"/>
    <w:rsid w:val="00ED5EFB"/>
    <w:rsid w:val="00ED5F04"/>
    <w:rsid w:val="00ED7ECD"/>
    <w:rsid w:val="00EE1B83"/>
    <w:rsid w:val="00EE4122"/>
    <w:rsid w:val="00EE6D81"/>
    <w:rsid w:val="00EF159D"/>
    <w:rsid w:val="00EF2674"/>
    <w:rsid w:val="00EF2A35"/>
    <w:rsid w:val="00EF3930"/>
    <w:rsid w:val="00EF438C"/>
    <w:rsid w:val="00EF4DBB"/>
    <w:rsid w:val="00EF5B63"/>
    <w:rsid w:val="00F00C94"/>
    <w:rsid w:val="00F01005"/>
    <w:rsid w:val="00F03F19"/>
    <w:rsid w:val="00F04383"/>
    <w:rsid w:val="00F06B12"/>
    <w:rsid w:val="00F07F73"/>
    <w:rsid w:val="00F107C6"/>
    <w:rsid w:val="00F1408C"/>
    <w:rsid w:val="00F1663F"/>
    <w:rsid w:val="00F171E3"/>
    <w:rsid w:val="00F178B3"/>
    <w:rsid w:val="00F209E2"/>
    <w:rsid w:val="00F21640"/>
    <w:rsid w:val="00F23DFC"/>
    <w:rsid w:val="00F23F15"/>
    <w:rsid w:val="00F2755F"/>
    <w:rsid w:val="00F27A59"/>
    <w:rsid w:val="00F27B8E"/>
    <w:rsid w:val="00F3231B"/>
    <w:rsid w:val="00F40D33"/>
    <w:rsid w:val="00F41451"/>
    <w:rsid w:val="00F41DE7"/>
    <w:rsid w:val="00F43EDD"/>
    <w:rsid w:val="00F43FF5"/>
    <w:rsid w:val="00F44480"/>
    <w:rsid w:val="00F4557B"/>
    <w:rsid w:val="00F45D4C"/>
    <w:rsid w:val="00F466B6"/>
    <w:rsid w:val="00F46E06"/>
    <w:rsid w:val="00F517FF"/>
    <w:rsid w:val="00F52D78"/>
    <w:rsid w:val="00F539B3"/>
    <w:rsid w:val="00F5536A"/>
    <w:rsid w:val="00F6056C"/>
    <w:rsid w:val="00F61EEA"/>
    <w:rsid w:val="00F62FA9"/>
    <w:rsid w:val="00F63B5E"/>
    <w:rsid w:val="00F657FE"/>
    <w:rsid w:val="00F6588F"/>
    <w:rsid w:val="00F65C1D"/>
    <w:rsid w:val="00F671A1"/>
    <w:rsid w:val="00F674C2"/>
    <w:rsid w:val="00F70AAA"/>
    <w:rsid w:val="00F73980"/>
    <w:rsid w:val="00F73D70"/>
    <w:rsid w:val="00F761D2"/>
    <w:rsid w:val="00F76771"/>
    <w:rsid w:val="00F80FAE"/>
    <w:rsid w:val="00F81E6B"/>
    <w:rsid w:val="00F836C3"/>
    <w:rsid w:val="00F83FD3"/>
    <w:rsid w:val="00F84046"/>
    <w:rsid w:val="00F84A74"/>
    <w:rsid w:val="00F9090D"/>
    <w:rsid w:val="00F91808"/>
    <w:rsid w:val="00F922B3"/>
    <w:rsid w:val="00F9254C"/>
    <w:rsid w:val="00F92EAE"/>
    <w:rsid w:val="00F93C2F"/>
    <w:rsid w:val="00F95D23"/>
    <w:rsid w:val="00FA241A"/>
    <w:rsid w:val="00FA39E3"/>
    <w:rsid w:val="00FA5DD1"/>
    <w:rsid w:val="00FA6F54"/>
    <w:rsid w:val="00FB096C"/>
    <w:rsid w:val="00FB0E80"/>
    <w:rsid w:val="00FB6836"/>
    <w:rsid w:val="00FC0E2A"/>
    <w:rsid w:val="00FC44AA"/>
    <w:rsid w:val="00FC4A2B"/>
    <w:rsid w:val="00FC5454"/>
    <w:rsid w:val="00FC6EC3"/>
    <w:rsid w:val="00FD1003"/>
    <w:rsid w:val="00FD1EF6"/>
    <w:rsid w:val="00FD25D5"/>
    <w:rsid w:val="00FD310F"/>
    <w:rsid w:val="00FD3555"/>
    <w:rsid w:val="00FE0458"/>
    <w:rsid w:val="00FE04FF"/>
    <w:rsid w:val="00FE11F4"/>
    <w:rsid w:val="00FE2B5B"/>
    <w:rsid w:val="00FE2B7B"/>
    <w:rsid w:val="00FE5841"/>
    <w:rsid w:val="00FE6B30"/>
    <w:rsid w:val="00FE762D"/>
    <w:rsid w:val="00FF0796"/>
    <w:rsid w:val="00FF335E"/>
    <w:rsid w:val="00FF35C4"/>
    <w:rsid w:val="00FF5E5C"/>
    <w:rsid w:val="00FF7F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6776076"/>
  <w15:docId w15:val="{FEC55122-80FA-9846-8313-F9F1A46CBC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uiPriority="48"/>
  </w:latentStyles>
  <w:style w:type="paragraph" w:default="1" w:styleId="Normal">
    <w:name w:val="Normal"/>
    <w:qFormat/>
    <w:rsid w:val="00325627"/>
    <w:rPr>
      <w:rFonts w:eastAsia="Times New Roman"/>
      <w:sz w:val="24"/>
      <w:szCs w:val="24"/>
    </w:rPr>
  </w:style>
  <w:style w:type="paragraph" w:styleId="Heading1">
    <w:name w:val="heading 1"/>
    <w:basedOn w:val="Normal"/>
    <w:link w:val="Heading1Char"/>
    <w:uiPriority w:val="9"/>
    <w:qFormat/>
    <w:rsid w:val="001E67FD"/>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uiPriority w:val="99"/>
    <w:semiHidden/>
    <w:unhideWhenUsed/>
    <w:rsid w:val="008A0555"/>
    <w:rPr>
      <w:sz w:val="16"/>
      <w:szCs w:val="16"/>
    </w:rPr>
  </w:style>
  <w:style w:type="paragraph" w:styleId="CommentText">
    <w:name w:val="annotation text"/>
    <w:basedOn w:val="Normal"/>
    <w:link w:val="CommentTextChar"/>
    <w:uiPriority w:val="99"/>
    <w:unhideWhenUsed/>
    <w:rsid w:val="008A0555"/>
    <w:rPr>
      <w:sz w:val="20"/>
      <w:szCs w:val="20"/>
    </w:rPr>
  </w:style>
  <w:style w:type="character" w:customStyle="1" w:styleId="CommentTextChar">
    <w:name w:val="Comment Text Char"/>
    <w:link w:val="CommentText"/>
    <w:uiPriority w:val="99"/>
    <w:rsid w:val="008A0555"/>
    <w:rPr>
      <w:sz w:val="20"/>
      <w:szCs w:val="20"/>
    </w:rPr>
  </w:style>
  <w:style w:type="paragraph" w:styleId="CommentSubject">
    <w:name w:val="annotation subject"/>
    <w:basedOn w:val="CommentText"/>
    <w:next w:val="CommentText"/>
    <w:link w:val="CommentSubjectChar"/>
    <w:uiPriority w:val="99"/>
    <w:semiHidden/>
    <w:unhideWhenUsed/>
    <w:rsid w:val="008A0555"/>
    <w:rPr>
      <w:b/>
      <w:bCs/>
    </w:rPr>
  </w:style>
  <w:style w:type="character" w:customStyle="1" w:styleId="CommentSubjectChar">
    <w:name w:val="Comment Subject Char"/>
    <w:link w:val="CommentSubject"/>
    <w:uiPriority w:val="99"/>
    <w:semiHidden/>
    <w:rsid w:val="008A0555"/>
    <w:rPr>
      <w:b/>
      <w:bCs/>
      <w:sz w:val="20"/>
      <w:szCs w:val="20"/>
    </w:rPr>
  </w:style>
  <w:style w:type="paragraph" w:styleId="BalloonText">
    <w:name w:val="Balloon Text"/>
    <w:basedOn w:val="Normal"/>
    <w:link w:val="BalloonTextChar"/>
    <w:uiPriority w:val="99"/>
    <w:semiHidden/>
    <w:unhideWhenUsed/>
    <w:rsid w:val="008A0555"/>
    <w:rPr>
      <w:rFonts w:ascii="Segoe UI" w:hAnsi="Segoe UI" w:cs="Segoe UI"/>
      <w:sz w:val="18"/>
      <w:szCs w:val="18"/>
    </w:rPr>
  </w:style>
  <w:style w:type="character" w:customStyle="1" w:styleId="BalloonTextChar">
    <w:name w:val="Balloon Text Char"/>
    <w:link w:val="BalloonText"/>
    <w:uiPriority w:val="99"/>
    <w:semiHidden/>
    <w:rsid w:val="008A0555"/>
    <w:rPr>
      <w:rFonts w:ascii="Segoe UI" w:hAnsi="Segoe UI" w:cs="Segoe UI"/>
      <w:sz w:val="18"/>
      <w:szCs w:val="18"/>
    </w:rPr>
  </w:style>
  <w:style w:type="paragraph" w:styleId="Header">
    <w:name w:val="header"/>
    <w:basedOn w:val="Normal"/>
    <w:link w:val="HeaderChar"/>
    <w:uiPriority w:val="99"/>
    <w:unhideWhenUsed/>
    <w:rsid w:val="00BD19D7"/>
    <w:pPr>
      <w:tabs>
        <w:tab w:val="center" w:pos="4680"/>
        <w:tab w:val="right" w:pos="9360"/>
      </w:tabs>
    </w:pPr>
    <w:rPr>
      <w:szCs w:val="22"/>
    </w:rPr>
  </w:style>
  <w:style w:type="character" w:customStyle="1" w:styleId="HeaderChar">
    <w:name w:val="Header Char"/>
    <w:basedOn w:val="DefaultParagraphFont"/>
    <w:link w:val="Header"/>
    <w:uiPriority w:val="99"/>
    <w:rsid w:val="00BD19D7"/>
  </w:style>
  <w:style w:type="paragraph" w:styleId="Footer">
    <w:name w:val="footer"/>
    <w:basedOn w:val="Normal"/>
    <w:link w:val="FooterChar"/>
    <w:uiPriority w:val="99"/>
    <w:unhideWhenUsed/>
    <w:rsid w:val="00BD19D7"/>
    <w:pPr>
      <w:tabs>
        <w:tab w:val="center" w:pos="4680"/>
        <w:tab w:val="right" w:pos="9360"/>
      </w:tabs>
    </w:pPr>
    <w:rPr>
      <w:szCs w:val="22"/>
    </w:rPr>
  </w:style>
  <w:style w:type="character" w:customStyle="1" w:styleId="FooterChar">
    <w:name w:val="Footer Char"/>
    <w:basedOn w:val="DefaultParagraphFont"/>
    <w:link w:val="Footer"/>
    <w:uiPriority w:val="99"/>
    <w:rsid w:val="00BD19D7"/>
  </w:style>
  <w:style w:type="paragraph" w:customStyle="1" w:styleId="MediumList2-Accent21">
    <w:name w:val="Medium List 2 - Accent 21"/>
    <w:hidden/>
    <w:uiPriority w:val="99"/>
    <w:semiHidden/>
    <w:rsid w:val="00DC4A47"/>
    <w:rPr>
      <w:sz w:val="24"/>
      <w:szCs w:val="22"/>
    </w:rPr>
  </w:style>
  <w:style w:type="character" w:styleId="Hyperlink">
    <w:name w:val="Hyperlink"/>
    <w:uiPriority w:val="99"/>
    <w:unhideWhenUsed/>
    <w:rsid w:val="001C47BD"/>
    <w:rPr>
      <w:color w:val="0563C1"/>
      <w:u w:val="single"/>
    </w:rPr>
  </w:style>
  <w:style w:type="character" w:styleId="Emphasis">
    <w:name w:val="Emphasis"/>
    <w:uiPriority w:val="20"/>
    <w:qFormat/>
    <w:rsid w:val="00F65C1D"/>
    <w:rPr>
      <w:i/>
      <w:iCs/>
    </w:rPr>
  </w:style>
  <w:style w:type="character" w:customStyle="1" w:styleId="UnresolvedMention1">
    <w:name w:val="Unresolved Mention1"/>
    <w:uiPriority w:val="99"/>
    <w:rsid w:val="005C20C0"/>
    <w:rPr>
      <w:color w:val="808080"/>
      <w:shd w:val="clear" w:color="auto" w:fill="E6E6E6"/>
    </w:rPr>
  </w:style>
  <w:style w:type="character" w:customStyle="1" w:styleId="UnresolvedMention2">
    <w:name w:val="Unresolved Mention2"/>
    <w:uiPriority w:val="99"/>
    <w:semiHidden/>
    <w:unhideWhenUsed/>
    <w:rsid w:val="00AD5AE5"/>
    <w:rPr>
      <w:color w:val="605E5C"/>
      <w:shd w:val="clear" w:color="auto" w:fill="E1DFDD"/>
    </w:rPr>
  </w:style>
  <w:style w:type="paragraph" w:customStyle="1" w:styleId="MediumGrid1-Accent21">
    <w:name w:val="Medium Grid 1 - Accent 21"/>
    <w:basedOn w:val="Normal"/>
    <w:uiPriority w:val="34"/>
    <w:qFormat/>
    <w:rsid w:val="003B5054"/>
    <w:pPr>
      <w:ind w:left="720"/>
      <w:contextualSpacing/>
    </w:pPr>
  </w:style>
  <w:style w:type="paragraph" w:styleId="NormalWeb">
    <w:name w:val="Normal (Web)"/>
    <w:basedOn w:val="Normal"/>
    <w:uiPriority w:val="99"/>
    <w:unhideWhenUsed/>
    <w:rsid w:val="009C0AFE"/>
    <w:pPr>
      <w:spacing w:before="100" w:beforeAutospacing="1" w:after="100" w:afterAutospacing="1"/>
    </w:pPr>
  </w:style>
  <w:style w:type="character" w:customStyle="1" w:styleId="UnresolvedMention3">
    <w:name w:val="Unresolved Mention3"/>
    <w:uiPriority w:val="99"/>
    <w:semiHidden/>
    <w:unhideWhenUsed/>
    <w:rsid w:val="007B5784"/>
    <w:rPr>
      <w:color w:val="605E5C"/>
      <w:shd w:val="clear" w:color="auto" w:fill="E1DFDD"/>
    </w:rPr>
  </w:style>
  <w:style w:type="character" w:styleId="FollowedHyperlink">
    <w:name w:val="FollowedHyperlink"/>
    <w:uiPriority w:val="99"/>
    <w:semiHidden/>
    <w:unhideWhenUsed/>
    <w:rsid w:val="00A57461"/>
    <w:rPr>
      <w:color w:val="954F72"/>
      <w:u w:val="single"/>
    </w:rPr>
  </w:style>
  <w:style w:type="paragraph" w:styleId="HTMLPreformatted">
    <w:name w:val="HTML Preformatted"/>
    <w:basedOn w:val="Normal"/>
    <w:link w:val="HTMLPreformattedChar"/>
    <w:uiPriority w:val="99"/>
    <w:semiHidden/>
    <w:unhideWhenUsed/>
    <w:rsid w:val="005008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500880"/>
    <w:rPr>
      <w:rFonts w:ascii="Courier New" w:eastAsia="Times New Roman" w:hAnsi="Courier New" w:cs="Courier New"/>
      <w:sz w:val="20"/>
      <w:szCs w:val="20"/>
    </w:rPr>
  </w:style>
  <w:style w:type="character" w:customStyle="1" w:styleId="UnresolvedMention4">
    <w:name w:val="Unresolved Mention4"/>
    <w:uiPriority w:val="99"/>
    <w:semiHidden/>
    <w:unhideWhenUsed/>
    <w:rsid w:val="00847096"/>
    <w:rPr>
      <w:color w:val="605E5C"/>
      <w:shd w:val="clear" w:color="auto" w:fill="E1DFDD"/>
    </w:rPr>
  </w:style>
  <w:style w:type="table" w:styleId="TableGrid">
    <w:name w:val="Table Grid"/>
    <w:basedOn w:val="TableNormal"/>
    <w:uiPriority w:val="39"/>
    <w:rsid w:val="0018441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5">
    <w:name w:val="Unresolved Mention5"/>
    <w:uiPriority w:val="99"/>
    <w:semiHidden/>
    <w:unhideWhenUsed/>
    <w:rsid w:val="008E482F"/>
    <w:rPr>
      <w:color w:val="605E5C"/>
      <w:shd w:val="clear" w:color="auto" w:fill="E1DFDD"/>
    </w:rPr>
  </w:style>
  <w:style w:type="character" w:customStyle="1" w:styleId="Heading1Char">
    <w:name w:val="Heading 1 Char"/>
    <w:link w:val="Heading1"/>
    <w:uiPriority w:val="9"/>
    <w:rsid w:val="001E67FD"/>
    <w:rPr>
      <w:rFonts w:eastAsia="Times New Roman"/>
      <w:b/>
      <w:bCs/>
      <w:kern w:val="36"/>
      <w:sz w:val="48"/>
      <w:szCs w:val="48"/>
    </w:rPr>
  </w:style>
  <w:style w:type="character" w:customStyle="1" w:styleId="titleauthoretc">
    <w:name w:val="titleauthoretc"/>
    <w:rsid w:val="001E67FD"/>
  </w:style>
  <w:style w:type="character" w:customStyle="1" w:styleId="Date1">
    <w:name w:val="Date1"/>
    <w:rsid w:val="0063256E"/>
  </w:style>
  <w:style w:type="paragraph" w:customStyle="1" w:styleId="subhead">
    <w:name w:val="subhead"/>
    <w:basedOn w:val="Normal"/>
    <w:rsid w:val="00245805"/>
    <w:pPr>
      <w:spacing w:before="100" w:beforeAutospacing="1" w:after="100" w:afterAutospacing="1"/>
    </w:pPr>
  </w:style>
  <w:style w:type="paragraph" w:customStyle="1" w:styleId="ColorfulShading-Accent11">
    <w:name w:val="Colorful Shading - Accent 11"/>
    <w:hidden/>
    <w:uiPriority w:val="99"/>
    <w:semiHidden/>
    <w:rsid w:val="00D871B3"/>
    <w:rPr>
      <w:rFonts w:eastAsia="Times New Roman"/>
      <w:sz w:val="24"/>
      <w:szCs w:val="24"/>
    </w:rPr>
  </w:style>
  <w:style w:type="character" w:customStyle="1" w:styleId="labelwrapper">
    <w:name w:val="labelwrapper"/>
    <w:rsid w:val="00DE6106"/>
  </w:style>
  <w:style w:type="character" w:styleId="UnresolvedMention">
    <w:name w:val="Unresolved Mention"/>
    <w:uiPriority w:val="99"/>
    <w:semiHidden/>
    <w:unhideWhenUsed/>
    <w:rsid w:val="00AC5819"/>
    <w:rPr>
      <w:color w:val="605E5C"/>
      <w:shd w:val="clear" w:color="auto" w:fill="E1DFDD"/>
    </w:rPr>
  </w:style>
  <w:style w:type="character" w:customStyle="1" w:styleId="title-text">
    <w:name w:val="title-text"/>
    <w:rsid w:val="00B018F5"/>
  </w:style>
  <w:style w:type="character" w:customStyle="1" w:styleId="sr-only">
    <w:name w:val="sr-only"/>
    <w:rsid w:val="00B018F5"/>
  </w:style>
  <w:style w:type="character" w:customStyle="1" w:styleId="text">
    <w:name w:val="text"/>
    <w:rsid w:val="00B018F5"/>
  </w:style>
  <w:style w:type="character" w:customStyle="1" w:styleId="author-ref">
    <w:name w:val="author-ref"/>
    <w:rsid w:val="00B018F5"/>
  </w:style>
  <w:style w:type="paragraph" w:styleId="ListParagraph">
    <w:name w:val="List Paragraph"/>
    <w:basedOn w:val="Normal"/>
    <w:uiPriority w:val="34"/>
    <w:qFormat/>
    <w:rsid w:val="0037656D"/>
    <w:pPr>
      <w:ind w:left="720"/>
    </w:pPr>
  </w:style>
  <w:style w:type="paragraph" w:styleId="Revision">
    <w:name w:val="Revision"/>
    <w:hidden/>
    <w:uiPriority w:val="99"/>
    <w:semiHidden/>
    <w:rsid w:val="00962503"/>
    <w:rPr>
      <w:rFonts w:eastAsia="Times New Roman"/>
      <w:sz w:val="24"/>
      <w:szCs w:val="24"/>
    </w:rPr>
  </w:style>
  <w:style w:type="character" w:customStyle="1" w:styleId="apple-converted-space">
    <w:name w:val="apple-converted-space"/>
    <w:rsid w:val="004601DB"/>
  </w:style>
  <w:style w:type="character" w:styleId="Strong">
    <w:name w:val="Strong"/>
    <w:uiPriority w:val="22"/>
    <w:qFormat/>
    <w:rsid w:val="005B7A14"/>
    <w:rPr>
      <w:b/>
      <w:bCs/>
    </w:rPr>
  </w:style>
  <w:style w:type="character" w:customStyle="1" w:styleId="e-imagemeta">
    <w:name w:val="e-image__meta"/>
    <w:basedOn w:val="DefaultParagraphFont"/>
    <w:rsid w:val="004066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051193">
      <w:bodyDiv w:val="1"/>
      <w:marLeft w:val="0"/>
      <w:marRight w:val="0"/>
      <w:marTop w:val="0"/>
      <w:marBottom w:val="0"/>
      <w:divBdr>
        <w:top w:val="none" w:sz="0" w:space="0" w:color="auto"/>
        <w:left w:val="none" w:sz="0" w:space="0" w:color="auto"/>
        <w:bottom w:val="none" w:sz="0" w:space="0" w:color="auto"/>
        <w:right w:val="none" w:sz="0" w:space="0" w:color="auto"/>
      </w:divBdr>
    </w:div>
    <w:div w:id="91052844">
      <w:bodyDiv w:val="1"/>
      <w:marLeft w:val="0"/>
      <w:marRight w:val="0"/>
      <w:marTop w:val="0"/>
      <w:marBottom w:val="0"/>
      <w:divBdr>
        <w:top w:val="none" w:sz="0" w:space="0" w:color="auto"/>
        <w:left w:val="none" w:sz="0" w:space="0" w:color="auto"/>
        <w:bottom w:val="none" w:sz="0" w:space="0" w:color="auto"/>
        <w:right w:val="none" w:sz="0" w:space="0" w:color="auto"/>
      </w:divBdr>
    </w:div>
    <w:div w:id="97919911">
      <w:bodyDiv w:val="1"/>
      <w:marLeft w:val="0"/>
      <w:marRight w:val="0"/>
      <w:marTop w:val="0"/>
      <w:marBottom w:val="0"/>
      <w:divBdr>
        <w:top w:val="none" w:sz="0" w:space="0" w:color="auto"/>
        <w:left w:val="none" w:sz="0" w:space="0" w:color="auto"/>
        <w:bottom w:val="none" w:sz="0" w:space="0" w:color="auto"/>
        <w:right w:val="none" w:sz="0" w:space="0" w:color="auto"/>
      </w:divBdr>
    </w:div>
    <w:div w:id="133765502">
      <w:bodyDiv w:val="1"/>
      <w:marLeft w:val="0"/>
      <w:marRight w:val="0"/>
      <w:marTop w:val="0"/>
      <w:marBottom w:val="0"/>
      <w:divBdr>
        <w:top w:val="none" w:sz="0" w:space="0" w:color="auto"/>
        <w:left w:val="none" w:sz="0" w:space="0" w:color="auto"/>
        <w:bottom w:val="none" w:sz="0" w:space="0" w:color="auto"/>
        <w:right w:val="none" w:sz="0" w:space="0" w:color="auto"/>
      </w:divBdr>
    </w:div>
    <w:div w:id="197163186">
      <w:bodyDiv w:val="1"/>
      <w:marLeft w:val="0"/>
      <w:marRight w:val="0"/>
      <w:marTop w:val="0"/>
      <w:marBottom w:val="0"/>
      <w:divBdr>
        <w:top w:val="none" w:sz="0" w:space="0" w:color="auto"/>
        <w:left w:val="none" w:sz="0" w:space="0" w:color="auto"/>
        <w:bottom w:val="none" w:sz="0" w:space="0" w:color="auto"/>
        <w:right w:val="none" w:sz="0" w:space="0" w:color="auto"/>
      </w:divBdr>
    </w:div>
    <w:div w:id="212234717">
      <w:bodyDiv w:val="1"/>
      <w:marLeft w:val="0"/>
      <w:marRight w:val="0"/>
      <w:marTop w:val="0"/>
      <w:marBottom w:val="0"/>
      <w:divBdr>
        <w:top w:val="none" w:sz="0" w:space="0" w:color="auto"/>
        <w:left w:val="none" w:sz="0" w:space="0" w:color="auto"/>
        <w:bottom w:val="none" w:sz="0" w:space="0" w:color="auto"/>
        <w:right w:val="none" w:sz="0" w:space="0" w:color="auto"/>
      </w:divBdr>
      <w:divsChild>
        <w:div w:id="745036810">
          <w:marLeft w:val="0"/>
          <w:marRight w:val="0"/>
          <w:marTop w:val="0"/>
          <w:marBottom w:val="0"/>
          <w:divBdr>
            <w:top w:val="none" w:sz="0" w:space="0" w:color="E5E5E5"/>
            <w:left w:val="none" w:sz="0" w:space="8" w:color="E5E5E5"/>
            <w:bottom w:val="none" w:sz="0" w:space="0" w:color="E5E5E5"/>
            <w:right w:val="none" w:sz="0" w:space="8" w:color="E5E5E5"/>
          </w:divBdr>
          <w:divsChild>
            <w:div w:id="1436437951">
              <w:marLeft w:val="0"/>
              <w:marRight w:val="0"/>
              <w:marTop w:val="0"/>
              <w:marBottom w:val="0"/>
              <w:divBdr>
                <w:top w:val="none" w:sz="0" w:space="8" w:color="E5E5E5"/>
                <w:left w:val="none" w:sz="0" w:space="8" w:color="E5E5E5"/>
                <w:bottom w:val="none" w:sz="0" w:space="8" w:color="E5E5E5"/>
                <w:right w:val="none" w:sz="0" w:space="8" w:color="E5E5E5"/>
              </w:divBdr>
              <w:divsChild>
                <w:div w:id="1064135066">
                  <w:marLeft w:val="0"/>
                  <w:marRight w:val="0"/>
                  <w:marTop w:val="0"/>
                  <w:marBottom w:val="0"/>
                  <w:divBdr>
                    <w:top w:val="none" w:sz="0" w:space="0" w:color="E5E5E5"/>
                    <w:left w:val="none" w:sz="0" w:space="0" w:color="E5E5E5"/>
                    <w:bottom w:val="none" w:sz="0" w:space="0" w:color="E5E5E5"/>
                    <w:right w:val="none" w:sz="0" w:space="0" w:color="E5E5E5"/>
                  </w:divBdr>
                  <w:divsChild>
                    <w:div w:id="70714265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214050893">
      <w:bodyDiv w:val="1"/>
      <w:marLeft w:val="0"/>
      <w:marRight w:val="0"/>
      <w:marTop w:val="0"/>
      <w:marBottom w:val="0"/>
      <w:divBdr>
        <w:top w:val="none" w:sz="0" w:space="0" w:color="auto"/>
        <w:left w:val="none" w:sz="0" w:space="0" w:color="auto"/>
        <w:bottom w:val="none" w:sz="0" w:space="0" w:color="auto"/>
        <w:right w:val="none" w:sz="0" w:space="0" w:color="auto"/>
      </w:divBdr>
    </w:div>
    <w:div w:id="225606721">
      <w:bodyDiv w:val="1"/>
      <w:marLeft w:val="0"/>
      <w:marRight w:val="0"/>
      <w:marTop w:val="0"/>
      <w:marBottom w:val="0"/>
      <w:divBdr>
        <w:top w:val="none" w:sz="0" w:space="0" w:color="auto"/>
        <w:left w:val="none" w:sz="0" w:space="0" w:color="auto"/>
        <w:bottom w:val="none" w:sz="0" w:space="0" w:color="auto"/>
        <w:right w:val="none" w:sz="0" w:space="0" w:color="auto"/>
      </w:divBdr>
    </w:div>
    <w:div w:id="243223313">
      <w:bodyDiv w:val="1"/>
      <w:marLeft w:val="0"/>
      <w:marRight w:val="0"/>
      <w:marTop w:val="0"/>
      <w:marBottom w:val="0"/>
      <w:divBdr>
        <w:top w:val="none" w:sz="0" w:space="0" w:color="auto"/>
        <w:left w:val="none" w:sz="0" w:space="0" w:color="auto"/>
        <w:bottom w:val="none" w:sz="0" w:space="0" w:color="auto"/>
        <w:right w:val="none" w:sz="0" w:space="0" w:color="auto"/>
      </w:divBdr>
    </w:div>
    <w:div w:id="263223636">
      <w:bodyDiv w:val="1"/>
      <w:marLeft w:val="0"/>
      <w:marRight w:val="0"/>
      <w:marTop w:val="0"/>
      <w:marBottom w:val="0"/>
      <w:divBdr>
        <w:top w:val="none" w:sz="0" w:space="0" w:color="auto"/>
        <w:left w:val="none" w:sz="0" w:space="0" w:color="auto"/>
        <w:bottom w:val="none" w:sz="0" w:space="0" w:color="auto"/>
        <w:right w:val="none" w:sz="0" w:space="0" w:color="auto"/>
      </w:divBdr>
    </w:div>
    <w:div w:id="291667453">
      <w:bodyDiv w:val="1"/>
      <w:marLeft w:val="0"/>
      <w:marRight w:val="0"/>
      <w:marTop w:val="0"/>
      <w:marBottom w:val="0"/>
      <w:divBdr>
        <w:top w:val="none" w:sz="0" w:space="0" w:color="auto"/>
        <w:left w:val="none" w:sz="0" w:space="0" w:color="auto"/>
        <w:bottom w:val="none" w:sz="0" w:space="0" w:color="auto"/>
        <w:right w:val="none" w:sz="0" w:space="0" w:color="auto"/>
      </w:divBdr>
    </w:div>
    <w:div w:id="344089742">
      <w:bodyDiv w:val="1"/>
      <w:marLeft w:val="0"/>
      <w:marRight w:val="0"/>
      <w:marTop w:val="0"/>
      <w:marBottom w:val="0"/>
      <w:divBdr>
        <w:top w:val="none" w:sz="0" w:space="0" w:color="auto"/>
        <w:left w:val="none" w:sz="0" w:space="0" w:color="auto"/>
        <w:bottom w:val="none" w:sz="0" w:space="0" w:color="auto"/>
        <w:right w:val="none" w:sz="0" w:space="0" w:color="auto"/>
      </w:divBdr>
      <w:divsChild>
        <w:div w:id="1214272825">
          <w:marLeft w:val="0"/>
          <w:marRight w:val="0"/>
          <w:marTop w:val="0"/>
          <w:marBottom w:val="0"/>
          <w:divBdr>
            <w:top w:val="none" w:sz="0" w:space="0" w:color="auto"/>
            <w:left w:val="none" w:sz="0" w:space="0" w:color="auto"/>
            <w:bottom w:val="none" w:sz="0" w:space="0" w:color="auto"/>
            <w:right w:val="none" w:sz="0" w:space="0" w:color="auto"/>
          </w:divBdr>
        </w:div>
        <w:div w:id="2129348331">
          <w:marLeft w:val="0"/>
          <w:marRight w:val="0"/>
          <w:marTop w:val="0"/>
          <w:marBottom w:val="0"/>
          <w:divBdr>
            <w:top w:val="none" w:sz="0" w:space="0" w:color="auto"/>
            <w:left w:val="none" w:sz="0" w:space="0" w:color="auto"/>
            <w:bottom w:val="none" w:sz="0" w:space="0" w:color="auto"/>
            <w:right w:val="none" w:sz="0" w:space="0" w:color="auto"/>
          </w:divBdr>
        </w:div>
      </w:divsChild>
    </w:div>
    <w:div w:id="356779170">
      <w:bodyDiv w:val="1"/>
      <w:marLeft w:val="0"/>
      <w:marRight w:val="0"/>
      <w:marTop w:val="0"/>
      <w:marBottom w:val="0"/>
      <w:divBdr>
        <w:top w:val="none" w:sz="0" w:space="0" w:color="auto"/>
        <w:left w:val="none" w:sz="0" w:space="0" w:color="auto"/>
        <w:bottom w:val="none" w:sz="0" w:space="0" w:color="auto"/>
        <w:right w:val="none" w:sz="0" w:space="0" w:color="auto"/>
      </w:divBdr>
    </w:div>
    <w:div w:id="363333664">
      <w:bodyDiv w:val="1"/>
      <w:marLeft w:val="0"/>
      <w:marRight w:val="0"/>
      <w:marTop w:val="0"/>
      <w:marBottom w:val="0"/>
      <w:divBdr>
        <w:top w:val="none" w:sz="0" w:space="0" w:color="auto"/>
        <w:left w:val="none" w:sz="0" w:space="0" w:color="auto"/>
        <w:bottom w:val="none" w:sz="0" w:space="0" w:color="auto"/>
        <w:right w:val="none" w:sz="0" w:space="0" w:color="auto"/>
      </w:divBdr>
    </w:div>
    <w:div w:id="372847825">
      <w:bodyDiv w:val="1"/>
      <w:marLeft w:val="0"/>
      <w:marRight w:val="0"/>
      <w:marTop w:val="0"/>
      <w:marBottom w:val="0"/>
      <w:divBdr>
        <w:top w:val="none" w:sz="0" w:space="0" w:color="auto"/>
        <w:left w:val="none" w:sz="0" w:space="0" w:color="auto"/>
        <w:bottom w:val="none" w:sz="0" w:space="0" w:color="auto"/>
        <w:right w:val="none" w:sz="0" w:space="0" w:color="auto"/>
      </w:divBdr>
    </w:div>
    <w:div w:id="385644507">
      <w:bodyDiv w:val="1"/>
      <w:marLeft w:val="0"/>
      <w:marRight w:val="0"/>
      <w:marTop w:val="0"/>
      <w:marBottom w:val="0"/>
      <w:divBdr>
        <w:top w:val="none" w:sz="0" w:space="0" w:color="auto"/>
        <w:left w:val="none" w:sz="0" w:space="0" w:color="auto"/>
        <w:bottom w:val="none" w:sz="0" w:space="0" w:color="auto"/>
        <w:right w:val="none" w:sz="0" w:space="0" w:color="auto"/>
      </w:divBdr>
    </w:div>
    <w:div w:id="394813163">
      <w:bodyDiv w:val="1"/>
      <w:marLeft w:val="0"/>
      <w:marRight w:val="0"/>
      <w:marTop w:val="0"/>
      <w:marBottom w:val="0"/>
      <w:divBdr>
        <w:top w:val="none" w:sz="0" w:space="0" w:color="auto"/>
        <w:left w:val="none" w:sz="0" w:space="0" w:color="auto"/>
        <w:bottom w:val="none" w:sz="0" w:space="0" w:color="auto"/>
        <w:right w:val="none" w:sz="0" w:space="0" w:color="auto"/>
      </w:divBdr>
    </w:div>
    <w:div w:id="414938621">
      <w:bodyDiv w:val="1"/>
      <w:marLeft w:val="0"/>
      <w:marRight w:val="0"/>
      <w:marTop w:val="0"/>
      <w:marBottom w:val="0"/>
      <w:divBdr>
        <w:top w:val="none" w:sz="0" w:space="0" w:color="auto"/>
        <w:left w:val="none" w:sz="0" w:space="0" w:color="auto"/>
        <w:bottom w:val="none" w:sz="0" w:space="0" w:color="auto"/>
        <w:right w:val="none" w:sz="0" w:space="0" w:color="auto"/>
      </w:divBdr>
    </w:div>
    <w:div w:id="438062128">
      <w:bodyDiv w:val="1"/>
      <w:marLeft w:val="0"/>
      <w:marRight w:val="0"/>
      <w:marTop w:val="0"/>
      <w:marBottom w:val="0"/>
      <w:divBdr>
        <w:top w:val="none" w:sz="0" w:space="0" w:color="auto"/>
        <w:left w:val="none" w:sz="0" w:space="0" w:color="auto"/>
        <w:bottom w:val="none" w:sz="0" w:space="0" w:color="auto"/>
        <w:right w:val="none" w:sz="0" w:space="0" w:color="auto"/>
      </w:divBdr>
    </w:div>
    <w:div w:id="445081995">
      <w:bodyDiv w:val="1"/>
      <w:marLeft w:val="0"/>
      <w:marRight w:val="0"/>
      <w:marTop w:val="0"/>
      <w:marBottom w:val="0"/>
      <w:divBdr>
        <w:top w:val="none" w:sz="0" w:space="0" w:color="auto"/>
        <w:left w:val="none" w:sz="0" w:space="0" w:color="auto"/>
        <w:bottom w:val="none" w:sz="0" w:space="0" w:color="auto"/>
        <w:right w:val="none" w:sz="0" w:space="0" w:color="auto"/>
      </w:divBdr>
    </w:div>
    <w:div w:id="448822845">
      <w:bodyDiv w:val="1"/>
      <w:marLeft w:val="0"/>
      <w:marRight w:val="0"/>
      <w:marTop w:val="0"/>
      <w:marBottom w:val="0"/>
      <w:divBdr>
        <w:top w:val="none" w:sz="0" w:space="0" w:color="auto"/>
        <w:left w:val="none" w:sz="0" w:space="0" w:color="auto"/>
        <w:bottom w:val="none" w:sz="0" w:space="0" w:color="auto"/>
        <w:right w:val="none" w:sz="0" w:space="0" w:color="auto"/>
      </w:divBdr>
    </w:div>
    <w:div w:id="455225342">
      <w:bodyDiv w:val="1"/>
      <w:marLeft w:val="0"/>
      <w:marRight w:val="0"/>
      <w:marTop w:val="0"/>
      <w:marBottom w:val="0"/>
      <w:divBdr>
        <w:top w:val="none" w:sz="0" w:space="0" w:color="auto"/>
        <w:left w:val="none" w:sz="0" w:space="0" w:color="auto"/>
        <w:bottom w:val="none" w:sz="0" w:space="0" w:color="auto"/>
        <w:right w:val="none" w:sz="0" w:space="0" w:color="auto"/>
      </w:divBdr>
      <w:divsChild>
        <w:div w:id="845288113">
          <w:marLeft w:val="0"/>
          <w:marRight w:val="0"/>
          <w:marTop w:val="0"/>
          <w:marBottom w:val="0"/>
          <w:divBdr>
            <w:top w:val="none" w:sz="0" w:space="0" w:color="auto"/>
            <w:left w:val="none" w:sz="0" w:space="0" w:color="auto"/>
            <w:bottom w:val="none" w:sz="0" w:space="0" w:color="auto"/>
            <w:right w:val="none" w:sz="0" w:space="0" w:color="auto"/>
          </w:divBdr>
          <w:divsChild>
            <w:div w:id="855146396">
              <w:marLeft w:val="0"/>
              <w:marRight w:val="0"/>
              <w:marTop w:val="0"/>
              <w:marBottom w:val="0"/>
              <w:divBdr>
                <w:top w:val="none" w:sz="0" w:space="0" w:color="auto"/>
                <w:left w:val="none" w:sz="0" w:space="0" w:color="auto"/>
                <w:bottom w:val="none" w:sz="0" w:space="0" w:color="auto"/>
                <w:right w:val="none" w:sz="0" w:space="0" w:color="auto"/>
              </w:divBdr>
              <w:divsChild>
                <w:div w:id="1819809208">
                  <w:marLeft w:val="0"/>
                  <w:marRight w:val="0"/>
                  <w:marTop w:val="0"/>
                  <w:marBottom w:val="0"/>
                  <w:divBdr>
                    <w:top w:val="none" w:sz="0" w:space="0" w:color="auto"/>
                    <w:left w:val="none" w:sz="0" w:space="0" w:color="auto"/>
                    <w:bottom w:val="none" w:sz="0" w:space="0" w:color="auto"/>
                    <w:right w:val="none" w:sz="0" w:space="0" w:color="auto"/>
                  </w:divBdr>
                  <w:divsChild>
                    <w:div w:id="84498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3042203">
      <w:bodyDiv w:val="1"/>
      <w:marLeft w:val="0"/>
      <w:marRight w:val="0"/>
      <w:marTop w:val="0"/>
      <w:marBottom w:val="0"/>
      <w:divBdr>
        <w:top w:val="none" w:sz="0" w:space="0" w:color="auto"/>
        <w:left w:val="none" w:sz="0" w:space="0" w:color="auto"/>
        <w:bottom w:val="none" w:sz="0" w:space="0" w:color="auto"/>
        <w:right w:val="none" w:sz="0" w:space="0" w:color="auto"/>
      </w:divBdr>
    </w:div>
    <w:div w:id="487981482">
      <w:bodyDiv w:val="1"/>
      <w:marLeft w:val="0"/>
      <w:marRight w:val="0"/>
      <w:marTop w:val="0"/>
      <w:marBottom w:val="0"/>
      <w:divBdr>
        <w:top w:val="none" w:sz="0" w:space="0" w:color="auto"/>
        <w:left w:val="none" w:sz="0" w:space="0" w:color="auto"/>
        <w:bottom w:val="none" w:sz="0" w:space="0" w:color="auto"/>
        <w:right w:val="none" w:sz="0" w:space="0" w:color="auto"/>
      </w:divBdr>
    </w:div>
    <w:div w:id="519512341">
      <w:bodyDiv w:val="1"/>
      <w:marLeft w:val="0"/>
      <w:marRight w:val="0"/>
      <w:marTop w:val="0"/>
      <w:marBottom w:val="0"/>
      <w:divBdr>
        <w:top w:val="none" w:sz="0" w:space="0" w:color="auto"/>
        <w:left w:val="none" w:sz="0" w:space="0" w:color="auto"/>
        <w:bottom w:val="none" w:sz="0" w:space="0" w:color="auto"/>
        <w:right w:val="none" w:sz="0" w:space="0" w:color="auto"/>
      </w:divBdr>
    </w:div>
    <w:div w:id="544830774">
      <w:bodyDiv w:val="1"/>
      <w:marLeft w:val="0"/>
      <w:marRight w:val="0"/>
      <w:marTop w:val="0"/>
      <w:marBottom w:val="0"/>
      <w:divBdr>
        <w:top w:val="none" w:sz="0" w:space="0" w:color="auto"/>
        <w:left w:val="none" w:sz="0" w:space="0" w:color="auto"/>
        <w:bottom w:val="none" w:sz="0" w:space="0" w:color="auto"/>
        <w:right w:val="none" w:sz="0" w:space="0" w:color="auto"/>
      </w:divBdr>
    </w:div>
    <w:div w:id="550262665">
      <w:bodyDiv w:val="1"/>
      <w:marLeft w:val="0"/>
      <w:marRight w:val="0"/>
      <w:marTop w:val="0"/>
      <w:marBottom w:val="0"/>
      <w:divBdr>
        <w:top w:val="none" w:sz="0" w:space="0" w:color="auto"/>
        <w:left w:val="none" w:sz="0" w:space="0" w:color="auto"/>
        <w:bottom w:val="none" w:sz="0" w:space="0" w:color="auto"/>
        <w:right w:val="none" w:sz="0" w:space="0" w:color="auto"/>
      </w:divBdr>
    </w:div>
    <w:div w:id="604075951">
      <w:bodyDiv w:val="1"/>
      <w:marLeft w:val="0"/>
      <w:marRight w:val="0"/>
      <w:marTop w:val="0"/>
      <w:marBottom w:val="0"/>
      <w:divBdr>
        <w:top w:val="none" w:sz="0" w:space="0" w:color="auto"/>
        <w:left w:val="none" w:sz="0" w:space="0" w:color="auto"/>
        <w:bottom w:val="none" w:sz="0" w:space="0" w:color="auto"/>
        <w:right w:val="none" w:sz="0" w:space="0" w:color="auto"/>
      </w:divBdr>
    </w:div>
    <w:div w:id="688724606">
      <w:bodyDiv w:val="1"/>
      <w:marLeft w:val="0"/>
      <w:marRight w:val="0"/>
      <w:marTop w:val="0"/>
      <w:marBottom w:val="0"/>
      <w:divBdr>
        <w:top w:val="none" w:sz="0" w:space="0" w:color="auto"/>
        <w:left w:val="none" w:sz="0" w:space="0" w:color="auto"/>
        <w:bottom w:val="none" w:sz="0" w:space="0" w:color="auto"/>
        <w:right w:val="none" w:sz="0" w:space="0" w:color="auto"/>
      </w:divBdr>
    </w:div>
    <w:div w:id="727454210">
      <w:bodyDiv w:val="1"/>
      <w:marLeft w:val="0"/>
      <w:marRight w:val="0"/>
      <w:marTop w:val="0"/>
      <w:marBottom w:val="0"/>
      <w:divBdr>
        <w:top w:val="none" w:sz="0" w:space="0" w:color="auto"/>
        <w:left w:val="none" w:sz="0" w:space="0" w:color="auto"/>
        <w:bottom w:val="none" w:sz="0" w:space="0" w:color="auto"/>
        <w:right w:val="none" w:sz="0" w:space="0" w:color="auto"/>
      </w:divBdr>
    </w:div>
    <w:div w:id="731781670">
      <w:bodyDiv w:val="1"/>
      <w:marLeft w:val="0"/>
      <w:marRight w:val="0"/>
      <w:marTop w:val="0"/>
      <w:marBottom w:val="0"/>
      <w:divBdr>
        <w:top w:val="none" w:sz="0" w:space="0" w:color="auto"/>
        <w:left w:val="none" w:sz="0" w:space="0" w:color="auto"/>
        <w:bottom w:val="none" w:sz="0" w:space="0" w:color="auto"/>
        <w:right w:val="none" w:sz="0" w:space="0" w:color="auto"/>
      </w:divBdr>
    </w:div>
    <w:div w:id="764763110">
      <w:bodyDiv w:val="1"/>
      <w:marLeft w:val="0"/>
      <w:marRight w:val="0"/>
      <w:marTop w:val="0"/>
      <w:marBottom w:val="0"/>
      <w:divBdr>
        <w:top w:val="none" w:sz="0" w:space="0" w:color="auto"/>
        <w:left w:val="none" w:sz="0" w:space="0" w:color="auto"/>
        <w:bottom w:val="none" w:sz="0" w:space="0" w:color="auto"/>
        <w:right w:val="none" w:sz="0" w:space="0" w:color="auto"/>
      </w:divBdr>
    </w:div>
    <w:div w:id="769857822">
      <w:bodyDiv w:val="1"/>
      <w:marLeft w:val="0"/>
      <w:marRight w:val="0"/>
      <w:marTop w:val="0"/>
      <w:marBottom w:val="0"/>
      <w:divBdr>
        <w:top w:val="none" w:sz="0" w:space="0" w:color="auto"/>
        <w:left w:val="none" w:sz="0" w:space="0" w:color="auto"/>
        <w:bottom w:val="none" w:sz="0" w:space="0" w:color="auto"/>
        <w:right w:val="none" w:sz="0" w:space="0" w:color="auto"/>
      </w:divBdr>
    </w:div>
    <w:div w:id="775757803">
      <w:bodyDiv w:val="1"/>
      <w:marLeft w:val="0"/>
      <w:marRight w:val="0"/>
      <w:marTop w:val="0"/>
      <w:marBottom w:val="0"/>
      <w:divBdr>
        <w:top w:val="none" w:sz="0" w:space="0" w:color="auto"/>
        <w:left w:val="none" w:sz="0" w:space="0" w:color="auto"/>
        <w:bottom w:val="none" w:sz="0" w:space="0" w:color="auto"/>
        <w:right w:val="none" w:sz="0" w:space="0" w:color="auto"/>
      </w:divBdr>
    </w:div>
    <w:div w:id="787164184">
      <w:bodyDiv w:val="1"/>
      <w:marLeft w:val="0"/>
      <w:marRight w:val="0"/>
      <w:marTop w:val="0"/>
      <w:marBottom w:val="0"/>
      <w:divBdr>
        <w:top w:val="none" w:sz="0" w:space="0" w:color="auto"/>
        <w:left w:val="none" w:sz="0" w:space="0" w:color="auto"/>
        <w:bottom w:val="none" w:sz="0" w:space="0" w:color="auto"/>
        <w:right w:val="none" w:sz="0" w:space="0" w:color="auto"/>
      </w:divBdr>
    </w:div>
    <w:div w:id="866915681">
      <w:bodyDiv w:val="1"/>
      <w:marLeft w:val="0"/>
      <w:marRight w:val="0"/>
      <w:marTop w:val="0"/>
      <w:marBottom w:val="0"/>
      <w:divBdr>
        <w:top w:val="none" w:sz="0" w:space="0" w:color="auto"/>
        <w:left w:val="none" w:sz="0" w:space="0" w:color="auto"/>
        <w:bottom w:val="none" w:sz="0" w:space="0" w:color="auto"/>
        <w:right w:val="none" w:sz="0" w:space="0" w:color="auto"/>
      </w:divBdr>
    </w:div>
    <w:div w:id="886919536">
      <w:bodyDiv w:val="1"/>
      <w:marLeft w:val="0"/>
      <w:marRight w:val="0"/>
      <w:marTop w:val="0"/>
      <w:marBottom w:val="0"/>
      <w:divBdr>
        <w:top w:val="none" w:sz="0" w:space="0" w:color="auto"/>
        <w:left w:val="none" w:sz="0" w:space="0" w:color="auto"/>
        <w:bottom w:val="none" w:sz="0" w:space="0" w:color="auto"/>
        <w:right w:val="none" w:sz="0" w:space="0" w:color="auto"/>
      </w:divBdr>
      <w:divsChild>
        <w:div w:id="386076100">
          <w:marLeft w:val="0"/>
          <w:marRight w:val="0"/>
          <w:marTop w:val="0"/>
          <w:marBottom w:val="0"/>
          <w:divBdr>
            <w:top w:val="none" w:sz="0" w:space="0" w:color="auto"/>
            <w:left w:val="none" w:sz="0" w:space="0" w:color="auto"/>
            <w:bottom w:val="none" w:sz="0" w:space="0" w:color="auto"/>
            <w:right w:val="none" w:sz="0" w:space="0" w:color="auto"/>
          </w:divBdr>
          <w:divsChild>
            <w:div w:id="1158419811">
              <w:marLeft w:val="0"/>
              <w:marRight w:val="0"/>
              <w:marTop w:val="0"/>
              <w:marBottom w:val="0"/>
              <w:divBdr>
                <w:top w:val="none" w:sz="0" w:space="0" w:color="auto"/>
                <w:left w:val="none" w:sz="0" w:space="0" w:color="auto"/>
                <w:bottom w:val="none" w:sz="0" w:space="0" w:color="auto"/>
                <w:right w:val="none" w:sz="0" w:space="0" w:color="auto"/>
              </w:divBdr>
              <w:divsChild>
                <w:div w:id="637955718">
                  <w:marLeft w:val="0"/>
                  <w:marRight w:val="0"/>
                  <w:marTop w:val="0"/>
                  <w:marBottom w:val="0"/>
                  <w:divBdr>
                    <w:top w:val="none" w:sz="0" w:space="0" w:color="auto"/>
                    <w:left w:val="none" w:sz="0" w:space="0" w:color="auto"/>
                    <w:bottom w:val="none" w:sz="0" w:space="0" w:color="auto"/>
                    <w:right w:val="none" w:sz="0" w:space="0" w:color="auto"/>
                  </w:divBdr>
                  <w:divsChild>
                    <w:div w:id="647592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3388505">
      <w:bodyDiv w:val="1"/>
      <w:marLeft w:val="0"/>
      <w:marRight w:val="0"/>
      <w:marTop w:val="0"/>
      <w:marBottom w:val="0"/>
      <w:divBdr>
        <w:top w:val="none" w:sz="0" w:space="0" w:color="auto"/>
        <w:left w:val="none" w:sz="0" w:space="0" w:color="auto"/>
        <w:bottom w:val="none" w:sz="0" w:space="0" w:color="auto"/>
        <w:right w:val="none" w:sz="0" w:space="0" w:color="auto"/>
      </w:divBdr>
    </w:div>
    <w:div w:id="907569652">
      <w:bodyDiv w:val="1"/>
      <w:marLeft w:val="0"/>
      <w:marRight w:val="0"/>
      <w:marTop w:val="0"/>
      <w:marBottom w:val="0"/>
      <w:divBdr>
        <w:top w:val="none" w:sz="0" w:space="0" w:color="auto"/>
        <w:left w:val="none" w:sz="0" w:space="0" w:color="auto"/>
        <w:bottom w:val="none" w:sz="0" w:space="0" w:color="auto"/>
        <w:right w:val="none" w:sz="0" w:space="0" w:color="auto"/>
      </w:divBdr>
    </w:div>
    <w:div w:id="918832587">
      <w:bodyDiv w:val="1"/>
      <w:marLeft w:val="0"/>
      <w:marRight w:val="0"/>
      <w:marTop w:val="0"/>
      <w:marBottom w:val="0"/>
      <w:divBdr>
        <w:top w:val="none" w:sz="0" w:space="0" w:color="auto"/>
        <w:left w:val="none" w:sz="0" w:space="0" w:color="auto"/>
        <w:bottom w:val="none" w:sz="0" w:space="0" w:color="auto"/>
        <w:right w:val="none" w:sz="0" w:space="0" w:color="auto"/>
      </w:divBdr>
    </w:div>
    <w:div w:id="978069146">
      <w:bodyDiv w:val="1"/>
      <w:marLeft w:val="0"/>
      <w:marRight w:val="0"/>
      <w:marTop w:val="0"/>
      <w:marBottom w:val="0"/>
      <w:divBdr>
        <w:top w:val="none" w:sz="0" w:space="0" w:color="auto"/>
        <w:left w:val="none" w:sz="0" w:space="0" w:color="auto"/>
        <w:bottom w:val="none" w:sz="0" w:space="0" w:color="auto"/>
        <w:right w:val="none" w:sz="0" w:space="0" w:color="auto"/>
      </w:divBdr>
    </w:div>
    <w:div w:id="985476569">
      <w:bodyDiv w:val="1"/>
      <w:marLeft w:val="0"/>
      <w:marRight w:val="0"/>
      <w:marTop w:val="0"/>
      <w:marBottom w:val="0"/>
      <w:divBdr>
        <w:top w:val="none" w:sz="0" w:space="0" w:color="auto"/>
        <w:left w:val="none" w:sz="0" w:space="0" w:color="auto"/>
        <w:bottom w:val="none" w:sz="0" w:space="0" w:color="auto"/>
        <w:right w:val="none" w:sz="0" w:space="0" w:color="auto"/>
      </w:divBdr>
    </w:div>
    <w:div w:id="1027214578">
      <w:bodyDiv w:val="1"/>
      <w:marLeft w:val="0"/>
      <w:marRight w:val="0"/>
      <w:marTop w:val="0"/>
      <w:marBottom w:val="0"/>
      <w:divBdr>
        <w:top w:val="none" w:sz="0" w:space="0" w:color="auto"/>
        <w:left w:val="none" w:sz="0" w:space="0" w:color="auto"/>
        <w:bottom w:val="none" w:sz="0" w:space="0" w:color="auto"/>
        <w:right w:val="none" w:sz="0" w:space="0" w:color="auto"/>
      </w:divBdr>
      <w:divsChild>
        <w:div w:id="2147117108">
          <w:marLeft w:val="480"/>
          <w:marRight w:val="0"/>
          <w:marTop w:val="0"/>
          <w:marBottom w:val="0"/>
          <w:divBdr>
            <w:top w:val="none" w:sz="0" w:space="0" w:color="auto"/>
            <w:left w:val="none" w:sz="0" w:space="0" w:color="auto"/>
            <w:bottom w:val="none" w:sz="0" w:space="0" w:color="auto"/>
            <w:right w:val="none" w:sz="0" w:space="0" w:color="auto"/>
          </w:divBdr>
          <w:divsChild>
            <w:div w:id="309099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273972">
      <w:bodyDiv w:val="1"/>
      <w:marLeft w:val="0"/>
      <w:marRight w:val="0"/>
      <w:marTop w:val="0"/>
      <w:marBottom w:val="0"/>
      <w:divBdr>
        <w:top w:val="none" w:sz="0" w:space="0" w:color="auto"/>
        <w:left w:val="none" w:sz="0" w:space="0" w:color="auto"/>
        <w:bottom w:val="none" w:sz="0" w:space="0" w:color="auto"/>
        <w:right w:val="none" w:sz="0" w:space="0" w:color="auto"/>
      </w:divBdr>
      <w:divsChild>
        <w:div w:id="1415784452">
          <w:marLeft w:val="0"/>
          <w:marRight w:val="0"/>
          <w:marTop w:val="0"/>
          <w:marBottom w:val="0"/>
          <w:divBdr>
            <w:top w:val="none" w:sz="0" w:space="0" w:color="auto"/>
            <w:left w:val="none" w:sz="0" w:space="0" w:color="auto"/>
            <w:bottom w:val="none" w:sz="0" w:space="0" w:color="auto"/>
            <w:right w:val="none" w:sz="0" w:space="0" w:color="auto"/>
          </w:divBdr>
          <w:divsChild>
            <w:div w:id="926308914">
              <w:marLeft w:val="0"/>
              <w:marRight w:val="0"/>
              <w:marTop w:val="0"/>
              <w:marBottom w:val="0"/>
              <w:divBdr>
                <w:top w:val="none" w:sz="0" w:space="0" w:color="auto"/>
                <w:left w:val="none" w:sz="0" w:space="0" w:color="auto"/>
                <w:bottom w:val="none" w:sz="0" w:space="0" w:color="auto"/>
                <w:right w:val="none" w:sz="0" w:space="0" w:color="auto"/>
              </w:divBdr>
              <w:divsChild>
                <w:div w:id="575212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7435742">
      <w:bodyDiv w:val="1"/>
      <w:marLeft w:val="0"/>
      <w:marRight w:val="0"/>
      <w:marTop w:val="0"/>
      <w:marBottom w:val="0"/>
      <w:divBdr>
        <w:top w:val="none" w:sz="0" w:space="0" w:color="auto"/>
        <w:left w:val="none" w:sz="0" w:space="0" w:color="auto"/>
        <w:bottom w:val="none" w:sz="0" w:space="0" w:color="auto"/>
        <w:right w:val="none" w:sz="0" w:space="0" w:color="auto"/>
      </w:divBdr>
    </w:div>
    <w:div w:id="1207526116">
      <w:bodyDiv w:val="1"/>
      <w:marLeft w:val="0"/>
      <w:marRight w:val="0"/>
      <w:marTop w:val="0"/>
      <w:marBottom w:val="0"/>
      <w:divBdr>
        <w:top w:val="none" w:sz="0" w:space="0" w:color="auto"/>
        <w:left w:val="none" w:sz="0" w:space="0" w:color="auto"/>
        <w:bottom w:val="none" w:sz="0" w:space="0" w:color="auto"/>
        <w:right w:val="none" w:sz="0" w:space="0" w:color="auto"/>
      </w:divBdr>
    </w:div>
    <w:div w:id="1232302639">
      <w:bodyDiv w:val="1"/>
      <w:marLeft w:val="0"/>
      <w:marRight w:val="0"/>
      <w:marTop w:val="0"/>
      <w:marBottom w:val="0"/>
      <w:divBdr>
        <w:top w:val="none" w:sz="0" w:space="0" w:color="auto"/>
        <w:left w:val="none" w:sz="0" w:space="0" w:color="auto"/>
        <w:bottom w:val="none" w:sz="0" w:space="0" w:color="auto"/>
        <w:right w:val="none" w:sz="0" w:space="0" w:color="auto"/>
      </w:divBdr>
    </w:div>
    <w:div w:id="1239514223">
      <w:bodyDiv w:val="1"/>
      <w:marLeft w:val="0"/>
      <w:marRight w:val="0"/>
      <w:marTop w:val="0"/>
      <w:marBottom w:val="0"/>
      <w:divBdr>
        <w:top w:val="none" w:sz="0" w:space="0" w:color="auto"/>
        <w:left w:val="none" w:sz="0" w:space="0" w:color="auto"/>
        <w:bottom w:val="none" w:sz="0" w:space="0" w:color="auto"/>
        <w:right w:val="none" w:sz="0" w:space="0" w:color="auto"/>
      </w:divBdr>
    </w:div>
    <w:div w:id="1246379946">
      <w:bodyDiv w:val="1"/>
      <w:marLeft w:val="0"/>
      <w:marRight w:val="0"/>
      <w:marTop w:val="0"/>
      <w:marBottom w:val="0"/>
      <w:divBdr>
        <w:top w:val="none" w:sz="0" w:space="0" w:color="auto"/>
        <w:left w:val="none" w:sz="0" w:space="0" w:color="auto"/>
        <w:bottom w:val="none" w:sz="0" w:space="0" w:color="auto"/>
        <w:right w:val="none" w:sz="0" w:space="0" w:color="auto"/>
      </w:divBdr>
    </w:div>
    <w:div w:id="1260914454">
      <w:bodyDiv w:val="1"/>
      <w:marLeft w:val="0"/>
      <w:marRight w:val="0"/>
      <w:marTop w:val="0"/>
      <w:marBottom w:val="0"/>
      <w:divBdr>
        <w:top w:val="none" w:sz="0" w:space="0" w:color="auto"/>
        <w:left w:val="none" w:sz="0" w:space="0" w:color="auto"/>
        <w:bottom w:val="none" w:sz="0" w:space="0" w:color="auto"/>
        <w:right w:val="none" w:sz="0" w:space="0" w:color="auto"/>
      </w:divBdr>
    </w:div>
    <w:div w:id="1267276077">
      <w:bodyDiv w:val="1"/>
      <w:marLeft w:val="0"/>
      <w:marRight w:val="0"/>
      <w:marTop w:val="0"/>
      <w:marBottom w:val="0"/>
      <w:divBdr>
        <w:top w:val="none" w:sz="0" w:space="0" w:color="auto"/>
        <w:left w:val="none" w:sz="0" w:space="0" w:color="auto"/>
        <w:bottom w:val="none" w:sz="0" w:space="0" w:color="auto"/>
        <w:right w:val="none" w:sz="0" w:space="0" w:color="auto"/>
      </w:divBdr>
    </w:div>
    <w:div w:id="1286889360">
      <w:bodyDiv w:val="1"/>
      <w:marLeft w:val="0"/>
      <w:marRight w:val="0"/>
      <w:marTop w:val="0"/>
      <w:marBottom w:val="0"/>
      <w:divBdr>
        <w:top w:val="none" w:sz="0" w:space="0" w:color="auto"/>
        <w:left w:val="none" w:sz="0" w:space="0" w:color="auto"/>
        <w:bottom w:val="none" w:sz="0" w:space="0" w:color="auto"/>
        <w:right w:val="none" w:sz="0" w:space="0" w:color="auto"/>
      </w:divBdr>
    </w:div>
    <w:div w:id="1296061243">
      <w:bodyDiv w:val="1"/>
      <w:marLeft w:val="0"/>
      <w:marRight w:val="0"/>
      <w:marTop w:val="0"/>
      <w:marBottom w:val="0"/>
      <w:divBdr>
        <w:top w:val="none" w:sz="0" w:space="0" w:color="auto"/>
        <w:left w:val="none" w:sz="0" w:space="0" w:color="auto"/>
        <w:bottom w:val="none" w:sz="0" w:space="0" w:color="auto"/>
        <w:right w:val="none" w:sz="0" w:space="0" w:color="auto"/>
      </w:divBdr>
    </w:div>
    <w:div w:id="1339507170">
      <w:bodyDiv w:val="1"/>
      <w:marLeft w:val="0"/>
      <w:marRight w:val="0"/>
      <w:marTop w:val="0"/>
      <w:marBottom w:val="0"/>
      <w:divBdr>
        <w:top w:val="none" w:sz="0" w:space="0" w:color="auto"/>
        <w:left w:val="none" w:sz="0" w:space="0" w:color="auto"/>
        <w:bottom w:val="none" w:sz="0" w:space="0" w:color="auto"/>
        <w:right w:val="none" w:sz="0" w:space="0" w:color="auto"/>
      </w:divBdr>
    </w:div>
    <w:div w:id="1432898906">
      <w:bodyDiv w:val="1"/>
      <w:marLeft w:val="0"/>
      <w:marRight w:val="0"/>
      <w:marTop w:val="0"/>
      <w:marBottom w:val="0"/>
      <w:divBdr>
        <w:top w:val="none" w:sz="0" w:space="0" w:color="auto"/>
        <w:left w:val="none" w:sz="0" w:space="0" w:color="auto"/>
        <w:bottom w:val="none" w:sz="0" w:space="0" w:color="auto"/>
        <w:right w:val="none" w:sz="0" w:space="0" w:color="auto"/>
      </w:divBdr>
    </w:div>
    <w:div w:id="1443719473">
      <w:bodyDiv w:val="1"/>
      <w:marLeft w:val="0"/>
      <w:marRight w:val="0"/>
      <w:marTop w:val="0"/>
      <w:marBottom w:val="0"/>
      <w:divBdr>
        <w:top w:val="none" w:sz="0" w:space="0" w:color="auto"/>
        <w:left w:val="none" w:sz="0" w:space="0" w:color="auto"/>
        <w:bottom w:val="none" w:sz="0" w:space="0" w:color="auto"/>
        <w:right w:val="none" w:sz="0" w:space="0" w:color="auto"/>
      </w:divBdr>
    </w:div>
    <w:div w:id="1495531978">
      <w:bodyDiv w:val="1"/>
      <w:marLeft w:val="0"/>
      <w:marRight w:val="0"/>
      <w:marTop w:val="0"/>
      <w:marBottom w:val="0"/>
      <w:divBdr>
        <w:top w:val="none" w:sz="0" w:space="0" w:color="auto"/>
        <w:left w:val="none" w:sz="0" w:space="0" w:color="auto"/>
        <w:bottom w:val="none" w:sz="0" w:space="0" w:color="auto"/>
        <w:right w:val="none" w:sz="0" w:space="0" w:color="auto"/>
      </w:divBdr>
    </w:div>
    <w:div w:id="1545633589">
      <w:bodyDiv w:val="1"/>
      <w:marLeft w:val="0"/>
      <w:marRight w:val="0"/>
      <w:marTop w:val="0"/>
      <w:marBottom w:val="0"/>
      <w:divBdr>
        <w:top w:val="none" w:sz="0" w:space="0" w:color="auto"/>
        <w:left w:val="none" w:sz="0" w:space="0" w:color="auto"/>
        <w:bottom w:val="none" w:sz="0" w:space="0" w:color="auto"/>
        <w:right w:val="none" w:sz="0" w:space="0" w:color="auto"/>
      </w:divBdr>
    </w:div>
    <w:div w:id="1561790091">
      <w:bodyDiv w:val="1"/>
      <w:marLeft w:val="0"/>
      <w:marRight w:val="0"/>
      <w:marTop w:val="0"/>
      <w:marBottom w:val="0"/>
      <w:divBdr>
        <w:top w:val="none" w:sz="0" w:space="0" w:color="auto"/>
        <w:left w:val="none" w:sz="0" w:space="0" w:color="auto"/>
        <w:bottom w:val="none" w:sz="0" w:space="0" w:color="auto"/>
        <w:right w:val="none" w:sz="0" w:space="0" w:color="auto"/>
      </w:divBdr>
    </w:div>
    <w:div w:id="1568110617">
      <w:bodyDiv w:val="1"/>
      <w:marLeft w:val="0"/>
      <w:marRight w:val="0"/>
      <w:marTop w:val="0"/>
      <w:marBottom w:val="0"/>
      <w:divBdr>
        <w:top w:val="none" w:sz="0" w:space="0" w:color="auto"/>
        <w:left w:val="none" w:sz="0" w:space="0" w:color="auto"/>
        <w:bottom w:val="none" w:sz="0" w:space="0" w:color="auto"/>
        <w:right w:val="none" w:sz="0" w:space="0" w:color="auto"/>
      </w:divBdr>
    </w:div>
    <w:div w:id="1605649753">
      <w:bodyDiv w:val="1"/>
      <w:marLeft w:val="0"/>
      <w:marRight w:val="0"/>
      <w:marTop w:val="0"/>
      <w:marBottom w:val="0"/>
      <w:divBdr>
        <w:top w:val="none" w:sz="0" w:space="0" w:color="auto"/>
        <w:left w:val="none" w:sz="0" w:space="0" w:color="auto"/>
        <w:bottom w:val="none" w:sz="0" w:space="0" w:color="auto"/>
        <w:right w:val="none" w:sz="0" w:space="0" w:color="auto"/>
      </w:divBdr>
    </w:div>
    <w:div w:id="1623533772">
      <w:bodyDiv w:val="1"/>
      <w:marLeft w:val="0"/>
      <w:marRight w:val="0"/>
      <w:marTop w:val="0"/>
      <w:marBottom w:val="0"/>
      <w:divBdr>
        <w:top w:val="none" w:sz="0" w:space="0" w:color="auto"/>
        <w:left w:val="none" w:sz="0" w:space="0" w:color="auto"/>
        <w:bottom w:val="none" w:sz="0" w:space="0" w:color="auto"/>
        <w:right w:val="none" w:sz="0" w:space="0" w:color="auto"/>
      </w:divBdr>
    </w:div>
    <w:div w:id="1729843931">
      <w:bodyDiv w:val="1"/>
      <w:marLeft w:val="0"/>
      <w:marRight w:val="0"/>
      <w:marTop w:val="0"/>
      <w:marBottom w:val="0"/>
      <w:divBdr>
        <w:top w:val="none" w:sz="0" w:space="0" w:color="auto"/>
        <w:left w:val="none" w:sz="0" w:space="0" w:color="auto"/>
        <w:bottom w:val="none" w:sz="0" w:space="0" w:color="auto"/>
        <w:right w:val="none" w:sz="0" w:space="0" w:color="auto"/>
      </w:divBdr>
      <w:divsChild>
        <w:div w:id="1369066214">
          <w:marLeft w:val="0"/>
          <w:marRight w:val="0"/>
          <w:marTop w:val="0"/>
          <w:marBottom w:val="0"/>
          <w:divBdr>
            <w:top w:val="none" w:sz="0" w:space="0" w:color="auto"/>
            <w:left w:val="none" w:sz="0" w:space="0" w:color="auto"/>
            <w:bottom w:val="none" w:sz="0" w:space="0" w:color="auto"/>
            <w:right w:val="none" w:sz="0" w:space="0" w:color="auto"/>
          </w:divBdr>
          <w:divsChild>
            <w:div w:id="779688987">
              <w:marLeft w:val="0"/>
              <w:marRight w:val="0"/>
              <w:marTop w:val="0"/>
              <w:marBottom w:val="0"/>
              <w:divBdr>
                <w:top w:val="none" w:sz="0" w:space="0" w:color="auto"/>
                <w:left w:val="none" w:sz="0" w:space="0" w:color="auto"/>
                <w:bottom w:val="none" w:sz="0" w:space="0" w:color="auto"/>
                <w:right w:val="none" w:sz="0" w:space="0" w:color="auto"/>
              </w:divBdr>
              <w:divsChild>
                <w:div w:id="189999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4770362">
      <w:bodyDiv w:val="1"/>
      <w:marLeft w:val="0"/>
      <w:marRight w:val="0"/>
      <w:marTop w:val="0"/>
      <w:marBottom w:val="0"/>
      <w:divBdr>
        <w:top w:val="none" w:sz="0" w:space="0" w:color="auto"/>
        <w:left w:val="none" w:sz="0" w:space="0" w:color="auto"/>
        <w:bottom w:val="none" w:sz="0" w:space="0" w:color="auto"/>
        <w:right w:val="none" w:sz="0" w:space="0" w:color="auto"/>
      </w:divBdr>
    </w:div>
    <w:div w:id="1746994375">
      <w:bodyDiv w:val="1"/>
      <w:marLeft w:val="0"/>
      <w:marRight w:val="0"/>
      <w:marTop w:val="0"/>
      <w:marBottom w:val="0"/>
      <w:divBdr>
        <w:top w:val="none" w:sz="0" w:space="0" w:color="auto"/>
        <w:left w:val="none" w:sz="0" w:space="0" w:color="auto"/>
        <w:bottom w:val="none" w:sz="0" w:space="0" w:color="auto"/>
        <w:right w:val="none" w:sz="0" w:space="0" w:color="auto"/>
      </w:divBdr>
    </w:div>
    <w:div w:id="1799252102">
      <w:bodyDiv w:val="1"/>
      <w:marLeft w:val="0"/>
      <w:marRight w:val="0"/>
      <w:marTop w:val="0"/>
      <w:marBottom w:val="0"/>
      <w:divBdr>
        <w:top w:val="none" w:sz="0" w:space="0" w:color="auto"/>
        <w:left w:val="none" w:sz="0" w:space="0" w:color="auto"/>
        <w:bottom w:val="none" w:sz="0" w:space="0" w:color="auto"/>
        <w:right w:val="none" w:sz="0" w:space="0" w:color="auto"/>
      </w:divBdr>
    </w:div>
    <w:div w:id="1811827773">
      <w:bodyDiv w:val="1"/>
      <w:marLeft w:val="0"/>
      <w:marRight w:val="0"/>
      <w:marTop w:val="0"/>
      <w:marBottom w:val="0"/>
      <w:divBdr>
        <w:top w:val="none" w:sz="0" w:space="0" w:color="auto"/>
        <w:left w:val="none" w:sz="0" w:space="0" w:color="auto"/>
        <w:bottom w:val="none" w:sz="0" w:space="0" w:color="auto"/>
        <w:right w:val="none" w:sz="0" w:space="0" w:color="auto"/>
      </w:divBdr>
    </w:div>
    <w:div w:id="1813331442">
      <w:bodyDiv w:val="1"/>
      <w:marLeft w:val="0"/>
      <w:marRight w:val="0"/>
      <w:marTop w:val="0"/>
      <w:marBottom w:val="0"/>
      <w:divBdr>
        <w:top w:val="none" w:sz="0" w:space="0" w:color="auto"/>
        <w:left w:val="none" w:sz="0" w:space="0" w:color="auto"/>
        <w:bottom w:val="none" w:sz="0" w:space="0" w:color="auto"/>
        <w:right w:val="none" w:sz="0" w:space="0" w:color="auto"/>
      </w:divBdr>
    </w:div>
    <w:div w:id="1874685060">
      <w:bodyDiv w:val="1"/>
      <w:marLeft w:val="0"/>
      <w:marRight w:val="0"/>
      <w:marTop w:val="0"/>
      <w:marBottom w:val="0"/>
      <w:divBdr>
        <w:top w:val="none" w:sz="0" w:space="0" w:color="auto"/>
        <w:left w:val="none" w:sz="0" w:space="0" w:color="auto"/>
        <w:bottom w:val="none" w:sz="0" w:space="0" w:color="auto"/>
        <w:right w:val="none" w:sz="0" w:space="0" w:color="auto"/>
      </w:divBdr>
    </w:div>
    <w:div w:id="1886062807">
      <w:bodyDiv w:val="1"/>
      <w:marLeft w:val="0"/>
      <w:marRight w:val="0"/>
      <w:marTop w:val="0"/>
      <w:marBottom w:val="0"/>
      <w:divBdr>
        <w:top w:val="none" w:sz="0" w:space="0" w:color="auto"/>
        <w:left w:val="none" w:sz="0" w:space="0" w:color="auto"/>
        <w:bottom w:val="none" w:sz="0" w:space="0" w:color="auto"/>
        <w:right w:val="none" w:sz="0" w:space="0" w:color="auto"/>
      </w:divBdr>
    </w:div>
    <w:div w:id="1994528098">
      <w:bodyDiv w:val="1"/>
      <w:marLeft w:val="0"/>
      <w:marRight w:val="0"/>
      <w:marTop w:val="0"/>
      <w:marBottom w:val="0"/>
      <w:divBdr>
        <w:top w:val="none" w:sz="0" w:space="0" w:color="auto"/>
        <w:left w:val="none" w:sz="0" w:space="0" w:color="auto"/>
        <w:bottom w:val="none" w:sz="0" w:space="0" w:color="auto"/>
        <w:right w:val="none" w:sz="0" w:space="0" w:color="auto"/>
      </w:divBdr>
      <w:divsChild>
        <w:div w:id="1626498228">
          <w:marLeft w:val="0"/>
          <w:marRight w:val="0"/>
          <w:marTop w:val="0"/>
          <w:marBottom w:val="0"/>
          <w:divBdr>
            <w:top w:val="none" w:sz="0" w:space="0" w:color="auto"/>
            <w:left w:val="none" w:sz="0" w:space="0" w:color="auto"/>
            <w:bottom w:val="none" w:sz="0" w:space="0" w:color="auto"/>
            <w:right w:val="none" w:sz="0" w:space="0" w:color="auto"/>
          </w:divBdr>
          <w:divsChild>
            <w:div w:id="2124839193">
              <w:marLeft w:val="0"/>
              <w:marRight w:val="0"/>
              <w:marTop w:val="0"/>
              <w:marBottom w:val="0"/>
              <w:divBdr>
                <w:top w:val="none" w:sz="0" w:space="0" w:color="auto"/>
                <w:left w:val="none" w:sz="0" w:space="0" w:color="auto"/>
                <w:bottom w:val="none" w:sz="0" w:space="0" w:color="auto"/>
                <w:right w:val="none" w:sz="0" w:space="0" w:color="auto"/>
              </w:divBdr>
              <w:divsChild>
                <w:div w:id="2073307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991479">
      <w:bodyDiv w:val="1"/>
      <w:marLeft w:val="0"/>
      <w:marRight w:val="0"/>
      <w:marTop w:val="0"/>
      <w:marBottom w:val="0"/>
      <w:divBdr>
        <w:top w:val="none" w:sz="0" w:space="0" w:color="auto"/>
        <w:left w:val="none" w:sz="0" w:space="0" w:color="auto"/>
        <w:bottom w:val="none" w:sz="0" w:space="0" w:color="auto"/>
        <w:right w:val="none" w:sz="0" w:space="0" w:color="auto"/>
      </w:divBdr>
    </w:div>
    <w:div w:id="2036807014">
      <w:bodyDiv w:val="1"/>
      <w:marLeft w:val="0"/>
      <w:marRight w:val="0"/>
      <w:marTop w:val="0"/>
      <w:marBottom w:val="0"/>
      <w:divBdr>
        <w:top w:val="none" w:sz="0" w:space="0" w:color="auto"/>
        <w:left w:val="none" w:sz="0" w:space="0" w:color="auto"/>
        <w:bottom w:val="none" w:sz="0" w:space="0" w:color="auto"/>
        <w:right w:val="none" w:sz="0" w:space="0" w:color="auto"/>
      </w:divBdr>
    </w:div>
    <w:div w:id="2052723592">
      <w:bodyDiv w:val="1"/>
      <w:marLeft w:val="0"/>
      <w:marRight w:val="0"/>
      <w:marTop w:val="0"/>
      <w:marBottom w:val="0"/>
      <w:divBdr>
        <w:top w:val="none" w:sz="0" w:space="0" w:color="auto"/>
        <w:left w:val="none" w:sz="0" w:space="0" w:color="auto"/>
        <w:bottom w:val="none" w:sz="0" w:space="0" w:color="auto"/>
        <w:right w:val="none" w:sz="0" w:space="0" w:color="auto"/>
      </w:divBdr>
    </w:div>
    <w:div w:id="2098554961">
      <w:bodyDiv w:val="1"/>
      <w:marLeft w:val="0"/>
      <w:marRight w:val="0"/>
      <w:marTop w:val="0"/>
      <w:marBottom w:val="0"/>
      <w:divBdr>
        <w:top w:val="none" w:sz="0" w:space="0" w:color="auto"/>
        <w:left w:val="none" w:sz="0" w:space="0" w:color="auto"/>
        <w:bottom w:val="none" w:sz="0" w:space="0" w:color="auto"/>
        <w:right w:val="none" w:sz="0" w:space="0" w:color="auto"/>
      </w:divBdr>
    </w:div>
    <w:div w:id="2102287490">
      <w:bodyDiv w:val="1"/>
      <w:marLeft w:val="0"/>
      <w:marRight w:val="0"/>
      <w:marTop w:val="0"/>
      <w:marBottom w:val="0"/>
      <w:divBdr>
        <w:top w:val="none" w:sz="0" w:space="0" w:color="auto"/>
        <w:left w:val="none" w:sz="0" w:space="0" w:color="auto"/>
        <w:bottom w:val="none" w:sz="0" w:space="0" w:color="auto"/>
        <w:right w:val="none" w:sz="0" w:space="0" w:color="auto"/>
      </w:divBdr>
    </w:div>
    <w:div w:id="2114395087">
      <w:bodyDiv w:val="1"/>
      <w:marLeft w:val="0"/>
      <w:marRight w:val="0"/>
      <w:marTop w:val="0"/>
      <w:marBottom w:val="0"/>
      <w:divBdr>
        <w:top w:val="none" w:sz="0" w:space="0" w:color="auto"/>
        <w:left w:val="none" w:sz="0" w:space="0" w:color="auto"/>
        <w:bottom w:val="none" w:sz="0" w:space="0" w:color="auto"/>
        <w:right w:val="none" w:sz="0" w:space="0" w:color="auto"/>
      </w:divBdr>
      <w:divsChild>
        <w:div w:id="1320112877">
          <w:marLeft w:val="0"/>
          <w:marRight w:val="0"/>
          <w:marTop w:val="0"/>
          <w:marBottom w:val="0"/>
          <w:divBdr>
            <w:top w:val="none" w:sz="0" w:space="0" w:color="auto"/>
            <w:left w:val="none" w:sz="0" w:space="0" w:color="auto"/>
            <w:bottom w:val="none" w:sz="0" w:space="0" w:color="auto"/>
            <w:right w:val="none" w:sz="0" w:space="0" w:color="auto"/>
          </w:divBdr>
          <w:divsChild>
            <w:div w:id="558709349">
              <w:marLeft w:val="0"/>
              <w:marRight w:val="0"/>
              <w:marTop w:val="0"/>
              <w:marBottom w:val="0"/>
              <w:divBdr>
                <w:top w:val="none" w:sz="0" w:space="0" w:color="auto"/>
                <w:left w:val="none" w:sz="0" w:space="0" w:color="auto"/>
                <w:bottom w:val="none" w:sz="0" w:space="0" w:color="auto"/>
                <w:right w:val="none" w:sz="0" w:space="0" w:color="auto"/>
              </w:divBdr>
              <w:divsChild>
                <w:div w:id="661007192">
                  <w:marLeft w:val="0"/>
                  <w:marRight w:val="0"/>
                  <w:marTop w:val="0"/>
                  <w:marBottom w:val="0"/>
                  <w:divBdr>
                    <w:top w:val="none" w:sz="0" w:space="0" w:color="auto"/>
                    <w:left w:val="none" w:sz="0" w:space="0" w:color="auto"/>
                    <w:bottom w:val="none" w:sz="0" w:space="0" w:color="auto"/>
                    <w:right w:val="none" w:sz="0" w:space="0" w:color="auto"/>
                  </w:divBdr>
                </w:div>
                <w:div w:id="1666319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733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www.usnews.com" TargetMode="External"/><Relationship Id="rId18" Type="http://schemas.openxmlformats.org/officeDocument/2006/relationships/hyperlink" Target="https://www.detroitnews.com" TargetMode="External"/><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hyperlink" Target="https://www.pbs.org" TargetMode="External"/><Relationship Id="rId7" Type="http://schemas.openxmlformats.org/officeDocument/2006/relationships/endnotes" Target="endnotes.xml"/><Relationship Id="rId12" Type="http://schemas.openxmlformats.org/officeDocument/2006/relationships/hyperlink" Target="https://www.tennessean.com/" TargetMode="External"/><Relationship Id="rId17" Type="http://schemas.openxmlformats.org/officeDocument/2006/relationships/hyperlink" Target="https://www.guttmacher.org/state-policy/explore/refusing-provide-health-services"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nbcnews.com" TargetMode="External"/><Relationship Id="rId20" Type="http://schemas.openxmlformats.org/officeDocument/2006/relationships/hyperlink" Target="https://www.forbes.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s://www.merriam-webster.com/dictionary/Christianity" TargetMode="External"/><Relationship Id="rId23" Type="http://schemas.openxmlformats.org/officeDocument/2006/relationships/header" Target="header1.xml"/><Relationship Id="rId10" Type="http://schemas.microsoft.com/office/2016/09/relationships/commentsIds" Target="commentsIds.xml"/><Relationship Id="rId19" Type="http://schemas.openxmlformats.org/officeDocument/2006/relationships/hyperlink" Target="https://www.pewresearch.org"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www.cbsnews.org" TargetMode="External"/><Relationship Id="rId22" Type="http://schemas.openxmlformats.org/officeDocument/2006/relationships/hyperlink" Target="https://www.tampbay.com"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00BDCD-B11A-464F-8B42-11D518CD16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41</Pages>
  <Words>21292</Words>
  <Characters>121369</Characters>
  <Application>Microsoft Office Word</Application>
  <DocSecurity>0</DocSecurity>
  <Lines>1011</Lines>
  <Paragraphs>284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142377</CharactersWithSpaces>
  <SharedDoc>false</SharedDoc>
  <HLinks>
    <vt:vector size="66" baseType="variant">
      <vt:variant>
        <vt:i4>5636172</vt:i4>
      </vt:variant>
      <vt:variant>
        <vt:i4>30</vt:i4>
      </vt:variant>
      <vt:variant>
        <vt:i4>0</vt:i4>
      </vt:variant>
      <vt:variant>
        <vt:i4>5</vt:i4>
      </vt:variant>
      <vt:variant>
        <vt:lpwstr>https://www.tampbay.com/</vt:lpwstr>
      </vt:variant>
      <vt:variant>
        <vt:lpwstr/>
      </vt:variant>
      <vt:variant>
        <vt:i4>5832779</vt:i4>
      </vt:variant>
      <vt:variant>
        <vt:i4>27</vt:i4>
      </vt:variant>
      <vt:variant>
        <vt:i4>0</vt:i4>
      </vt:variant>
      <vt:variant>
        <vt:i4>5</vt:i4>
      </vt:variant>
      <vt:variant>
        <vt:lpwstr>https://www.pbs.org/</vt:lpwstr>
      </vt:variant>
      <vt:variant>
        <vt:lpwstr/>
      </vt:variant>
      <vt:variant>
        <vt:i4>3670128</vt:i4>
      </vt:variant>
      <vt:variant>
        <vt:i4>24</vt:i4>
      </vt:variant>
      <vt:variant>
        <vt:i4>0</vt:i4>
      </vt:variant>
      <vt:variant>
        <vt:i4>5</vt:i4>
      </vt:variant>
      <vt:variant>
        <vt:lpwstr>https://www.forbes.com/</vt:lpwstr>
      </vt:variant>
      <vt:variant>
        <vt:lpwstr/>
      </vt:variant>
      <vt:variant>
        <vt:i4>6094933</vt:i4>
      </vt:variant>
      <vt:variant>
        <vt:i4>21</vt:i4>
      </vt:variant>
      <vt:variant>
        <vt:i4>0</vt:i4>
      </vt:variant>
      <vt:variant>
        <vt:i4>5</vt:i4>
      </vt:variant>
      <vt:variant>
        <vt:lpwstr>https://www.pewresearch.org/</vt:lpwstr>
      </vt:variant>
      <vt:variant>
        <vt:lpwstr/>
      </vt:variant>
      <vt:variant>
        <vt:i4>4259923</vt:i4>
      </vt:variant>
      <vt:variant>
        <vt:i4>18</vt:i4>
      </vt:variant>
      <vt:variant>
        <vt:i4>0</vt:i4>
      </vt:variant>
      <vt:variant>
        <vt:i4>5</vt:i4>
      </vt:variant>
      <vt:variant>
        <vt:lpwstr>https://www.detroitnews.com/</vt:lpwstr>
      </vt:variant>
      <vt:variant>
        <vt:lpwstr/>
      </vt:variant>
      <vt:variant>
        <vt:i4>655363</vt:i4>
      </vt:variant>
      <vt:variant>
        <vt:i4>15</vt:i4>
      </vt:variant>
      <vt:variant>
        <vt:i4>0</vt:i4>
      </vt:variant>
      <vt:variant>
        <vt:i4>5</vt:i4>
      </vt:variant>
      <vt:variant>
        <vt:lpwstr>https://www.guttmacher.org/state-policy/explore/refusing-provide-health-services</vt:lpwstr>
      </vt:variant>
      <vt:variant>
        <vt:lpwstr/>
      </vt:variant>
      <vt:variant>
        <vt:i4>6094933</vt:i4>
      </vt:variant>
      <vt:variant>
        <vt:i4>12</vt:i4>
      </vt:variant>
      <vt:variant>
        <vt:i4>0</vt:i4>
      </vt:variant>
      <vt:variant>
        <vt:i4>5</vt:i4>
      </vt:variant>
      <vt:variant>
        <vt:lpwstr>https://www.nbcnews.com/</vt:lpwstr>
      </vt:variant>
      <vt:variant>
        <vt:lpwstr/>
      </vt:variant>
      <vt:variant>
        <vt:i4>7667814</vt:i4>
      </vt:variant>
      <vt:variant>
        <vt:i4>9</vt:i4>
      </vt:variant>
      <vt:variant>
        <vt:i4>0</vt:i4>
      </vt:variant>
      <vt:variant>
        <vt:i4>5</vt:i4>
      </vt:variant>
      <vt:variant>
        <vt:lpwstr>https://www.merriam-webster.com/dictionary/Christianity</vt:lpwstr>
      </vt:variant>
      <vt:variant>
        <vt:lpwstr/>
      </vt:variant>
      <vt:variant>
        <vt:i4>4194382</vt:i4>
      </vt:variant>
      <vt:variant>
        <vt:i4>6</vt:i4>
      </vt:variant>
      <vt:variant>
        <vt:i4>0</vt:i4>
      </vt:variant>
      <vt:variant>
        <vt:i4>5</vt:i4>
      </vt:variant>
      <vt:variant>
        <vt:lpwstr>https://www.cbsnews.org/</vt:lpwstr>
      </vt:variant>
      <vt:variant>
        <vt:lpwstr/>
      </vt:variant>
      <vt:variant>
        <vt:i4>2293869</vt:i4>
      </vt:variant>
      <vt:variant>
        <vt:i4>3</vt:i4>
      </vt:variant>
      <vt:variant>
        <vt:i4>0</vt:i4>
      </vt:variant>
      <vt:variant>
        <vt:i4>5</vt:i4>
      </vt:variant>
      <vt:variant>
        <vt:lpwstr>https://www.usnews.com/</vt:lpwstr>
      </vt:variant>
      <vt:variant>
        <vt:lpwstr/>
      </vt:variant>
      <vt:variant>
        <vt:i4>3473516</vt:i4>
      </vt:variant>
      <vt:variant>
        <vt:i4>0</vt:i4>
      </vt:variant>
      <vt:variant>
        <vt:i4>0</vt:i4>
      </vt:variant>
      <vt:variant>
        <vt:i4>5</vt:i4>
      </vt:variant>
      <vt:variant>
        <vt:lpwstr>https://www.tennessean.com/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Brier Gallihugh</dc:creator>
  <cp:keywords/>
  <dc:description/>
  <cp:lastModifiedBy>Gallihugh, Brier</cp:lastModifiedBy>
  <cp:revision>2</cp:revision>
  <cp:lastPrinted>2020-06-05T22:52:00Z</cp:lastPrinted>
  <dcterms:created xsi:type="dcterms:W3CDTF">2021-01-20T20:34:00Z</dcterms:created>
  <dcterms:modified xsi:type="dcterms:W3CDTF">2021-01-20T20:34:00Z</dcterms:modified>
</cp:coreProperties>
</file>